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A482" w14:textId="77777777" w:rsidR="00414BC7" w:rsidRDefault="000252C4">
      <w:pPr>
        <w:pStyle w:val="Title"/>
      </w:pPr>
      <w:r>
        <w:rPr>
          <w:i/>
          <w:iCs/>
        </w:rPr>
        <w:t>Prochlorococcus marinus</w:t>
      </w:r>
      <w:r>
        <w:t xml:space="preserve"> responses to light and oxygen</w:t>
      </w:r>
    </w:p>
    <w:p w14:paraId="159ABEBC" w14:textId="0215815A" w:rsidR="00414BC7" w:rsidRDefault="000252C4">
      <w:pPr>
        <w:pStyle w:val="Author"/>
      </w:pPr>
      <w:r>
        <w:t>Mireille Savoie</w:t>
      </w:r>
      <w:r>
        <w:rPr>
          <w:vertAlign w:val="superscript"/>
        </w:rPr>
        <w:t>1</w:t>
      </w:r>
      <w:r w:rsidR="001F30A9">
        <w:t>*</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01CE6400" w14:textId="77777777" w:rsidR="00414BC7" w:rsidRDefault="000252C4" w:rsidP="001F30A9">
      <w:pPr>
        <w:pStyle w:val="FirstParagraph"/>
        <w:ind w:firstLine="0"/>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w:t>
      </w:r>
      <w:proofErr w:type="spellStart"/>
      <w:r>
        <w:t>Algatech</w:t>
      </w:r>
      <w:proofErr w:type="spellEnd"/>
      <w:r>
        <w:t>, Laboratory of Photosynthesis, Trebon, Czech Republic</w:t>
      </w:r>
      <w:r>
        <w:br/>
      </w:r>
      <w:r>
        <w:rPr>
          <w:vertAlign w:val="superscript"/>
        </w:rPr>
        <w:t>7</w:t>
      </w:r>
      <w:r>
        <w:t xml:space="preserve"> Department of Chemistry, St. Frances Xavier University, Antigonish, Nova Scotia, Canada</w:t>
      </w:r>
    </w:p>
    <w:p w14:paraId="715DD671" w14:textId="77777777" w:rsidR="00E62B8C" w:rsidRDefault="00E62B8C" w:rsidP="00E62B8C">
      <w:pPr>
        <w:pStyle w:val="BodyText"/>
        <w:ind w:firstLine="0"/>
      </w:pPr>
      <w:r>
        <w:t>* Corresponding author</w:t>
      </w:r>
    </w:p>
    <w:p w14:paraId="37F8AB61" w14:textId="77777777" w:rsidR="00E62B8C" w:rsidRPr="00665004" w:rsidRDefault="00E62B8C" w:rsidP="00E62B8C">
      <w:pPr>
        <w:pStyle w:val="BodyText"/>
        <w:ind w:firstLine="0"/>
      </w:pPr>
      <w:r>
        <w:t xml:space="preserve">E-mail: </w:t>
      </w:r>
      <w:hyperlink r:id="rId7" w:history="1">
        <w:r w:rsidRPr="002128E9">
          <w:rPr>
            <w:rStyle w:val="Hyperlink"/>
          </w:rPr>
          <w:t>msavoie@mta.ca</w:t>
        </w:r>
      </w:hyperlink>
      <w:r>
        <w:t xml:space="preserve"> (MS)</w:t>
      </w:r>
    </w:p>
    <w:p w14:paraId="0FB27233" w14:textId="77777777" w:rsidR="00E62B8C" w:rsidRPr="00E62B8C" w:rsidRDefault="00E62B8C" w:rsidP="00E62B8C">
      <w:pPr>
        <w:pStyle w:val="BodyText"/>
        <w:ind w:firstLine="0"/>
      </w:pPr>
    </w:p>
    <w:p w14:paraId="65DF0E5E" w14:textId="77777777" w:rsidR="00414BC7" w:rsidRPr="0070297A" w:rsidRDefault="000252C4">
      <w:pPr>
        <w:pStyle w:val="Heading1"/>
        <w:rPr>
          <w:sz w:val="36"/>
          <w:szCs w:val="36"/>
        </w:rPr>
      </w:pPr>
      <w:bookmarkStart w:id="0" w:name="abstract"/>
      <w:r w:rsidRPr="0070297A">
        <w:rPr>
          <w:sz w:val="36"/>
          <w:szCs w:val="36"/>
        </w:rPr>
        <w:lastRenderedPageBreak/>
        <w:t>Abstract</w:t>
      </w:r>
    </w:p>
    <w:p w14:paraId="39371919" w14:textId="77777777" w:rsidR="00414BC7" w:rsidRDefault="000252C4">
      <w:pPr>
        <w:pStyle w:val="FirstParagraph"/>
      </w:pPr>
      <w:r>
        <w:rPr>
          <w:i/>
          <w:iCs/>
        </w:rPr>
        <w:t>Prochlorococcus marinus</w:t>
      </w:r>
      <w:r>
        <w:t xml:space="preserve">, the smallest </w:t>
      </w:r>
      <w:proofErr w:type="spellStart"/>
      <w:r>
        <w:t>picocyanobacterium</w:t>
      </w:r>
      <w:proofErr w:type="spellEnd"/>
      <w:r>
        <w:t xml:space="preserve">,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11CAA29C" w14:textId="77777777" w:rsidR="00414BC7" w:rsidRDefault="000252C4">
      <w:r>
        <w:br w:type="page"/>
      </w:r>
    </w:p>
    <w:p w14:paraId="25CCFBF0" w14:textId="77777777" w:rsidR="00414BC7" w:rsidRPr="0070297A" w:rsidRDefault="000252C4">
      <w:pPr>
        <w:pStyle w:val="Heading1"/>
        <w:rPr>
          <w:sz w:val="36"/>
          <w:szCs w:val="36"/>
        </w:rPr>
      </w:pPr>
      <w:bookmarkStart w:id="1" w:name="introduction"/>
      <w:bookmarkEnd w:id="0"/>
      <w:r w:rsidRPr="0070297A">
        <w:rPr>
          <w:sz w:val="36"/>
          <w:szCs w:val="36"/>
        </w:rPr>
        <w:lastRenderedPageBreak/>
        <w:t>Introduction</w:t>
      </w:r>
    </w:p>
    <w:p w14:paraId="43E9E1AE" w14:textId="77777777" w:rsidR="00414BC7" w:rsidRPr="0070297A" w:rsidRDefault="000252C4">
      <w:pPr>
        <w:pStyle w:val="Heading2"/>
        <w:rPr>
          <w:sz w:val="32"/>
          <w:szCs w:val="32"/>
        </w:rPr>
      </w:pPr>
      <w:bookmarkStart w:id="2" w:name="prochlorococcus-marinus-diversity"/>
      <w:r w:rsidRPr="0070297A">
        <w:rPr>
          <w:i/>
          <w:iCs/>
          <w:sz w:val="32"/>
          <w:szCs w:val="32"/>
        </w:rPr>
        <w:t>Prochlorococcus marinus</w:t>
      </w:r>
      <w:r w:rsidRPr="0070297A">
        <w:rPr>
          <w:sz w:val="32"/>
          <w:szCs w:val="32"/>
        </w:rPr>
        <w:t xml:space="preserve"> diversity</w:t>
      </w:r>
    </w:p>
    <w:p w14:paraId="7E83B297" w14:textId="77777777" w:rsidR="00414BC7" w:rsidRDefault="000252C4">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1D6737A7" w14:textId="77777777" w:rsidR="00414BC7" w:rsidRDefault="000252C4">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proofErr w:type="spellStart"/>
      <w:r>
        <w:rPr>
          <w:i/>
          <w:iCs/>
        </w:rPr>
        <w:t>P.marinus</w:t>
      </w:r>
      <w:proofErr w:type="spellEnd"/>
      <w:r>
        <w:t xml:space="preserve"> strains span ocean water columns [2,8,9] and extend into regions with low dissolved oxygen concentrations [10–14].</w:t>
      </w:r>
    </w:p>
    <w:p w14:paraId="1BCED19E" w14:textId="77777777" w:rsidR="00414BC7" w:rsidRDefault="000252C4">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684C6CF8" w14:textId="77777777" w:rsidR="00414BC7" w:rsidRDefault="000252C4">
      <w:pPr>
        <w:pStyle w:val="BodyText"/>
      </w:pPr>
      <w:r>
        <w:t xml:space="preserve">High-Light clades are more recently branching lineages, with reduced genome sizes in comparison to LL clades. High-Light clades are typically dominant </w:t>
      </w:r>
      <w:proofErr w:type="spellStart"/>
      <w:r>
        <w:t>picophytoplankters</w:t>
      </w:r>
      <w:proofErr w:type="spellEnd"/>
      <w:r>
        <w:t xml:space="preserve">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56FD4660" w14:textId="77777777" w:rsidR="00414BC7" w:rsidRDefault="000252C4">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4D81BA60" w14:textId="77777777" w:rsidR="00414BC7" w:rsidRPr="00850D39" w:rsidRDefault="000252C4">
      <w:pPr>
        <w:pStyle w:val="Heading2"/>
        <w:rPr>
          <w:sz w:val="32"/>
          <w:szCs w:val="32"/>
        </w:rPr>
      </w:pPr>
      <w:bookmarkStart w:id="3" w:name="X76234c6a382ef9537bfb90944af6a543ccb348f"/>
      <w:bookmarkEnd w:id="2"/>
      <w:r w:rsidRPr="00850D39">
        <w:rPr>
          <w:i/>
          <w:iCs/>
          <w:sz w:val="32"/>
          <w:szCs w:val="32"/>
        </w:rPr>
        <w:lastRenderedPageBreak/>
        <w:t>Prochlorococcus marinus</w:t>
      </w:r>
      <w:r w:rsidRPr="00850D39">
        <w:rPr>
          <w:sz w:val="32"/>
          <w:szCs w:val="32"/>
        </w:rPr>
        <w:t xml:space="preserve"> and changing niches</w:t>
      </w:r>
    </w:p>
    <w:p w14:paraId="04D7C521" w14:textId="77777777" w:rsidR="00414BC7" w:rsidRDefault="000252C4">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Follett </w:t>
      </w:r>
      <w:r>
        <w:rPr>
          <w:i/>
          <w:iCs/>
        </w:rPr>
        <w:t>et al</w:t>
      </w:r>
      <w:r>
        <w:t xml:space="preserve">. [25], however, model interactions of heterotrophic bacteria that may influence latitudinal expansions of </w:t>
      </w:r>
      <w:r>
        <w:rPr>
          <w:i/>
          <w:iCs/>
        </w:rPr>
        <w:t>P. marinus</w:t>
      </w:r>
      <w:r>
        <w:t>.</w:t>
      </w:r>
    </w:p>
    <w:p w14:paraId="64B224B4" w14:textId="77777777" w:rsidR="00414BC7" w:rsidRDefault="000252C4">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w:t>
      </w:r>
      <w:proofErr w:type="spellStart"/>
      <w:r>
        <w:t>Vaulot</w:t>
      </w:r>
      <w:proofErr w:type="spellEnd"/>
      <w:r>
        <w:t xml:space="preserve">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2137038E" w14:textId="77777777" w:rsidR="00414BC7" w:rsidRDefault="000252C4">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56902338" w14:textId="77777777" w:rsidR="00414BC7" w:rsidRDefault="000252C4">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72A403DE" w14:textId="77777777" w:rsidR="00414BC7" w:rsidRDefault="000252C4">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w:t>
      </w:r>
      <w:proofErr w:type="spellStart"/>
      <w:r>
        <w:t>Pcb</w:t>
      </w:r>
      <w:proofErr w:type="spellEnd"/>
      <w:r>
        <w:t xml:space="preserve">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19354467" w14:textId="77777777" w:rsidR="00414BC7" w:rsidRDefault="000252C4">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2B8DD47F" w14:textId="77777777" w:rsidR="00414BC7" w:rsidRDefault="000252C4">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7B1DE500" w14:textId="77777777" w:rsidR="00414BC7" w:rsidRDefault="000252C4">
      <w:r>
        <w:br w:type="page"/>
      </w:r>
    </w:p>
    <w:p w14:paraId="44E71B2C" w14:textId="77777777" w:rsidR="00414BC7" w:rsidRPr="00850D39" w:rsidRDefault="000252C4">
      <w:pPr>
        <w:pStyle w:val="Heading1"/>
        <w:rPr>
          <w:sz w:val="36"/>
          <w:szCs w:val="36"/>
        </w:rPr>
      </w:pPr>
      <w:bookmarkStart w:id="4" w:name="materials-and-methods"/>
      <w:bookmarkEnd w:id="1"/>
      <w:bookmarkEnd w:id="3"/>
      <w:r w:rsidRPr="00850D39">
        <w:rPr>
          <w:sz w:val="36"/>
          <w:szCs w:val="36"/>
        </w:rPr>
        <w:lastRenderedPageBreak/>
        <w:t>Materials and methods</w:t>
      </w:r>
    </w:p>
    <w:p w14:paraId="710A4FA8" w14:textId="77777777" w:rsidR="00414BC7" w:rsidRPr="00850D39" w:rsidRDefault="000252C4">
      <w:pPr>
        <w:pStyle w:val="Heading2"/>
        <w:rPr>
          <w:sz w:val="32"/>
          <w:szCs w:val="32"/>
        </w:rPr>
      </w:pPr>
      <w:bookmarkStart w:id="5" w:name="metaproteomics"/>
      <w:proofErr w:type="spellStart"/>
      <w:r w:rsidRPr="00850D39">
        <w:rPr>
          <w:sz w:val="32"/>
          <w:szCs w:val="32"/>
        </w:rPr>
        <w:t>Metaproteomics</w:t>
      </w:r>
      <w:proofErr w:type="spellEnd"/>
    </w:p>
    <w:p w14:paraId="339ED6B8" w14:textId="77777777" w:rsidR="00414BC7" w:rsidRDefault="000252C4">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w:t>
      </w:r>
      <w:proofErr w:type="spellStart"/>
      <w:r>
        <w:t>MetZyme</w:t>
      </w:r>
      <w:proofErr w:type="spellEnd"/>
      <w:r>
        <w:t xml:space="preserv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6FA01FE4" w14:textId="77777777" w:rsidR="00414BC7" w:rsidRPr="00850D39" w:rsidRDefault="000252C4">
      <w:pPr>
        <w:pStyle w:val="Heading2"/>
        <w:rPr>
          <w:sz w:val="32"/>
          <w:szCs w:val="32"/>
        </w:rPr>
      </w:pPr>
      <w:bookmarkStart w:id="6" w:name="metaproteomics-bioinformatic-analyses"/>
      <w:bookmarkEnd w:id="5"/>
      <w:proofErr w:type="spellStart"/>
      <w:r w:rsidRPr="00850D39">
        <w:rPr>
          <w:sz w:val="32"/>
          <w:szCs w:val="32"/>
        </w:rPr>
        <w:t>Metaproteomics</w:t>
      </w:r>
      <w:proofErr w:type="spellEnd"/>
      <w:r w:rsidRPr="00850D39">
        <w:rPr>
          <w:sz w:val="32"/>
          <w:szCs w:val="32"/>
        </w:rPr>
        <w:t xml:space="preserve"> bioinformatic analyses</w:t>
      </w:r>
    </w:p>
    <w:p w14:paraId="6CF45FDE" w14:textId="77777777" w:rsidR="00414BC7" w:rsidRDefault="000252C4">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w:t>
      </w:r>
      <w:proofErr w:type="spellStart"/>
      <w:r>
        <w:t>i</w:t>
      </w:r>
      <w:proofErr w:type="spellEnd"/>
      <w:r>
        <w:t xml:space="preserve">) Protein sequences and sample identification (ID) number; ii) Sample ID number, station, depth in meters below the surface the sample was collected at, best-hit BLASTP protein and </w:t>
      </w:r>
      <w:r>
        <w:lastRenderedPageBreak/>
        <w:t xml:space="preserve">species annotation and the corresponding </w:t>
      </w:r>
      <w:proofErr w:type="spellStart"/>
      <w:r>
        <w:t>Uniprot</w:t>
      </w:r>
      <w:proofErr w:type="spellEnd"/>
      <w:r>
        <w:t xml:space="preserve">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proofErr w:type="spellStart"/>
      <w:r>
        <w:rPr>
          <w:i/>
          <w:iCs/>
        </w:rPr>
        <w:t>tidyverse</w:t>
      </w:r>
      <w:proofErr w:type="spellEnd"/>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w:t>
      </w:r>
      <w:proofErr w:type="spellStart"/>
      <w:r>
        <w:t>Pcb</w:t>
      </w:r>
      <w:proofErr w:type="spellEnd"/>
      <w:r>
        <w:t>); Photosystem II (PSII); Cytochrome b</w:t>
      </w:r>
      <w:r>
        <w:rPr>
          <w:vertAlign w:val="subscript"/>
        </w:rPr>
        <w:t>6</w:t>
      </w:r>
      <w:r>
        <w:t>f (Cytb</w:t>
      </w:r>
      <w:r>
        <w:rPr>
          <w:vertAlign w:val="subscript"/>
        </w:rPr>
        <w:t>6</w:t>
      </w:r>
      <w:r>
        <w:t xml:space="preserve">f); Photosystem I (PSI); NADPH Dehydrogenase (NDH); </w:t>
      </w:r>
      <w:proofErr w:type="spellStart"/>
      <w:r>
        <w:t>Plastoquinol</w:t>
      </w:r>
      <w:proofErr w:type="spellEnd"/>
      <w:r>
        <w:t xml:space="preserve"> Terminal Oxidase (PTOX); Plastocyanin (PC); Ferredoxin (</w:t>
      </w:r>
      <w:proofErr w:type="spellStart"/>
      <w:r>
        <w:t>Fd</w:t>
      </w:r>
      <w:proofErr w:type="spellEnd"/>
      <w:r>
        <w:t xml:space="preserve">);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w:t>
      </w:r>
      <w:proofErr w:type="spellStart"/>
      <w:r>
        <w:t>UniProt</w:t>
      </w:r>
      <w:proofErr w:type="spellEnd"/>
      <w:r>
        <w:t xml:space="preserve">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proofErr w:type="spellStart"/>
      <w:r>
        <w:rPr>
          <w:i/>
          <w:iCs/>
        </w:rPr>
        <w:lastRenderedPageBreak/>
        <w:t>Synechocystis</w:t>
      </w:r>
      <w:proofErr w:type="spellEnd"/>
      <w:r>
        <w:t xml:space="preserve"> sp. PCC6803 [48]. Data for each strain was plotted against depth and [O</w:t>
      </w:r>
      <w:r>
        <w:rPr>
          <w:vertAlign w:val="subscript"/>
        </w:rPr>
        <w:t>2</w:t>
      </w:r>
      <w:r>
        <w:t>] and sampling station.</w:t>
      </w:r>
    </w:p>
    <w:p w14:paraId="760EB32B" w14:textId="77777777" w:rsidR="00414BC7" w:rsidRDefault="000252C4">
      <w:pPr>
        <w:pStyle w:val="BodyText"/>
      </w:pPr>
      <w:r>
        <w:t xml:space="preserve">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w:t>
      </w:r>
      <w:proofErr w:type="spellStart"/>
      <w:r>
        <w:t>MetZyme</w:t>
      </w:r>
      <w:proofErr w:type="spellEnd"/>
      <w:r>
        <w:t xml:space="preserv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2CFC6BA3" w14:textId="77777777" w:rsidR="00414BC7" w:rsidRPr="00850D39" w:rsidRDefault="000252C4">
      <w:pPr>
        <w:pStyle w:val="Heading2"/>
        <w:rPr>
          <w:sz w:val="32"/>
          <w:szCs w:val="32"/>
        </w:rPr>
      </w:pPr>
      <w:bookmarkStart w:id="7" w:name="X6c7d4d4f62cded0f7dfddee26ec329f85e3f3df"/>
      <w:bookmarkEnd w:id="6"/>
      <w:r w:rsidRPr="00850D39">
        <w:rPr>
          <w:i/>
          <w:iCs/>
          <w:sz w:val="32"/>
          <w:szCs w:val="32"/>
        </w:rPr>
        <w:t>Prochlorococcus marinus</w:t>
      </w:r>
      <w:r w:rsidRPr="00850D39">
        <w:rPr>
          <w:sz w:val="32"/>
          <w:szCs w:val="32"/>
        </w:rPr>
        <w:t xml:space="preserve"> culturing and experimental design</w:t>
      </w:r>
    </w:p>
    <w:p w14:paraId="6ABA1F28" w14:textId="77777777" w:rsidR="00414BC7" w:rsidRDefault="000252C4">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proofErr w:type="spellStart"/>
      <w:r>
        <w:rPr>
          <w:i/>
          <w:iCs/>
        </w:rPr>
        <w:t>P.marinus</w:t>
      </w:r>
      <w:proofErr w:type="spellEnd"/>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014A44A9" w14:textId="219ED562" w:rsidR="00414BC7" w:rsidRDefault="000252C4">
      <w:pPr>
        <w:pStyle w:val="BodyText"/>
      </w:pPr>
      <w:r>
        <w:t xml:space="preserve">Controlled growth rate experiments were then performed using MCMIX-OD or MC1000-OD PSI </w:t>
      </w:r>
      <w:proofErr w:type="spellStart"/>
      <w:r>
        <w:t>Multicultivators</w:t>
      </w:r>
      <w:proofErr w:type="spellEnd"/>
      <w:r>
        <w:t xml:space="preserve"> (</w:t>
      </w:r>
      <w:r w:rsidR="006857A0">
        <w:t>S1</w:t>
      </w:r>
      <w:r w:rsidR="001B2BB9">
        <w:t xml:space="preserve"> Fig</w:t>
      </w:r>
      <w:r>
        <w:t xml:space="preserve">; PSI, </w:t>
      </w:r>
      <w:proofErr w:type="spellStart"/>
      <w:r>
        <w:t>Drásov</w:t>
      </w:r>
      <w:proofErr w:type="spellEnd"/>
      <w:r>
        <w:t xml:space="preserve">, Czech Republic). Each multicultivator individually controls 8 tubes at a common temperature of 22°C. Each tube containing 70 mL of Pro99 media was inoculated around </w:t>
      </w:r>
      <w:proofErr w:type="spellStart"/>
      <w:r>
        <w:t>mid day</w:t>
      </w:r>
      <w:proofErr w:type="spellEnd"/>
      <w:r>
        <w:t xml:space="preserve">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w:t>
      </w:r>
      <w:proofErr w:type="spellStart"/>
      <w:r>
        <w:t>hr</w:t>
      </w:r>
      <w:proofErr w:type="spellEnd"/>
      <w:r>
        <w:t xml:space="preserve"> until the </w:t>
      </w:r>
      <w:proofErr w:type="spellStart"/>
      <w:r>
        <w:t>photoregime</w:t>
      </w:r>
      <w:proofErr w:type="spellEnd"/>
      <w:r>
        <w:t xml:space="preserve"> of a sinusoidal photoperiod commenced the following morning, reaching peak PAR at noon each day. Cultures thus took </w:t>
      </w:r>
      <w:r>
        <w:lastRenderedPageBreak/>
        <w:t xml:space="preserve">approximately 24 h to move gradually from maintenance </w:t>
      </w:r>
      <w:proofErr w:type="spellStart"/>
      <w:r>
        <w:t>photoregime</w:t>
      </w:r>
      <w:proofErr w:type="spellEnd"/>
      <w:r>
        <w:t xml:space="preserve"> to the peak PAR of the experimental </w:t>
      </w:r>
      <w:proofErr w:type="spellStart"/>
      <w:r>
        <w:t>photoregime</w:t>
      </w:r>
      <w:proofErr w:type="spellEnd"/>
      <w:r>
        <w:t>. Cultures were grown for 7 to 14 days, until they reached stationary phase at OD680 of approximately 0.4 to 0.8 after approximately 5 generations of growth.</w:t>
      </w:r>
    </w:p>
    <w:p w14:paraId="1938B5ED" w14:textId="77777777" w:rsidR="00414BC7" w:rsidRDefault="000252C4">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xml:space="preserve">) gas, delivered through a 0.2 </w:t>
      </w:r>
      <w:proofErr w:type="spellStart"/>
      <w:r>
        <w:t>μm</w:t>
      </w:r>
      <w:proofErr w:type="spellEnd"/>
      <w:r>
        <w:t xml:space="preserve"> sterile microfilter via a G400 gas mixing system (Qubit Systems Inc., Kingston, Ontario, Canada). [O</w:t>
      </w:r>
      <w:r>
        <w:rPr>
          <w:vertAlign w:val="subscript"/>
        </w:rPr>
        <w:t>2</w:t>
      </w:r>
      <w:r>
        <w:t xml:space="preserve">] </w:t>
      </w:r>
      <w:r>
        <w:rPr>
          <w:i/>
          <w:iCs/>
        </w:rPr>
        <w:t>in situ</w:t>
      </w:r>
      <w:r>
        <w:t xml:space="preserve"> was verified using oxygen </w:t>
      </w:r>
      <w:proofErr w:type="spellStart"/>
      <w:r>
        <w:t>optodes</w:t>
      </w:r>
      <w:proofErr w:type="spellEnd"/>
      <w:r>
        <w:t xml:space="preserve"> (</w:t>
      </w:r>
      <w:proofErr w:type="spellStart"/>
      <w:r>
        <w:t>PyroScience</w:t>
      </w:r>
      <w:proofErr w:type="spellEnd"/>
      <w:r>
        <w:t>, Germany) inserted into tubes for real-time measurements, with a temperature probe in the bath of the bioreactor to correct [O</w:t>
      </w:r>
      <w:r>
        <w:rPr>
          <w:vertAlign w:val="subscript"/>
        </w:rPr>
        <w:t>2</w:t>
      </w:r>
      <w:r>
        <w:t xml:space="preserve">] measures for temperature fluctuations. In addition, the </w:t>
      </w:r>
      <w:proofErr w:type="spellStart"/>
      <w:r>
        <w:t>Pyroscience</w:t>
      </w:r>
      <w:proofErr w:type="spellEnd"/>
      <w:r>
        <w:t xml:space="preserv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xml:space="preserve">, 1% </w:t>
      </w:r>
      <w:proofErr w:type="spellStart"/>
      <w:r>
        <w:t>Ar</w:t>
      </w:r>
      <w:proofErr w:type="spellEnd"/>
      <w:r>
        <w:t xml:space="preserve"> and 0.05% CO</w:t>
      </w:r>
      <w:r>
        <w:rPr>
          <w:vertAlign w:val="subscript"/>
        </w:rPr>
        <w:t>2</w:t>
      </w:r>
      <w:r>
        <w:t>).</w:t>
      </w:r>
    </w:p>
    <w:p w14:paraId="2FA81739" w14:textId="77777777" w:rsidR="00414BC7" w:rsidRDefault="000252C4">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5E8FA7AE" w14:textId="77777777" w:rsidR="00414BC7" w:rsidRDefault="000252C4">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4820A8B9" w14:textId="77777777" w:rsidR="00414BC7" w:rsidRDefault="000252C4">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proofErr w:type="spellStart"/>
      <w:r>
        <w:rPr>
          <w:i/>
          <w:iCs/>
        </w:rPr>
        <w:t>P.marinus</w:t>
      </w:r>
      <w:proofErr w:type="spellEnd"/>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27F58F95" w14:textId="77777777" w:rsidR="00414BC7" w:rsidRPr="00850D39" w:rsidRDefault="000252C4">
      <w:pPr>
        <w:pStyle w:val="Heading2"/>
        <w:rPr>
          <w:sz w:val="32"/>
          <w:szCs w:val="32"/>
        </w:rPr>
      </w:pPr>
      <w:bookmarkStart w:id="8" w:name="growth-rate-analysis"/>
      <w:bookmarkEnd w:id="7"/>
      <w:r w:rsidRPr="00850D39">
        <w:rPr>
          <w:sz w:val="32"/>
          <w:szCs w:val="32"/>
        </w:rPr>
        <w:t>Growth rate analysis</w:t>
      </w:r>
    </w:p>
    <w:p w14:paraId="129220D2" w14:textId="77777777" w:rsidR="00414BC7" w:rsidRDefault="000252C4">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w:t>
      </w:r>
      <w:proofErr w:type="spellStart"/>
      <w:r>
        <w:t>ΔOD</w:t>
      </w:r>
      <w:r>
        <w:rPr>
          <w:vertAlign w:val="subscript"/>
        </w:rPr>
        <w:t>max</w:t>
      </w:r>
      <w:proofErr w:type="spellEnd"/>
      <w:r>
        <w:t xml:space="preserve"> is maximum ΔOD, </w:t>
      </w:r>
      <w:proofErr w:type="spellStart"/>
      <w:r>
        <w:t>ΔOD</w:t>
      </w:r>
      <w:r>
        <w:rPr>
          <w:vertAlign w:val="subscript"/>
        </w:rPr>
        <w:t>min</w:t>
      </w:r>
      <w:proofErr w:type="spellEnd"/>
      <w:r>
        <w:t xml:space="preserve"> is minimum ΔOD, </w:t>
      </w:r>
      <w:proofErr w:type="spellStart"/>
      <w:r>
        <w:t>t</w:t>
      </w:r>
      <w:proofErr w:type="spellEnd"/>
      <w:r>
        <w:t xml:space="preserve"> is time duration over the growth trajectory.</w:t>
      </w:r>
    </w:p>
    <w:p w14:paraId="0B01DC07" w14:textId="77777777" w:rsidR="00414BC7" w:rsidRDefault="000252C4">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6162B3CF" w14:textId="1C1D41E6" w:rsidR="00414BC7" w:rsidRDefault="001B2BB9">
      <w:pPr>
        <w:pStyle w:val="FirstParagraph"/>
      </w:pPr>
      <w:r>
        <w:t>S2 Fig is an example of chlorophyll specific growth rate estimates fitted from the high resolution ΔOD measurements for each tube in a Multicultivator. The residuals of the logistic growth rate fit are shown. The imposed PAR (µmol photons m</w:t>
      </w:r>
      <w:r>
        <w:rPr>
          <w:vertAlign w:val="superscript"/>
        </w:rPr>
        <w:t>-2</w:t>
      </w:r>
      <w:r>
        <w:t xml:space="preserve"> s</w:t>
      </w:r>
      <w:r>
        <w:rPr>
          <w:vertAlign w:val="superscript"/>
        </w:rPr>
        <w:t>-1</w:t>
      </w:r>
      <w:r>
        <w:t>) are plotted for each tube and illustrates the applied photoperiod (h) regimes.</w:t>
      </w:r>
    </w:p>
    <w:p w14:paraId="2299000A" w14:textId="77777777" w:rsidR="00414BC7" w:rsidRDefault="000252C4">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proofErr w:type="spellStart"/>
      <w:r>
        <w:rPr>
          <w:rStyle w:val="VerbatimChar"/>
          <w:i/>
          <w:iCs/>
        </w:rPr>
        <w:t>mgcv</w:t>
      </w:r>
      <w:proofErr w:type="spellEnd"/>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 xml:space="preserve">rate trends. We also included GAM analyses of growth rate responses to red light, which is not </w:t>
      </w:r>
      <w:proofErr w:type="spellStart"/>
      <w:r>
        <w:t>ecophysiologically</w:t>
      </w:r>
      <w:proofErr w:type="spellEnd"/>
      <w:r>
        <w:t xml:space="preserve"> relevant, but which might prove mechanistically informative [60].</w:t>
      </w:r>
    </w:p>
    <w:p w14:paraId="62A3526D" w14:textId="77777777" w:rsidR="00414BC7" w:rsidRPr="00850D39" w:rsidRDefault="000252C4">
      <w:pPr>
        <w:pStyle w:val="Heading2"/>
        <w:rPr>
          <w:sz w:val="32"/>
          <w:szCs w:val="32"/>
        </w:rPr>
      </w:pPr>
      <w:bookmarkStart w:id="9" w:name="Xfae128333161fc41639df814657e28a3de22aaa"/>
      <w:bookmarkEnd w:id="8"/>
      <w:r w:rsidRPr="00850D39">
        <w:rPr>
          <w:sz w:val="32"/>
          <w:szCs w:val="32"/>
        </w:rPr>
        <w:t>Estimation of photosynthetically usable radiation</w:t>
      </w:r>
    </w:p>
    <w:p w14:paraId="2E9E14C9" w14:textId="77777777" w:rsidR="00414BC7" w:rsidRDefault="000252C4">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w:t>
      </w:r>
      <w:proofErr w:type="spellStart"/>
      <w:r>
        <w:t>Multicultivators</w:t>
      </w:r>
      <w:proofErr w:type="spellEnd"/>
      <w:r>
        <w:t xml:space="preserve">, point validated using a LI-250 quantum sensor (LI-COR </w:t>
      </w:r>
      <w:proofErr w:type="spellStart"/>
      <w:r>
        <w:t>Inc.,Lincoln</w:t>
      </w:r>
      <w:proofErr w:type="spellEnd"/>
      <w:r>
        <w:t xml:space="preserve">, NE, USA). An emission profile from 400 nm to 700 nm of each </w:t>
      </w:r>
      <w:proofErr w:type="spellStart"/>
      <w:r>
        <w:t>coloured</w:t>
      </w:r>
      <w:proofErr w:type="spellEnd"/>
      <w:r>
        <w:t xml:space="preserve"> LED light of the MCMIX-OD Multicultivator and the white LED light of the MC1000-OD Multicultivator was obtained using a Jaz spectrometer (Ocean Optics, </w:t>
      </w:r>
      <w:proofErr w:type="spellStart"/>
      <w:r>
        <w:t>Inc.,Dunedin</w:t>
      </w:r>
      <w:proofErr w:type="spellEnd"/>
      <w:r>
        <w:t xml:space="preserve">, FL, USA) equipped with a fiber optic cable, HH2 </w:t>
      </w:r>
      <w:proofErr w:type="spellStart"/>
      <w:r>
        <w:t>FiberOpticJmp</w:t>
      </w:r>
      <w:proofErr w:type="spellEnd"/>
      <w:r>
        <w:t xml:space="preserve"> (Part number A901073, Malvern </w:t>
      </w:r>
      <w:proofErr w:type="spellStart"/>
      <w:r>
        <w:t>Panalytical</w:t>
      </w:r>
      <w:proofErr w:type="spellEnd"/>
      <w:r>
        <w:t xml:space="preserve">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w:t>
      </w:r>
      <w:proofErr w:type="spellStart"/>
      <w:r>
        <w:t>Javorfi</w:t>
      </w:r>
      <w:proofErr w:type="spellEnd"/>
      <w:r>
        <w:t xml:space="preserve"> correction method [61] on PRO 99 media subtracted whole cell absorbance spectra. The blank-corrected whole cell absorbance spectra were normalized to the absorbance maximum of divinyl chlorophyll </w:t>
      </w:r>
      <w:r>
        <w:rPr>
          <w:i/>
          <w:iCs/>
        </w:rPr>
        <w:t>a</w:t>
      </w:r>
      <w:r>
        <w:t xml:space="preserve"> (</w:t>
      </w:r>
      <w:proofErr w:type="spellStart"/>
      <w:r>
        <w:t>Chl</w:t>
      </w:r>
      <w:proofErr w:type="spellEnd"/>
      <w:r>
        <w:t xml:space="preserve"> </w:t>
      </w:r>
      <w:r>
        <w:rPr>
          <w:i/>
          <w:iCs/>
        </w:rPr>
        <w:t>a</w:t>
      </w:r>
      <w:r>
        <w:rPr>
          <w:vertAlign w:val="subscript"/>
        </w:rPr>
        <w:t>2</w:t>
      </w:r>
      <w:r>
        <w:t>), determined for each spectra, falling between 400 nm and 460 nm.</w:t>
      </w:r>
    </w:p>
    <w:p w14:paraId="01904029" w14:textId="77777777" w:rsidR="00414BC7" w:rsidRDefault="000252C4">
      <w:pPr>
        <w:pStyle w:val="BodyText"/>
      </w:pPr>
      <w:r>
        <w:t xml:space="preserve">An integrated weighting equation (2) [37] was used to determine the weighted PUR spectrum P(λ); where A(λ) is the blank subtracted, </w:t>
      </w:r>
      <w:proofErr w:type="spellStart"/>
      <w:r>
        <w:t>Chl</w:t>
      </w:r>
      <w:proofErr w:type="spellEnd"/>
      <w:r>
        <w:t xml:space="preserve">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15FA0FE8" w14:textId="77777777" w:rsidR="00414BC7" w:rsidRDefault="000252C4">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40F4CD" w14:textId="77777777" w:rsidR="00414BC7" w:rsidRDefault="000252C4">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17FC2053" w14:textId="77777777" w:rsidR="00414BC7" w:rsidRDefault="000252C4">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3E70C2B1" w14:textId="77777777" w:rsidR="00414BC7" w:rsidRDefault="000252C4">
      <w:pPr>
        <w:pStyle w:val="FirstParagraph"/>
      </w:pPr>
      <w:r>
        <w:t xml:space="preserve">The applied photoperiods were delivered using the sinusoidal circadian light function of the PSI Multicultivator to simulate light exposure approximating sun rise through to sunset. The area under the sinusoidal curves is equivalent to the area of a triangular </w:t>
      </w:r>
      <w:proofErr w:type="spellStart"/>
      <w:r>
        <w:t>photoregime</w:t>
      </w:r>
      <w:proofErr w:type="spellEnd"/>
      <w:r>
        <w:t xml:space="preserv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06E9DAC8" w14:textId="77777777" w:rsidR="00414BC7" w:rsidRDefault="000252C4">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47AD79D" w14:textId="48737828" w:rsidR="00414BC7" w:rsidRDefault="001B2BB9">
      <w:pPr>
        <w:pStyle w:val="FirstParagraph"/>
      </w:pPr>
      <w:r>
        <w:t xml:space="preserve">S3 Fig provide visual representations of PUR, the black solid line and shaded area, in relation to the imposed PAR, the dotted line, under each imposed spectral wavebands for </w:t>
      </w:r>
      <w:r>
        <w:rPr>
          <w:i/>
          <w:iCs/>
        </w:rPr>
        <w:t>P. marinus</w:t>
      </w:r>
      <w:r>
        <w:t xml:space="preserve"> MED4 (A-C), SS120 (D-F) and MIT9313 (G-I). Fig (1) shows the relationship between calculated PUR vs. imposed PAR for each </w:t>
      </w:r>
      <w:r>
        <w:rPr>
          <w:i/>
          <w:iCs/>
        </w:rPr>
        <w:t>P. marinus</w:t>
      </w:r>
      <w:r>
        <w:t xml:space="preserve"> and each spectral waveband.</w:t>
      </w:r>
    </w:p>
    <w:p w14:paraId="07AE7B47" w14:textId="77777777" w:rsidR="00414BC7" w:rsidRDefault="000252C4">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4BBC1315" w14:textId="77777777" w:rsidR="00414BC7" w:rsidRDefault="000252C4">
      <w:r>
        <w:br w:type="page"/>
      </w:r>
    </w:p>
    <w:p w14:paraId="0934E0A1" w14:textId="50F08474" w:rsidR="00414BC7" w:rsidRDefault="00414BC7">
      <w:pPr>
        <w:pStyle w:val="CaptionedFigure"/>
      </w:pPr>
    </w:p>
    <w:p w14:paraId="4C9A255A" w14:textId="77777777" w:rsidR="00414BC7" w:rsidRDefault="000252C4">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w:t>
      </w:r>
      <w:proofErr w:type="spellStart"/>
      <w:r>
        <w:t>coloured</w:t>
      </w:r>
      <w:proofErr w:type="spellEnd"/>
      <w:r>
        <w:t xml:space="preserve">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5097D59F" w14:textId="77777777" w:rsidR="00414BC7" w:rsidRDefault="000252C4">
      <w:r>
        <w:br w:type="page"/>
      </w:r>
    </w:p>
    <w:p w14:paraId="6BEB0C20" w14:textId="77777777" w:rsidR="00414BC7" w:rsidRPr="00850D39" w:rsidRDefault="000252C4">
      <w:pPr>
        <w:pStyle w:val="Heading2"/>
        <w:rPr>
          <w:sz w:val="32"/>
          <w:szCs w:val="32"/>
        </w:rPr>
      </w:pPr>
      <w:bookmarkStart w:id="10" w:name="X5d8894b3c1261cf20a310d084ccb953fedcf1ea"/>
      <w:bookmarkEnd w:id="9"/>
      <w:r w:rsidRPr="00850D39">
        <w:rPr>
          <w:i/>
          <w:iCs/>
          <w:sz w:val="32"/>
          <w:szCs w:val="32"/>
        </w:rPr>
        <w:lastRenderedPageBreak/>
        <w:t>Prochlorococcus marinus</w:t>
      </w:r>
      <w:r w:rsidRPr="00850D39">
        <w:rPr>
          <w:sz w:val="32"/>
          <w:szCs w:val="32"/>
        </w:rPr>
        <w:t xml:space="preserve"> comparative genomics</w:t>
      </w:r>
    </w:p>
    <w:p w14:paraId="333D1FE3" w14:textId="6C97F78E" w:rsidR="00414BC7" w:rsidRDefault="000252C4">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w:t>
      </w:r>
      <w:proofErr w:type="spellStart"/>
      <w:r>
        <w:t>Flavodiirons</w:t>
      </w:r>
      <w:proofErr w:type="spellEnd"/>
      <w:r>
        <w:t xml:space="preserve"> were obtained from Allahverdiyeva </w:t>
      </w:r>
      <w:r>
        <w:rPr>
          <w:i/>
          <w:iCs/>
        </w:rPr>
        <w:t>et al</w:t>
      </w:r>
      <w:r>
        <w:t xml:space="preserve">. [64], as they do not have allocated EC numbers. A full list of enzymes and corresponding EC and KO numbers can be found in </w:t>
      </w:r>
      <w:r w:rsidR="00CB3974">
        <w:t>S1 Table</w:t>
      </w:r>
      <w:r>
        <w:t>.</w:t>
      </w:r>
    </w:p>
    <w:p w14:paraId="4AFD0F78" w14:textId="77777777" w:rsidR="00414BC7" w:rsidRDefault="000252C4">
      <w:r>
        <w:br w:type="page"/>
      </w:r>
    </w:p>
    <w:p w14:paraId="69475DC9" w14:textId="77777777" w:rsidR="00414BC7" w:rsidRPr="00850D39" w:rsidRDefault="000252C4">
      <w:pPr>
        <w:pStyle w:val="Heading1"/>
        <w:rPr>
          <w:sz w:val="36"/>
          <w:szCs w:val="36"/>
        </w:rPr>
      </w:pPr>
      <w:bookmarkStart w:id="11" w:name="results-and-discussion"/>
      <w:bookmarkEnd w:id="4"/>
      <w:bookmarkEnd w:id="10"/>
      <w:r w:rsidRPr="00850D39">
        <w:rPr>
          <w:sz w:val="36"/>
          <w:szCs w:val="36"/>
        </w:rPr>
        <w:lastRenderedPageBreak/>
        <w:t>Results and discussion</w:t>
      </w:r>
    </w:p>
    <w:p w14:paraId="71E5D723" w14:textId="77777777" w:rsidR="00414BC7" w:rsidRPr="00850D39" w:rsidRDefault="000252C4">
      <w:pPr>
        <w:pStyle w:val="Heading2"/>
        <w:rPr>
          <w:sz w:val="32"/>
          <w:szCs w:val="32"/>
        </w:rPr>
      </w:pPr>
      <w:bookmarkStart w:id="12" w:name="X6b7a8f6fb65a3d0a653762785f1d15ad1b19ae0"/>
      <w:r w:rsidRPr="00850D39">
        <w:rPr>
          <w:sz w:val="32"/>
          <w:szCs w:val="32"/>
        </w:rPr>
        <w:t xml:space="preserve">Detection of proteins from </w:t>
      </w:r>
      <w:r w:rsidRPr="00850D39">
        <w:rPr>
          <w:i/>
          <w:iCs/>
          <w:sz w:val="32"/>
          <w:szCs w:val="32"/>
        </w:rPr>
        <w:t>Prochlorococcus marinus</w:t>
      </w:r>
      <w:r w:rsidRPr="00850D39">
        <w:rPr>
          <w:sz w:val="32"/>
          <w:szCs w:val="32"/>
        </w:rPr>
        <w:t xml:space="preserve"> Clades across O</w:t>
      </w:r>
      <w:r w:rsidRPr="00850D39">
        <w:rPr>
          <w:sz w:val="32"/>
          <w:szCs w:val="32"/>
          <w:vertAlign w:val="subscript"/>
        </w:rPr>
        <w:t>2</w:t>
      </w:r>
      <w:r w:rsidRPr="00850D39">
        <w:rPr>
          <w:sz w:val="32"/>
          <w:szCs w:val="32"/>
        </w:rPr>
        <w:t xml:space="preserve"> and light niches in the ocean</w:t>
      </w:r>
    </w:p>
    <w:p w14:paraId="197B41DE" w14:textId="77777777" w:rsidR="00414BC7" w:rsidRDefault="000252C4">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 xml:space="preserve">compared to the wider detections of clade LLIV. Our analyses utilized a proteomics dataset; however, alternate approaches, such as metagenomics or </w:t>
      </w:r>
      <w:proofErr w:type="spellStart"/>
      <w:r>
        <w:t>metatranscriptomics</w:t>
      </w:r>
      <w:proofErr w:type="spellEnd"/>
      <w:r>
        <w:t>, could have been employed to analyze ecotype abundances using the TARA Oceans [66] or other datasets.</w:t>
      </w:r>
    </w:p>
    <w:p w14:paraId="289AA7B5" w14:textId="77777777" w:rsidR="00414BC7" w:rsidRDefault="000252C4">
      <w:r>
        <w:br w:type="page"/>
      </w:r>
    </w:p>
    <w:p w14:paraId="50209E39" w14:textId="7B0D4D5D" w:rsidR="00414BC7" w:rsidRDefault="00414BC7">
      <w:pPr>
        <w:pStyle w:val="CaptionedFigure"/>
      </w:pPr>
    </w:p>
    <w:p w14:paraId="0E62D7E3" w14:textId="77777777" w:rsidR="00414BC7" w:rsidRDefault="000252C4">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100D784" w14:textId="77777777" w:rsidR="00414BC7" w:rsidRDefault="000252C4">
      <w:r>
        <w:br w:type="page"/>
      </w:r>
    </w:p>
    <w:p w14:paraId="18589156" w14:textId="77777777" w:rsidR="00414BC7" w:rsidRPr="00850D39" w:rsidRDefault="000252C4">
      <w:pPr>
        <w:pStyle w:val="Heading2"/>
        <w:rPr>
          <w:sz w:val="32"/>
          <w:szCs w:val="32"/>
        </w:rPr>
      </w:pPr>
      <w:bookmarkStart w:id="13" w:name="X537087c4a1a2832aedc2070e4567cbacd4f1897"/>
      <w:bookmarkEnd w:id="12"/>
      <w:r w:rsidRPr="00850D39">
        <w:rPr>
          <w:i/>
          <w:iCs/>
          <w:sz w:val="32"/>
          <w:szCs w:val="32"/>
        </w:rPr>
        <w:lastRenderedPageBreak/>
        <w:t>Prochlorococcus marinus</w:t>
      </w:r>
      <w:r w:rsidRPr="00850D39">
        <w:rPr>
          <w:sz w:val="32"/>
          <w:szCs w:val="32"/>
        </w:rPr>
        <w:t xml:space="preserve"> growth rate responses to photoperiod, PAR, spectral band, and [O</w:t>
      </w:r>
      <w:r w:rsidRPr="00850D39">
        <w:rPr>
          <w:sz w:val="32"/>
          <w:szCs w:val="32"/>
          <w:vertAlign w:val="subscript"/>
        </w:rPr>
        <w:t>2</w:t>
      </w:r>
      <w:r w:rsidRPr="00850D39">
        <w:rPr>
          <w:sz w:val="32"/>
          <w:szCs w:val="32"/>
        </w:rPr>
        <w:t>]</w:t>
      </w:r>
    </w:p>
    <w:p w14:paraId="18CC546E" w14:textId="77777777" w:rsidR="00414BC7" w:rsidRDefault="000252C4">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1CFCA2D" w14:textId="77777777" w:rsidR="00414BC7" w:rsidRDefault="000252C4">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4B8C0A1C" w14:textId="1C256C82" w:rsidR="00414BC7" w:rsidRDefault="000252C4">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566CA9AA" w14:textId="77777777" w:rsidR="00414BC7" w:rsidRDefault="000252C4">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21B5C244" w14:textId="77777777" w:rsidR="00414BC7" w:rsidRDefault="000252C4">
      <w:r>
        <w:br w:type="page"/>
      </w:r>
    </w:p>
    <w:p w14:paraId="54EA6692" w14:textId="1219E3E9" w:rsidR="00414BC7" w:rsidRDefault="00414BC7">
      <w:pPr>
        <w:pStyle w:val="CaptionedFigure"/>
      </w:pPr>
    </w:p>
    <w:p w14:paraId="3F6DCDE6" w14:textId="77777777" w:rsidR="00414BC7" w:rsidRDefault="000252C4">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w:t>
      </w:r>
      <w:proofErr w:type="spellStart"/>
      <w:r>
        <w:t>Photosynethetically</w:t>
      </w:r>
      <w:proofErr w:type="spellEnd"/>
      <w:r>
        <w:t xml:space="preserve">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w:t>
      </w:r>
      <w:proofErr w:type="spellStart"/>
      <w:r>
        <w:t>colour</w:t>
      </w:r>
      <w:proofErr w:type="spellEnd"/>
      <w:r>
        <w:t xml:space="preserve"> gradient of growth rate from no growth (white) to 1.00 d</w:t>
      </w:r>
      <w:r>
        <w:rPr>
          <w:vertAlign w:val="superscript"/>
        </w:rPr>
        <w:t>-1</w:t>
      </w:r>
      <w:r>
        <w:t xml:space="preserve"> (dark red or dark blue). Labeled contour lines indicate the 90%, 50%, and 10% quantiles for achieved growth rate.</w:t>
      </w:r>
    </w:p>
    <w:p w14:paraId="7280C8BE" w14:textId="77777777" w:rsidR="00414BC7" w:rsidRDefault="000252C4">
      <w:r>
        <w:br w:type="page"/>
      </w:r>
    </w:p>
    <w:p w14:paraId="51A21935" w14:textId="77777777" w:rsidR="00414BC7" w:rsidRDefault="000252C4">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52ADED94" w14:textId="77777777" w:rsidR="00414BC7" w:rsidRDefault="000252C4">
      <w:r>
        <w:br w:type="page"/>
      </w:r>
    </w:p>
    <w:p w14:paraId="7580331C" w14:textId="021ED19F" w:rsidR="00414BC7" w:rsidRDefault="000252C4">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white LED light and 16 h photoperiod.</w:t>
      </w:r>
    </w:p>
    <w:p w14:paraId="5235AC09" w14:textId="50D144CB" w:rsidR="00414BC7" w:rsidRDefault="000252C4">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7015C0A4" w14:textId="77777777" w:rsidR="00414BC7" w:rsidRDefault="000252C4">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0D8C3896" w14:textId="77777777" w:rsidR="00414BC7" w:rsidRDefault="000252C4">
      <w:r>
        <w:br w:type="page"/>
      </w:r>
    </w:p>
    <w:p w14:paraId="57638046" w14:textId="146E72DC" w:rsidR="00414BC7" w:rsidRDefault="00414BC7">
      <w:pPr>
        <w:pStyle w:val="CaptionedFigure"/>
      </w:pPr>
    </w:p>
    <w:p w14:paraId="1F3CD699" w14:textId="77777777" w:rsidR="00414BC7" w:rsidRDefault="000252C4">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w:t>
      </w:r>
      <w:proofErr w:type="spellStart"/>
      <w:r>
        <w:t>Photosynethetically</w:t>
      </w:r>
      <w:proofErr w:type="spellEnd"/>
      <w:r>
        <w:t xml:space="preserve">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w:t>
      </w:r>
      <w:proofErr w:type="spellStart"/>
      <w:r>
        <w:t>colour</w:t>
      </w:r>
      <w:proofErr w:type="spellEnd"/>
      <w:r>
        <w:t xml:space="preserve"> gradient of growth rate from no growth (white) to 1.00 d</w:t>
      </w:r>
      <w:r>
        <w:rPr>
          <w:vertAlign w:val="superscript"/>
        </w:rPr>
        <w:t>-1</w:t>
      </w:r>
      <w:r>
        <w:t xml:space="preserve"> (dark red or dark blue). Labeled contour lines indicate the 90%, 50%, and 10% quantiles for achieved growth rate.</w:t>
      </w:r>
    </w:p>
    <w:p w14:paraId="7C0164E6" w14:textId="77777777" w:rsidR="00414BC7" w:rsidRDefault="000252C4">
      <w:r>
        <w:br w:type="page"/>
      </w:r>
    </w:p>
    <w:p w14:paraId="5C88CA08" w14:textId="7FC0A7CD" w:rsidR="00414BC7" w:rsidRDefault="000252C4">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ins w:id="14" w:author="Mireille Savoie" w:date="2024-07-11T13:12:00Z" w16du:dateUtc="2024-07-11T16:12:00Z">
        <w:r w:rsidR="00B369B8">
          <w:rPr>
            <w:vertAlign w:val="subscript"/>
          </w:rPr>
          <w:t xml:space="preserve"> </w:t>
        </w:r>
      </w:ins>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06BB8620" w14:textId="77777777" w:rsidR="00414BC7" w:rsidRDefault="000252C4">
      <w:r>
        <w:br w:type="page"/>
      </w:r>
    </w:p>
    <w:p w14:paraId="63153EB5" w14:textId="77777777" w:rsidR="00414BC7" w:rsidRDefault="000252C4">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411391BA" w14:textId="77777777" w:rsidR="00414BC7" w:rsidRDefault="000252C4">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26CA5C98" w14:textId="77777777" w:rsidR="00414BC7" w:rsidRDefault="000252C4">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3C4F0CC2" w14:textId="77777777" w:rsidR="00414BC7" w:rsidRDefault="000252C4">
      <w:r>
        <w:br w:type="page"/>
      </w:r>
    </w:p>
    <w:p w14:paraId="3FA94AA4" w14:textId="707CA1F7" w:rsidR="00414BC7" w:rsidRDefault="00414BC7">
      <w:pPr>
        <w:pStyle w:val="CaptionedFigure"/>
      </w:pPr>
    </w:p>
    <w:p w14:paraId="5CA13916" w14:textId="77777777" w:rsidR="00414BC7" w:rsidRDefault="000252C4">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w:t>
      </w:r>
      <w:proofErr w:type="spellStart"/>
      <w:r>
        <w:t>colour</w:t>
      </w:r>
      <w:proofErr w:type="spellEnd"/>
      <w:r>
        <w:t xml:space="preserve"> gradient of growth rate from no growth (white) to 1.00 d</w:t>
      </w:r>
      <w:r>
        <w:rPr>
          <w:vertAlign w:val="superscript"/>
        </w:rPr>
        <w:t>-1</w:t>
      </w:r>
      <w:r>
        <w:t xml:space="preserve"> (dark red or dark blue). Labeled contour lines indicate the 90%, 50%, and 10% quantiles for achieved growth rate.</w:t>
      </w:r>
    </w:p>
    <w:p w14:paraId="3017F415" w14:textId="77777777" w:rsidR="00414BC7" w:rsidRDefault="000252C4">
      <w:r>
        <w:br w:type="page"/>
      </w:r>
    </w:p>
    <w:p w14:paraId="21FBA378" w14:textId="77777777" w:rsidR="00414BC7" w:rsidRDefault="000252C4">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4DBB0444" w14:textId="77777777" w:rsidR="00414BC7" w:rsidRDefault="000252C4">
      <w:r>
        <w:br w:type="page"/>
      </w:r>
    </w:p>
    <w:p w14:paraId="1A9F7E18" w14:textId="77777777" w:rsidR="00414BC7" w:rsidRPr="00850D39" w:rsidRDefault="000252C4">
      <w:pPr>
        <w:pStyle w:val="Heading2"/>
        <w:rPr>
          <w:sz w:val="32"/>
          <w:szCs w:val="32"/>
        </w:rPr>
      </w:pPr>
      <w:bookmarkStart w:id="15" w:name="pur-and-growth-rate-responses"/>
      <w:bookmarkEnd w:id="13"/>
      <w:r w:rsidRPr="00850D39">
        <w:rPr>
          <w:sz w:val="32"/>
          <w:szCs w:val="32"/>
        </w:rPr>
        <w:lastRenderedPageBreak/>
        <w:t>PUR and growth rate responses</w:t>
      </w:r>
    </w:p>
    <w:p w14:paraId="73B52CF1" w14:textId="77777777" w:rsidR="00414BC7" w:rsidRDefault="000252C4">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088A0BAC" w14:textId="77777777" w:rsidR="00414BC7" w:rsidRDefault="000252C4">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32EE6B2D" w14:textId="3CD30AA0" w:rsidR="00414BC7" w:rsidRDefault="000252C4">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1B2BB9">
        <w:t>S4A-C 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1B2BB9">
        <w:t>S4A-C Fig</w:t>
      </w:r>
      <w:r>
        <w:t>.</w:t>
      </w:r>
    </w:p>
    <w:p w14:paraId="7F925ED5" w14:textId="70FC2046" w:rsidR="00414BC7" w:rsidRDefault="000252C4">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1B2BB9">
        <w:t>S4F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1B2BB9">
        <w:t>S4D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1B2BB9">
        <w:t>S4D Fig</w:t>
      </w:r>
      <w:r>
        <w:t>).</w:t>
      </w:r>
    </w:p>
    <w:p w14:paraId="2D4D0824" w14:textId="6A56FA76" w:rsidR="00414BC7" w:rsidRDefault="000252C4">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1B2BB9">
        <w:t>S4D-F Fig</w:t>
      </w:r>
      <w:r>
        <w:t>.</w:t>
      </w:r>
    </w:p>
    <w:p w14:paraId="7F3E232B" w14:textId="609760A5" w:rsidR="00414BC7" w:rsidRDefault="000252C4">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5654A9">
        <w:t xml:space="preserve">S4G </w:t>
      </w:r>
      <w:r>
        <w:t>Fig).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 xml:space="preserve">S4H </w:t>
      </w:r>
      <w:r>
        <w:t>Fig).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5654A9">
        <w:t>S4I</w:t>
      </w:r>
      <w:r>
        <w:t>Fig).</w:t>
      </w:r>
    </w:p>
    <w:p w14:paraId="0DD81D83" w14:textId="4995C0EA" w:rsidR="00414BC7" w:rsidRDefault="000252C4">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5654A9">
        <w:t xml:space="preserve">S4G-I </w:t>
      </w:r>
      <w:r>
        <w:t>Fig.</w:t>
      </w:r>
    </w:p>
    <w:p w14:paraId="36F0EBDA" w14:textId="77777777" w:rsidR="00414BC7" w:rsidRDefault="000252C4">
      <w:r>
        <w:br w:type="page"/>
      </w:r>
    </w:p>
    <w:p w14:paraId="5394EC0D" w14:textId="22D79470" w:rsidR="00414BC7" w:rsidRDefault="00414BC7">
      <w:pPr>
        <w:pStyle w:val="CaptionedFigure"/>
      </w:pPr>
    </w:p>
    <w:p w14:paraId="1330911B" w14:textId="77777777" w:rsidR="00414BC7" w:rsidRDefault="000252C4">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493B7F3E" w14:textId="77777777" w:rsidR="00414BC7" w:rsidRDefault="000252C4">
      <w:r>
        <w:br w:type="page"/>
      </w:r>
    </w:p>
    <w:p w14:paraId="0A8D3D7A" w14:textId="77777777" w:rsidR="00414BC7" w:rsidRPr="009710DB" w:rsidRDefault="000252C4">
      <w:pPr>
        <w:pStyle w:val="Heading2"/>
        <w:rPr>
          <w:sz w:val="32"/>
          <w:szCs w:val="32"/>
        </w:rPr>
      </w:pPr>
      <w:bookmarkStart w:id="16" w:name="X30ec610b4b34165a6ad0d8e17463a5aab20b936"/>
      <w:bookmarkEnd w:id="15"/>
      <w:r w:rsidRPr="009710DB">
        <w:rPr>
          <w:sz w:val="32"/>
          <w:szCs w:val="32"/>
        </w:rPr>
        <w:lastRenderedPageBreak/>
        <w:t xml:space="preserve">Photosystem II maintenance, oxygen metabolism, and DNA repair as limitations on </w:t>
      </w:r>
      <w:r w:rsidRPr="009710DB">
        <w:rPr>
          <w:i/>
          <w:iCs/>
          <w:sz w:val="32"/>
          <w:szCs w:val="32"/>
        </w:rPr>
        <w:t>Prochlorococcus marinus</w:t>
      </w:r>
      <w:r w:rsidRPr="009710DB">
        <w:rPr>
          <w:sz w:val="32"/>
          <w:szCs w:val="32"/>
        </w:rPr>
        <w:t xml:space="preserve"> growth</w:t>
      </w:r>
    </w:p>
    <w:p w14:paraId="677C1D87" w14:textId="77777777" w:rsidR="00414BC7" w:rsidRDefault="000252C4">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w:t>
      </w:r>
      <w:proofErr w:type="spellStart"/>
      <w:r>
        <w:t>photoinactivated</w:t>
      </w:r>
      <w:proofErr w:type="spellEnd"/>
      <w:r>
        <w:t xml:space="preserve"> PSII relies on the removal of damaged </w:t>
      </w:r>
      <w:proofErr w:type="spellStart"/>
      <w:r>
        <w:t>PsbA</w:t>
      </w:r>
      <w:proofErr w:type="spellEnd"/>
      <w:r>
        <w:t xml:space="preserve"> [70,71], followed by reassembly with newly synthesized </w:t>
      </w:r>
      <w:proofErr w:type="spellStart"/>
      <w:r>
        <w:t>PsbA</w:t>
      </w:r>
      <w:proofErr w:type="spellEnd"/>
      <w:r>
        <w:t xml:space="preserve"> [72]. Degradation of </w:t>
      </w:r>
      <w:proofErr w:type="spellStart"/>
      <w:r>
        <w:t>PsbA</w:t>
      </w:r>
      <w:proofErr w:type="spellEnd"/>
      <w:r>
        <w:t xml:space="preserve"> is a rate-limiting step in recovery from photoinhibition [73], mediated largely by a </w:t>
      </w:r>
      <w:proofErr w:type="spellStart"/>
      <w:r>
        <w:t>heterohexamer</w:t>
      </w:r>
      <w:proofErr w:type="spellEnd"/>
      <w:r>
        <w:t xml:space="preserve">, termed in </w:t>
      </w:r>
      <w:r>
        <w:rPr>
          <w:i/>
          <w:iCs/>
        </w:rPr>
        <w:t>P. marinus</w:t>
      </w:r>
      <w:r>
        <w:t xml:space="preserve"> (FtsH1-FtsH2)</w:t>
      </w:r>
      <w:r>
        <w:rPr>
          <w:vertAlign w:val="subscript"/>
        </w:rPr>
        <w:t>3</w:t>
      </w:r>
      <w:r>
        <w:t>, a membrane-bound metalloprotease [74–76].</w:t>
      </w:r>
    </w:p>
    <w:p w14:paraId="1F85A454" w14:textId="778C504F" w:rsidR="00414BC7" w:rsidRDefault="000252C4">
      <w:pPr>
        <w:pStyle w:val="BodyText"/>
      </w:pPr>
      <w:r>
        <w:rPr>
          <w:i/>
          <w:iCs/>
        </w:rPr>
        <w:t>Prochlorococcus marinus</w:t>
      </w:r>
      <w:r>
        <w:t xml:space="preserve"> genomes encode 4 FtsH proteins [70,77], henceforth referred to as FtsH1-4, homologs to the characterized FtsH isoforms of the model freshwater cyanobacterium </w:t>
      </w:r>
      <w:proofErr w:type="spellStart"/>
      <w:r>
        <w:rPr>
          <w:i/>
          <w:iCs/>
        </w:rPr>
        <w:t>Synechocystis</w:t>
      </w:r>
      <w:proofErr w:type="spellEnd"/>
      <w:r>
        <w:rPr>
          <w:i/>
          <w:iCs/>
        </w:rPr>
        <w:t xml:space="preserve"> sp.</w:t>
      </w:r>
      <w:r>
        <w:t xml:space="preserve"> PCC6803, and with presumably parallel functions (Table 1). Upon a shift to higher light, clade HLI MED4 upregulates expression of FtsH1 and FtsH2 [48], homologs to the </w:t>
      </w:r>
      <w:proofErr w:type="spellStart"/>
      <w:r>
        <w:rPr>
          <w:i/>
          <w:iCs/>
        </w:rPr>
        <w:t>Synechocystis</w:t>
      </w:r>
      <w:proofErr w:type="spellEnd"/>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proofErr w:type="spellStart"/>
      <w:r>
        <w:rPr>
          <w:i/>
          <w:iCs/>
        </w:rPr>
        <w:t>Synechocystis</w:t>
      </w:r>
      <w:proofErr w:type="spellEnd"/>
      <w:r>
        <w:t xml:space="preserve"> </w:t>
      </w:r>
      <w:r>
        <w:rPr>
          <w:i/>
          <w:iCs/>
        </w:rPr>
        <w:t>sll</w:t>
      </w:r>
      <w:r>
        <w:t>1463, possibly involved in PSI biogenesis [</w:t>
      </w:r>
      <w:ins w:id="17" w:author="Mireille Savoie" w:date="2024-07-11T11:26:00Z" w16du:dateUtc="2024-07-11T14:26:00Z">
        <w:r w:rsidR="007B7F1C">
          <w:t>70,78,</w:t>
        </w:r>
      </w:ins>
      <w:r>
        <w:t xml:space="preserve">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51C20249" w14:textId="77777777" w:rsidR="006857A0" w:rsidRDefault="006857A0">
      <w:pPr>
        <w:pStyle w:val="TableCaption"/>
        <w:sectPr w:rsidR="006857A0"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64FDEDA6" w14:textId="77777777" w:rsidR="00414BC7" w:rsidRPr="006857A0" w:rsidRDefault="000252C4">
      <w:pPr>
        <w:pStyle w:val="TableCaption"/>
        <w:rPr>
          <w:b/>
          <w:bCs/>
        </w:rPr>
      </w:pPr>
      <w:r w:rsidRPr="006857A0">
        <w:rPr>
          <w:b/>
          <w:bCs/>
        </w:rPr>
        <w:lastRenderedPageBreak/>
        <w:t xml:space="preserve">Table 1: FtsH protease homologs in </w:t>
      </w:r>
      <w:r w:rsidRPr="006857A0">
        <w:rPr>
          <w:b/>
          <w:bCs/>
          <w:i/>
          <w:iCs/>
        </w:rPr>
        <w:t>Prochlorococcus marinus</w:t>
      </w:r>
      <w:r w:rsidRPr="006857A0">
        <w:rPr>
          <w:b/>
          <w:bCs/>
        </w:rPr>
        <w:t xml:space="preserve"> and the model cyanobacterium </w:t>
      </w:r>
      <w:proofErr w:type="spellStart"/>
      <w:r w:rsidRPr="006857A0">
        <w:rPr>
          <w:b/>
          <w:bCs/>
          <w:i/>
          <w:iCs/>
        </w:rPr>
        <w:t>Synechocystis</w:t>
      </w:r>
      <w:proofErr w:type="spellEnd"/>
      <w:r w:rsidRPr="006857A0">
        <w:rPr>
          <w:b/>
          <w:bCs/>
        </w:rPr>
        <w:t xml:space="preserve"> sp. PCC6803. Protein homologies for FtsH isoforms between </w:t>
      </w:r>
      <w:r w:rsidRPr="006857A0">
        <w:rPr>
          <w:b/>
          <w:bCs/>
          <w:i/>
          <w:iCs/>
        </w:rPr>
        <w:t>Prochlorococcus marinus</w:t>
      </w:r>
      <w:r w:rsidRPr="006857A0">
        <w:rPr>
          <w:b/>
          <w:bCs/>
        </w:rPr>
        <w:t xml:space="preserve"> and </w:t>
      </w:r>
      <w:proofErr w:type="spellStart"/>
      <w:r w:rsidRPr="006857A0">
        <w:rPr>
          <w:b/>
          <w:bCs/>
          <w:i/>
          <w:iCs/>
        </w:rPr>
        <w:t>Synechocystis</w:t>
      </w:r>
      <w:proofErr w:type="spellEnd"/>
      <w:r w:rsidRPr="006857A0">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414BC7" w14:paraId="0C7B96BE" w14:textId="77777777" w:rsidTr="00414BC7">
        <w:trPr>
          <w:cnfStyle w:val="100000000000" w:firstRow="1" w:lastRow="0" w:firstColumn="0" w:lastColumn="0" w:oddVBand="0" w:evenVBand="0" w:oddHBand="0" w:evenHBand="0" w:firstRowFirstColumn="0" w:firstRowLastColumn="0" w:lastRowFirstColumn="0" w:lastRowLastColumn="0"/>
          <w:tblHeader/>
        </w:trPr>
        <w:tc>
          <w:tcPr>
            <w:tcW w:w="0" w:type="auto"/>
          </w:tcPr>
          <w:p w14:paraId="7C92EFEA" w14:textId="77777777" w:rsidR="00414BC7" w:rsidRDefault="000252C4">
            <w:pPr>
              <w:pStyle w:val="Compact"/>
            </w:pPr>
            <w:r>
              <w:t>Organism</w:t>
            </w:r>
          </w:p>
        </w:tc>
        <w:tc>
          <w:tcPr>
            <w:tcW w:w="0" w:type="auto"/>
          </w:tcPr>
          <w:p w14:paraId="2C0AD274" w14:textId="77777777" w:rsidR="00414BC7" w:rsidRDefault="000252C4">
            <w:pPr>
              <w:pStyle w:val="Compact"/>
              <w:jc w:val="center"/>
            </w:pPr>
            <w:r>
              <w:t>Homolog 1</w:t>
            </w:r>
          </w:p>
        </w:tc>
        <w:tc>
          <w:tcPr>
            <w:tcW w:w="0" w:type="auto"/>
          </w:tcPr>
          <w:p w14:paraId="36387C17" w14:textId="77777777" w:rsidR="00414BC7" w:rsidRDefault="000252C4">
            <w:pPr>
              <w:pStyle w:val="Compact"/>
              <w:jc w:val="center"/>
            </w:pPr>
            <w:r>
              <w:t>Homolog 2</w:t>
            </w:r>
          </w:p>
        </w:tc>
        <w:tc>
          <w:tcPr>
            <w:tcW w:w="0" w:type="auto"/>
          </w:tcPr>
          <w:p w14:paraId="2FFD50EE" w14:textId="77777777" w:rsidR="00414BC7" w:rsidRDefault="000252C4">
            <w:pPr>
              <w:pStyle w:val="Compact"/>
              <w:jc w:val="center"/>
            </w:pPr>
            <w:r>
              <w:t>Homolog 3</w:t>
            </w:r>
          </w:p>
        </w:tc>
        <w:tc>
          <w:tcPr>
            <w:tcW w:w="0" w:type="auto"/>
          </w:tcPr>
          <w:p w14:paraId="24167462" w14:textId="77777777" w:rsidR="00414BC7" w:rsidRDefault="000252C4">
            <w:pPr>
              <w:pStyle w:val="Compact"/>
              <w:jc w:val="center"/>
            </w:pPr>
            <w:r>
              <w:t>Homolog 4</w:t>
            </w:r>
          </w:p>
        </w:tc>
      </w:tr>
      <w:tr w:rsidR="00414BC7" w14:paraId="6190F9E2" w14:textId="77777777">
        <w:tc>
          <w:tcPr>
            <w:tcW w:w="0" w:type="auto"/>
          </w:tcPr>
          <w:p w14:paraId="7C52A0E8" w14:textId="77777777" w:rsidR="00414BC7" w:rsidRDefault="000252C4">
            <w:pPr>
              <w:pStyle w:val="Compact"/>
            </w:pPr>
            <w:r>
              <w:rPr>
                <w:i/>
                <w:iCs/>
              </w:rPr>
              <w:t>Prochlorococcus marinus</w:t>
            </w:r>
          </w:p>
        </w:tc>
        <w:tc>
          <w:tcPr>
            <w:tcW w:w="0" w:type="auto"/>
          </w:tcPr>
          <w:p w14:paraId="08F3D2BB" w14:textId="77777777" w:rsidR="00414BC7" w:rsidRDefault="000252C4">
            <w:pPr>
              <w:pStyle w:val="Compact"/>
              <w:jc w:val="center"/>
            </w:pPr>
            <w:r>
              <w:t>FtsH1</w:t>
            </w:r>
          </w:p>
        </w:tc>
        <w:tc>
          <w:tcPr>
            <w:tcW w:w="0" w:type="auto"/>
          </w:tcPr>
          <w:p w14:paraId="0CE7F986" w14:textId="77777777" w:rsidR="00414BC7" w:rsidRDefault="000252C4">
            <w:pPr>
              <w:pStyle w:val="Compact"/>
              <w:jc w:val="center"/>
            </w:pPr>
            <w:r>
              <w:t>FtsH2</w:t>
            </w:r>
          </w:p>
        </w:tc>
        <w:tc>
          <w:tcPr>
            <w:tcW w:w="0" w:type="auto"/>
          </w:tcPr>
          <w:p w14:paraId="3A5C35E3" w14:textId="77777777" w:rsidR="00414BC7" w:rsidRDefault="000252C4">
            <w:pPr>
              <w:pStyle w:val="Compact"/>
              <w:jc w:val="center"/>
            </w:pPr>
            <w:r>
              <w:t>FtsH3</w:t>
            </w:r>
          </w:p>
        </w:tc>
        <w:tc>
          <w:tcPr>
            <w:tcW w:w="0" w:type="auto"/>
          </w:tcPr>
          <w:p w14:paraId="7E8C25BF" w14:textId="77777777" w:rsidR="00414BC7" w:rsidRDefault="000252C4">
            <w:pPr>
              <w:pStyle w:val="Compact"/>
              <w:jc w:val="center"/>
            </w:pPr>
            <w:r>
              <w:t>FtsH4</w:t>
            </w:r>
          </w:p>
        </w:tc>
      </w:tr>
      <w:tr w:rsidR="00414BC7" w14:paraId="555BE831" w14:textId="77777777">
        <w:tc>
          <w:tcPr>
            <w:tcW w:w="0" w:type="auto"/>
          </w:tcPr>
          <w:p w14:paraId="11CF49B7" w14:textId="77777777" w:rsidR="00414BC7" w:rsidRDefault="000252C4">
            <w:pPr>
              <w:pStyle w:val="Compact"/>
            </w:pPr>
            <w:proofErr w:type="spellStart"/>
            <w:r>
              <w:rPr>
                <w:i/>
                <w:iCs/>
              </w:rPr>
              <w:t>Synechocystis</w:t>
            </w:r>
            <w:proofErr w:type="spellEnd"/>
            <w:r>
              <w:rPr>
                <w:i/>
                <w:iCs/>
              </w:rPr>
              <w:t xml:space="preserve"> sp.</w:t>
            </w:r>
            <w:r>
              <w:t xml:space="preserve"> PCC6803</w:t>
            </w:r>
          </w:p>
        </w:tc>
        <w:tc>
          <w:tcPr>
            <w:tcW w:w="0" w:type="auto"/>
          </w:tcPr>
          <w:p w14:paraId="584BB98F" w14:textId="77777777" w:rsidR="00414BC7" w:rsidRDefault="000252C4">
            <w:pPr>
              <w:pStyle w:val="Compact"/>
              <w:jc w:val="center"/>
            </w:pPr>
            <w:r>
              <w:rPr>
                <w:i/>
                <w:iCs/>
              </w:rPr>
              <w:t>Slr</w:t>
            </w:r>
            <w:r>
              <w:t>0228</w:t>
            </w:r>
          </w:p>
        </w:tc>
        <w:tc>
          <w:tcPr>
            <w:tcW w:w="0" w:type="auto"/>
          </w:tcPr>
          <w:p w14:paraId="6C1A991C" w14:textId="77777777" w:rsidR="00414BC7" w:rsidRDefault="000252C4">
            <w:pPr>
              <w:pStyle w:val="Compact"/>
              <w:jc w:val="center"/>
            </w:pPr>
            <w:r>
              <w:rPr>
                <w:i/>
                <w:iCs/>
              </w:rPr>
              <w:t>Slr</w:t>
            </w:r>
            <w:r>
              <w:t>1604</w:t>
            </w:r>
          </w:p>
        </w:tc>
        <w:tc>
          <w:tcPr>
            <w:tcW w:w="0" w:type="auto"/>
          </w:tcPr>
          <w:p w14:paraId="5370B22B" w14:textId="77777777" w:rsidR="00414BC7" w:rsidRDefault="000252C4">
            <w:pPr>
              <w:pStyle w:val="Compact"/>
              <w:jc w:val="center"/>
            </w:pPr>
            <w:r>
              <w:rPr>
                <w:i/>
                <w:iCs/>
              </w:rPr>
              <w:t>Sll</w:t>
            </w:r>
            <w:r>
              <w:t>1463</w:t>
            </w:r>
          </w:p>
        </w:tc>
        <w:tc>
          <w:tcPr>
            <w:tcW w:w="0" w:type="auto"/>
          </w:tcPr>
          <w:p w14:paraId="25700426" w14:textId="77777777" w:rsidR="00414BC7" w:rsidRDefault="000252C4">
            <w:pPr>
              <w:pStyle w:val="Compact"/>
              <w:jc w:val="center"/>
            </w:pPr>
            <w:r>
              <w:rPr>
                <w:i/>
                <w:iCs/>
              </w:rPr>
              <w:t>Slr</w:t>
            </w:r>
            <w:r>
              <w:t>1390</w:t>
            </w:r>
          </w:p>
        </w:tc>
      </w:tr>
      <w:tr w:rsidR="00414BC7" w14:paraId="11DF1F18" w14:textId="77777777">
        <w:tc>
          <w:tcPr>
            <w:tcW w:w="0" w:type="auto"/>
          </w:tcPr>
          <w:p w14:paraId="41E77718" w14:textId="77777777" w:rsidR="00414BC7" w:rsidRDefault="000252C4">
            <w:pPr>
              <w:pStyle w:val="Compact"/>
            </w:pPr>
            <w:proofErr w:type="spellStart"/>
            <w:r>
              <w:rPr>
                <w:i/>
                <w:iCs/>
              </w:rPr>
              <w:t>Synechocystis</w:t>
            </w:r>
            <w:proofErr w:type="spellEnd"/>
            <w:r>
              <w:rPr>
                <w:i/>
                <w:iCs/>
              </w:rPr>
              <w:t xml:space="preserve"> sp.</w:t>
            </w:r>
            <w:r>
              <w:t xml:space="preserve"> PCC6803 isoform</w:t>
            </w:r>
          </w:p>
        </w:tc>
        <w:tc>
          <w:tcPr>
            <w:tcW w:w="0" w:type="auto"/>
          </w:tcPr>
          <w:p w14:paraId="67D09EA5" w14:textId="77777777" w:rsidR="00414BC7" w:rsidRDefault="000252C4">
            <w:pPr>
              <w:pStyle w:val="Compact"/>
              <w:jc w:val="center"/>
            </w:pPr>
            <w:r>
              <w:t>FtsH2</w:t>
            </w:r>
          </w:p>
        </w:tc>
        <w:tc>
          <w:tcPr>
            <w:tcW w:w="0" w:type="auto"/>
          </w:tcPr>
          <w:p w14:paraId="4963125B" w14:textId="77777777" w:rsidR="00414BC7" w:rsidRDefault="000252C4">
            <w:pPr>
              <w:pStyle w:val="Compact"/>
              <w:jc w:val="center"/>
            </w:pPr>
            <w:r>
              <w:t>FtsH3</w:t>
            </w:r>
          </w:p>
        </w:tc>
        <w:tc>
          <w:tcPr>
            <w:tcW w:w="0" w:type="auto"/>
          </w:tcPr>
          <w:p w14:paraId="78C414E8" w14:textId="77777777" w:rsidR="00414BC7" w:rsidRDefault="000252C4">
            <w:pPr>
              <w:pStyle w:val="Compact"/>
              <w:jc w:val="center"/>
            </w:pPr>
            <w:r>
              <w:t>FtsH4</w:t>
            </w:r>
          </w:p>
        </w:tc>
        <w:tc>
          <w:tcPr>
            <w:tcW w:w="0" w:type="auto"/>
          </w:tcPr>
          <w:p w14:paraId="1562FF0C" w14:textId="77777777" w:rsidR="00414BC7" w:rsidRDefault="000252C4">
            <w:pPr>
              <w:pStyle w:val="Compact"/>
              <w:jc w:val="center"/>
            </w:pPr>
            <w:r>
              <w:t>FtsH1</w:t>
            </w:r>
          </w:p>
        </w:tc>
      </w:tr>
      <w:tr w:rsidR="00414BC7" w14:paraId="4E0BC76C" w14:textId="77777777">
        <w:tc>
          <w:tcPr>
            <w:tcW w:w="0" w:type="auto"/>
          </w:tcPr>
          <w:p w14:paraId="37B883E2" w14:textId="77777777" w:rsidR="00414BC7" w:rsidRDefault="000252C4">
            <w:pPr>
              <w:pStyle w:val="Compact"/>
            </w:pPr>
            <w:r>
              <w:t>Function</w:t>
            </w:r>
          </w:p>
        </w:tc>
        <w:tc>
          <w:tcPr>
            <w:tcW w:w="0" w:type="auto"/>
          </w:tcPr>
          <w:p w14:paraId="3CA8365D" w14:textId="77777777" w:rsidR="00414BC7" w:rsidRDefault="000252C4">
            <w:pPr>
              <w:pStyle w:val="Compact"/>
              <w:jc w:val="center"/>
            </w:pPr>
            <w:r>
              <w:t>PSII Repair</w:t>
            </w:r>
          </w:p>
        </w:tc>
        <w:tc>
          <w:tcPr>
            <w:tcW w:w="0" w:type="auto"/>
          </w:tcPr>
          <w:p w14:paraId="1C3A6FA5" w14:textId="77777777" w:rsidR="00414BC7" w:rsidRDefault="000252C4">
            <w:pPr>
              <w:pStyle w:val="Compact"/>
              <w:jc w:val="center"/>
            </w:pPr>
            <w:r>
              <w:t>PSII Repair</w:t>
            </w:r>
          </w:p>
        </w:tc>
        <w:tc>
          <w:tcPr>
            <w:tcW w:w="0" w:type="auto"/>
          </w:tcPr>
          <w:p w14:paraId="08D9C8F6" w14:textId="77777777" w:rsidR="00414BC7" w:rsidRDefault="000252C4">
            <w:pPr>
              <w:pStyle w:val="Compact"/>
              <w:jc w:val="center"/>
            </w:pPr>
            <w:r>
              <w:t>PSI biogenesis</w:t>
            </w:r>
          </w:p>
        </w:tc>
        <w:tc>
          <w:tcPr>
            <w:tcW w:w="0" w:type="auto"/>
          </w:tcPr>
          <w:p w14:paraId="25FF4BCD" w14:textId="77777777" w:rsidR="00414BC7" w:rsidRDefault="000252C4">
            <w:pPr>
              <w:pStyle w:val="Compact"/>
              <w:jc w:val="center"/>
            </w:pPr>
            <w:r>
              <w:t>Cell viability</w:t>
            </w:r>
          </w:p>
        </w:tc>
      </w:tr>
    </w:tbl>
    <w:p w14:paraId="0F2F5366" w14:textId="77777777" w:rsidR="006857A0" w:rsidRDefault="006857A0">
      <w:pPr>
        <w:pStyle w:val="BodyText"/>
        <w:sectPr w:rsidR="006857A0" w:rsidSect="006857A0">
          <w:pgSz w:w="15840" w:h="12240" w:orient="landscape"/>
          <w:pgMar w:top="1440" w:right="1440" w:bottom="1440" w:left="1440" w:header="720" w:footer="720" w:gutter="0"/>
          <w:lnNumType w:countBy="1" w:restart="continuous"/>
          <w:cols w:space="720"/>
          <w:docGrid w:linePitch="326"/>
        </w:sectPr>
      </w:pPr>
    </w:p>
    <w:p w14:paraId="34EE4CCE" w14:textId="04CCC7A1" w:rsidR="00414BC7" w:rsidRDefault="000252C4">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35055B1F" w14:textId="77777777" w:rsidR="00414BC7" w:rsidRDefault="000252C4">
      <w:r>
        <w:br w:type="page"/>
      </w:r>
    </w:p>
    <w:p w14:paraId="29857766" w14:textId="0D0AD14D" w:rsidR="00414BC7" w:rsidRDefault="00414BC7">
      <w:pPr>
        <w:pStyle w:val="CaptionedFigure"/>
      </w:pPr>
    </w:p>
    <w:p w14:paraId="0042544F" w14:textId="56BEA413" w:rsidR="00414BC7" w:rsidRDefault="000252C4">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w:t>
      </w:r>
      <w:del w:id="18" w:author="Mireille Savoie" w:date="2024-07-11T13:02:00Z" w16du:dateUtc="2024-07-11T16:02:00Z">
        <w:r w:rsidDel="00856A8F">
          <w:delText>seperate</w:delText>
        </w:r>
      </w:del>
      <w:ins w:id="19" w:author="Mireille Savoie" w:date="2024-07-11T13:02:00Z" w16du:dateUtc="2024-07-11T16:02:00Z">
        <w:r w:rsidR="00856A8F">
          <w:t>separate</w:t>
        </w:r>
      </w:ins>
      <w:r>
        <w:t xml:space="preserv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BA8FC6C" w14:textId="77777777" w:rsidR="00414BC7" w:rsidRDefault="000252C4">
      <w:r>
        <w:br w:type="page"/>
      </w:r>
    </w:p>
    <w:p w14:paraId="6CE864AB" w14:textId="77777777" w:rsidR="00414BC7" w:rsidRDefault="000252C4">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w:t>
      </w:r>
      <w:proofErr w:type="spellStart"/>
      <w:r>
        <w:t>non electrogenic</w:t>
      </w:r>
      <w:proofErr w:type="spellEnd"/>
      <w:r>
        <w:t>)’)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w:t>
      </w:r>
      <w:proofErr w:type="spellStart"/>
      <w:r>
        <w:t>non electrogenic</w:t>
      </w:r>
      <w:proofErr w:type="spellEnd"/>
      <w:r>
        <w:t>)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2A6AED7F" w14:textId="77777777" w:rsidR="00414BC7" w:rsidRDefault="000252C4">
      <w:r>
        <w:br w:type="page"/>
      </w:r>
    </w:p>
    <w:p w14:paraId="6325F5BB" w14:textId="4FFFC248" w:rsidR="00414BC7" w:rsidRDefault="00414BC7">
      <w:pPr>
        <w:pStyle w:val="CaptionedFigure"/>
      </w:pPr>
    </w:p>
    <w:p w14:paraId="4250E38C" w14:textId="77777777" w:rsidR="00414BC7" w:rsidRDefault="000252C4">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343638D1" w14:textId="77777777" w:rsidR="00414BC7" w:rsidRDefault="000252C4">
      <w:r>
        <w:br w:type="page"/>
      </w:r>
    </w:p>
    <w:p w14:paraId="1F2E844B" w14:textId="77777777" w:rsidR="00414BC7" w:rsidRDefault="000252C4">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 marinus</w:t>
      </w:r>
      <w:r>
        <w:t xml:space="preserve"> study strains (Fig 9).</w:t>
      </w:r>
    </w:p>
    <w:p w14:paraId="5695E6F8" w14:textId="77C4607D" w:rsidR="00414BC7" w:rsidRDefault="000252C4">
      <w:pPr>
        <w:pStyle w:val="BodyText"/>
      </w:pPr>
      <w:r>
        <w:rPr>
          <w:i/>
          <w:iCs/>
        </w:rPr>
        <w:t>Prochlorococcus marinus</w:t>
      </w:r>
      <w:r>
        <w:t xml:space="preserve"> NATL2A and MED4 possess the largest, most complete suites of genes encoding DNA repair enzymes. </w:t>
      </w:r>
      <w:r>
        <w:rPr>
          <w:i/>
          <w:iCs/>
        </w:rPr>
        <w:t>Prochlorococcus marinus</w:t>
      </w:r>
      <w:r>
        <w:t xml:space="preserve"> MED4 and NATL2A both possess a gene encoding </w:t>
      </w:r>
      <w:proofErr w:type="spellStart"/>
      <w:r>
        <w:t>deoxyribodipyrimidine</w:t>
      </w:r>
      <w:proofErr w:type="spellEnd"/>
      <w:r>
        <w:t xml:space="preserve"> photolyase (Fig 9 and </w:t>
      </w:r>
      <w:r w:rsidR="005654A9">
        <w:t>S5</w:t>
      </w:r>
      <w:r>
        <w:t xml:space="preserve">), which, when activated by blue light, repairs DNA damaged by UV light [84]. </w:t>
      </w:r>
      <w:r>
        <w:rPr>
          <w:i/>
          <w:iCs/>
        </w:rPr>
        <w:t>Prochlorococcus marinus</w:t>
      </w:r>
      <w:r>
        <w:t xml:space="preserve"> MED4 was also the only strain to possess a gene encoding DNA repair ligase, which uses ATP as a cofactor for DNA repair.</w:t>
      </w:r>
    </w:p>
    <w:p w14:paraId="4FCA9B00" w14:textId="77777777" w:rsidR="00414BC7" w:rsidRDefault="000252C4">
      <w:pPr>
        <w:pStyle w:val="BodyText"/>
      </w:pPr>
      <w:r>
        <w:t xml:space="preserve">Conversely, </w:t>
      </w:r>
      <w:r>
        <w:rPr>
          <w:i/>
          <w:iCs/>
        </w:rPr>
        <w:t>P. marinus</w:t>
      </w:r>
      <w:r>
        <w:t xml:space="preserve"> SS120 and MIT9313 lack genes encoding </w:t>
      </w:r>
      <w:proofErr w:type="spellStart"/>
      <w:r>
        <w:t>deoxyribodipyrimidine</w:t>
      </w:r>
      <w:proofErr w:type="spellEnd"/>
      <w:r>
        <w:t xml:space="preserve"> photolyase and DNA repair ligase (ATP), which may explain, in part, why these two strains cannot tolerate growth under full 250 µM [O</w:t>
      </w:r>
      <w:r>
        <w:rPr>
          <w:vertAlign w:val="subscript"/>
        </w:rPr>
        <w:t>2</w:t>
      </w:r>
      <w:r>
        <w:t xml:space="preserve">] and high light, as found at the ocean surface. </w:t>
      </w:r>
      <w:r>
        <w:rPr>
          <w:i/>
          <w:iCs/>
        </w:rPr>
        <w:t>Prochlorococcus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w:t>
      </w:r>
      <w:proofErr w:type="spellStart"/>
      <w:r>
        <w:t>deoxyribodipyrimidine</w:t>
      </w:r>
      <w:proofErr w:type="spellEnd"/>
      <w:r>
        <w:t xml:space="preserv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w:t>
      </w:r>
      <w:proofErr w:type="spellStart"/>
      <w:r>
        <w:t>deoxyribodipyrimidine</w:t>
      </w:r>
      <w:proofErr w:type="spellEnd"/>
      <w:r>
        <w:t xml:space="preserv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2AA91FD9" w14:textId="77777777" w:rsidR="00414BC7" w:rsidRDefault="000252C4">
      <w:r>
        <w:br w:type="page"/>
      </w:r>
    </w:p>
    <w:p w14:paraId="3537A14C" w14:textId="2192E201" w:rsidR="00414BC7" w:rsidRDefault="00414BC7">
      <w:pPr>
        <w:pStyle w:val="CaptionedFigure"/>
      </w:pPr>
    </w:p>
    <w:p w14:paraId="3233B5CE" w14:textId="77777777" w:rsidR="00414BC7" w:rsidRDefault="000252C4">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04D26779" w14:textId="77777777" w:rsidR="00414BC7" w:rsidRDefault="000252C4">
      <w:r>
        <w:br w:type="page"/>
      </w:r>
    </w:p>
    <w:p w14:paraId="16D832F3" w14:textId="77777777" w:rsidR="00414BC7" w:rsidRDefault="000252C4">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7F274B45" w14:textId="52DFCA0D" w:rsidR="00414BC7" w:rsidRDefault="000252C4">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bookmarkStart w:id="20" w:name="_Hlk170980563"/>
      <w:r w:rsidR="005654A9">
        <w:t>S4</w:t>
      </w:r>
      <w:r>
        <w:t>E and H</w:t>
      </w:r>
      <w:r w:rsidR="005654A9">
        <w:t xml:space="preserve"> Fig</w:t>
      </w:r>
      <w:bookmarkEnd w:id="20"/>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S4A and B Fig</w:t>
      </w:r>
      <w:r>
        <w:t>). Growth under lower O</w:t>
      </w:r>
      <w:r>
        <w:rPr>
          <w:vertAlign w:val="subscript"/>
        </w:rPr>
        <w:t>2</w:t>
      </w:r>
      <w:r>
        <w:t xml:space="preserve"> allowed MIT9313 to substantially increase its exploitation of higher diel PUR (</w:t>
      </w:r>
      <w:r w:rsidR="005654A9">
        <w:t xml:space="preserve">S4I </w:t>
      </w:r>
      <w:r>
        <w:t>Fig).</w:t>
      </w:r>
    </w:p>
    <w:p w14:paraId="217FA2B6" w14:textId="77777777" w:rsidR="00414BC7" w:rsidRDefault="000252C4">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3891D159" w14:textId="77777777" w:rsidR="00414BC7" w:rsidRDefault="000252C4">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4D1903C5" w14:textId="77777777" w:rsidR="00414BC7" w:rsidRDefault="000252C4">
      <w:r>
        <w:br w:type="page"/>
      </w:r>
    </w:p>
    <w:p w14:paraId="53B27E7F" w14:textId="184B87C6" w:rsidR="00414BC7" w:rsidRDefault="00414BC7">
      <w:pPr>
        <w:pStyle w:val="CaptionedFigure"/>
      </w:pPr>
    </w:p>
    <w:p w14:paraId="01ABB77D" w14:textId="4B42D6AD" w:rsidR="00414BC7" w:rsidRDefault="000252C4">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hypothetical Full Oxygen Zones (250 µM O</w:t>
      </w:r>
      <w:r>
        <w:rPr>
          <w:vertAlign w:val="subscript"/>
        </w:rPr>
        <w:t>2</w:t>
      </w:r>
      <w:r w:rsidR="00417008">
        <w:t>, not shown on map</w:t>
      </w:r>
      <w:r>
        <w:t xml:space="preserve">) are </w:t>
      </w:r>
      <w:r w:rsidR="00417008">
        <w:t>shown</w:t>
      </w:r>
      <w:r>
        <w:t xml:space="preserve">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not shown on map) would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33AAF8B9" w14:textId="77777777" w:rsidR="00414BC7" w:rsidRDefault="000252C4">
      <w:r>
        <w:br w:type="page"/>
      </w:r>
    </w:p>
    <w:p w14:paraId="4114A188" w14:textId="77777777" w:rsidR="00414BC7" w:rsidRPr="009710DB" w:rsidRDefault="000252C4">
      <w:pPr>
        <w:pStyle w:val="Heading1"/>
        <w:rPr>
          <w:sz w:val="36"/>
          <w:szCs w:val="36"/>
        </w:rPr>
      </w:pPr>
      <w:bookmarkStart w:id="21" w:name="summary-and-conclusions"/>
      <w:bookmarkEnd w:id="11"/>
      <w:bookmarkEnd w:id="16"/>
      <w:r w:rsidRPr="009710DB">
        <w:rPr>
          <w:sz w:val="36"/>
          <w:szCs w:val="36"/>
        </w:rPr>
        <w:lastRenderedPageBreak/>
        <w:t>Summary and conclusions</w:t>
      </w:r>
    </w:p>
    <w:p w14:paraId="4F85C475" w14:textId="77777777" w:rsidR="00414BC7" w:rsidRDefault="000252C4">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59CEA57A" w14:textId="77777777" w:rsidR="00414BC7" w:rsidRDefault="000252C4">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67AF2584" w14:textId="783B551D" w:rsidR="00414BC7" w:rsidRDefault="000252C4">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5654A9">
        <w:t xml:space="preserve">S4 </w:t>
      </w:r>
      <w:r>
        <w:t>Fig).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453F1DE2" w14:textId="77777777" w:rsidR="00414BC7" w:rsidRDefault="000252C4">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w:t>
      </w:r>
      <w:proofErr w:type="spellStart"/>
      <w:r>
        <w:t>Partensky</w:t>
      </w:r>
      <w:proofErr w:type="spellEnd"/>
      <w:r>
        <w:t xml:space="preserve">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216A3448" w14:textId="77777777" w:rsidR="00414BC7" w:rsidRDefault="000252C4">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625CFA65" w14:textId="77777777" w:rsidR="006857A0" w:rsidRDefault="006857A0" w:rsidP="006857A0">
      <w:pPr>
        <w:pStyle w:val="Heading1"/>
        <w:sectPr w:rsidR="006857A0" w:rsidSect="00EC1D14">
          <w:pgSz w:w="12240" w:h="15840"/>
          <w:pgMar w:top="1440" w:right="1440" w:bottom="1440" w:left="1440" w:header="720" w:footer="720" w:gutter="0"/>
          <w:lnNumType w:countBy="1" w:restart="continuous"/>
          <w:cols w:space="720"/>
          <w:docGrid w:linePitch="326"/>
        </w:sectPr>
      </w:pPr>
      <w:bookmarkStart w:id="22" w:name="acknowledgements"/>
    </w:p>
    <w:p w14:paraId="488BB755" w14:textId="6AF0BC57" w:rsidR="006857A0" w:rsidRPr="009710DB" w:rsidRDefault="006857A0" w:rsidP="006857A0">
      <w:pPr>
        <w:pStyle w:val="Heading1"/>
        <w:rPr>
          <w:sz w:val="36"/>
          <w:szCs w:val="36"/>
        </w:rPr>
      </w:pPr>
      <w:r w:rsidRPr="009710DB">
        <w:rPr>
          <w:sz w:val="36"/>
          <w:szCs w:val="36"/>
        </w:rPr>
        <w:lastRenderedPageBreak/>
        <w:t>Acknowledgements</w:t>
      </w:r>
    </w:p>
    <w:p w14:paraId="33050ECC" w14:textId="77777777" w:rsidR="006857A0" w:rsidRDefault="006857A0" w:rsidP="006857A0">
      <w:pPr>
        <w:pStyle w:val="FirstParagraph"/>
      </w:pPr>
      <w:r>
        <w:t>Makoto Saito for edits and feedback pertaining to the Ocean Protein Portal dataset.</w:t>
      </w:r>
      <w:r>
        <w:br/>
        <w:t>Miranda Corkum maintained cultures and trained personnel in culture handling. Carlie Barnhill (Mount Allison Student) assisted with code for import of multicultivator growth data files. Sarah Arthur &amp; Daytona McMackin (Mount Allison Students) assisted with culturing and setting up multicultivator runs.</w:t>
      </w:r>
    </w:p>
    <w:bookmarkEnd w:id="22"/>
    <w:p w14:paraId="02646515" w14:textId="77777777" w:rsidR="00414BC7" w:rsidRDefault="000252C4">
      <w:r>
        <w:br w:type="page"/>
      </w:r>
    </w:p>
    <w:p w14:paraId="60868F93" w14:textId="77777777" w:rsidR="00414BC7" w:rsidRDefault="000252C4">
      <w:pPr>
        <w:pStyle w:val="Heading1"/>
        <w:rPr>
          <w:sz w:val="36"/>
          <w:szCs w:val="36"/>
        </w:rPr>
      </w:pPr>
      <w:bookmarkStart w:id="23" w:name="references"/>
      <w:bookmarkEnd w:id="21"/>
      <w:r w:rsidRPr="009710DB">
        <w:rPr>
          <w:sz w:val="36"/>
          <w:szCs w:val="36"/>
        </w:rPr>
        <w:lastRenderedPageBreak/>
        <w:t>References</w:t>
      </w:r>
    </w:p>
    <w:p w14:paraId="253ED60B" w14:textId="77777777" w:rsidR="00414BC7" w:rsidRDefault="000252C4">
      <w:pPr>
        <w:pStyle w:val="Bibliography"/>
      </w:pPr>
      <w:bookmarkStart w:id="24" w:name="Xd70befea164557b16ed93ff46130e2de22ec267"/>
      <w:bookmarkStart w:id="25" w:name="refs"/>
      <w:r>
        <w:t xml:space="preserve">1. </w:t>
      </w:r>
      <w:r>
        <w:tab/>
        <w:t xml:space="preserve">Chisholm SW, Frankel SL, </w:t>
      </w:r>
      <w:proofErr w:type="spellStart"/>
      <w:r>
        <w:t>Goericke</w:t>
      </w:r>
      <w:proofErr w:type="spellEnd"/>
      <w:r>
        <w:t xml:space="preserve"> R, Olson RJ, Palenik B, Waterbury JB, et al. </w:t>
      </w:r>
      <w:r>
        <w:rPr>
          <w:i/>
          <w:iCs/>
        </w:rPr>
        <w:t>Prochlorococcus Marinus</w:t>
      </w:r>
      <w:r>
        <w:t xml:space="preserve"> </w:t>
      </w:r>
      <w:proofErr w:type="spellStart"/>
      <w:r>
        <w:t>nov.</w:t>
      </w:r>
      <w:proofErr w:type="spellEnd"/>
      <w:r>
        <w:t xml:space="preserve"> Gen. Nov. Sp.: An oxyphototrophic marine prokaryote containing divinyl chlorophyll a and b. Archives of Microbiology. 1992;157: 297–300. doi:</w:t>
      </w:r>
      <w:hyperlink r:id="rId19">
        <w:r>
          <w:rPr>
            <w:rStyle w:val="Hyperlink"/>
          </w:rPr>
          <w:t>10.1007/BF00245165</w:t>
        </w:r>
      </w:hyperlink>
    </w:p>
    <w:p w14:paraId="76A63417" w14:textId="77777777" w:rsidR="00414BC7" w:rsidRDefault="000252C4">
      <w:pPr>
        <w:pStyle w:val="Bibliography"/>
      </w:pPr>
      <w:bookmarkStart w:id="26" w:name="X377042c084eff0ee0f053250151116e931fa65d"/>
      <w:bookmarkEnd w:id="24"/>
      <w:r>
        <w:t xml:space="preserve">2. </w:t>
      </w:r>
      <w:r>
        <w:tab/>
      </w:r>
      <w:proofErr w:type="spellStart"/>
      <w:r>
        <w:t>Partensky</w:t>
      </w:r>
      <w:proofErr w:type="spellEnd"/>
      <w:r>
        <w:t xml:space="preserve"> F, Hess WR, </w:t>
      </w:r>
      <w:proofErr w:type="spellStart"/>
      <w:r>
        <w:t>Vaulot</w:t>
      </w:r>
      <w:proofErr w:type="spellEnd"/>
      <w:r>
        <w:t xml:space="preserve">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61295D3A" w14:textId="77777777" w:rsidR="00414BC7" w:rsidRDefault="000252C4">
      <w:pPr>
        <w:pStyle w:val="Bibliography"/>
      </w:pPr>
      <w:bookmarkStart w:id="27" w:name="ref-rocapGenomeDivergenceTwo2003"/>
      <w:bookmarkEnd w:id="26"/>
      <w:r>
        <w:t xml:space="preserve">3. </w:t>
      </w:r>
      <w:r>
        <w:tab/>
        <w:t xml:space="preserve">Rocap G, Larimer FW, </w:t>
      </w:r>
      <w:proofErr w:type="spellStart"/>
      <w:r>
        <w:t>Lamerdin</w:t>
      </w:r>
      <w:proofErr w:type="spellEnd"/>
      <w:r>
        <w:t xml:space="preserve">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0AEA521D" w14:textId="77777777" w:rsidR="00414BC7" w:rsidRDefault="000252C4">
      <w:pPr>
        <w:pStyle w:val="Bibliography"/>
      </w:pPr>
      <w:bookmarkStart w:id="28" w:name="Xc4e2d75c65bebcbf4b52f8b15e48946a22f915b"/>
      <w:bookmarkEnd w:id="27"/>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A5CE66B" w14:textId="77777777" w:rsidR="00414BC7" w:rsidRDefault="000252C4">
      <w:pPr>
        <w:pStyle w:val="Bibliography"/>
      </w:pPr>
      <w:bookmarkStart w:id="29" w:name="X34a50bd4f90fc9c15adbc5a13cc0f92b6479639"/>
      <w:bookmarkEnd w:id="28"/>
      <w:r>
        <w:t xml:space="preserve">5. </w:t>
      </w:r>
      <w:r>
        <w:tab/>
        <w:t xml:space="preserve">Moore LR, </w:t>
      </w:r>
      <w:proofErr w:type="spellStart"/>
      <w:r>
        <w:t>Goericke</w:t>
      </w:r>
      <w:proofErr w:type="spellEnd"/>
      <w:r>
        <w:t xml:space="preserve"> R, Chisholm SW. Comparative physiology of </w:t>
      </w:r>
      <w:proofErr w:type="spellStart"/>
      <w:r>
        <w:rPr>
          <w:i/>
          <w:iCs/>
        </w:rPr>
        <w:t>Synechococcus</w:t>
      </w:r>
      <w:proofErr w:type="spellEnd"/>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39008671" w14:textId="77777777" w:rsidR="00414BC7" w:rsidRDefault="000252C4">
      <w:pPr>
        <w:pStyle w:val="Bibliography"/>
      </w:pPr>
      <w:bookmarkStart w:id="30" w:name="X008f0b7f30a0477b74484fc20e18ac1710ada8e"/>
      <w:bookmarkEnd w:id="29"/>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64326248" w14:textId="77777777" w:rsidR="00414BC7" w:rsidRDefault="000252C4">
      <w:pPr>
        <w:pStyle w:val="Bibliography"/>
      </w:pPr>
      <w:bookmarkStart w:id="31" w:name="Xcf13d766e1f407b175f777ab28a3678d85c9295"/>
      <w:bookmarkEnd w:id="30"/>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7BF15E10" w14:textId="77777777" w:rsidR="00414BC7" w:rsidRDefault="000252C4">
      <w:pPr>
        <w:pStyle w:val="Bibliography"/>
      </w:pPr>
      <w:bookmarkStart w:id="32" w:name="X24cdfcfb92fb5bebb55ab7ebc88e9ecc983f539"/>
      <w:bookmarkEnd w:id="31"/>
      <w:r>
        <w:t xml:space="preserve">8. </w:t>
      </w:r>
      <w:r>
        <w:tab/>
        <w:t xml:space="preserve">Veldhuis M, Kraay G. Vertical distribution and pigment composition of a picoplanktonic prochlorophyte in the subtropical North </w:t>
      </w:r>
      <w:proofErr w:type="spellStart"/>
      <w:r>
        <w:t>Atlantic:a</w:t>
      </w:r>
      <w:proofErr w:type="spellEnd"/>
      <w:r>
        <w:t xml:space="preserve"> combined study of HPLC-analysis of pigments and flow cytometry. Marine Ecology Progress Series. 1990;68: 121–127. doi:</w:t>
      </w:r>
      <w:hyperlink r:id="rId26">
        <w:r>
          <w:rPr>
            <w:rStyle w:val="Hyperlink"/>
          </w:rPr>
          <w:t>10.3354/meps068121</w:t>
        </w:r>
      </w:hyperlink>
    </w:p>
    <w:p w14:paraId="75B279F4" w14:textId="77777777" w:rsidR="00414BC7" w:rsidRDefault="000252C4">
      <w:pPr>
        <w:pStyle w:val="Bibliography"/>
      </w:pPr>
      <w:bookmarkStart w:id="33" w:name="X48eb1176443057d9b895505071b828fa88ec8e1"/>
      <w:bookmarkEnd w:id="32"/>
      <w:r>
        <w:t xml:space="preserve">9. </w:t>
      </w:r>
      <w:r>
        <w:tab/>
        <w:t xml:space="preserve">Chisholm SW, Olson RJ, Zettler ER, </w:t>
      </w:r>
      <w:proofErr w:type="spellStart"/>
      <w:r>
        <w:t>Goericke</w:t>
      </w:r>
      <w:proofErr w:type="spellEnd"/>
      <w:r>
        <w:t xml:space="preserve"> R, Waterbury JB, Welschmeyer NA. A novel free-living prochlorophyte abundant in the oceanic euphotic zone. Nature. 1988;334: 340–343. doi:</w:t>
      </w:r>
      <w:hyperlink r:id="rId27">
        <w:r>
          <w:rPr>
            <w:rStyle w:val="Hyperlink"/>
          </w:rPr>
          <w:t>10.1038/334340a0</w:t>
        </w:r>
      </w:hyperlink>
    </w:p>
    <w:p w14:paraId="5AFD8671" w14:textId="77777777" w:rsidR="00414BC7" w:rsidRDefault="000252C4">
      <w:pPr>
        <w:pStyle w:val="Bibliography"/>
      </w:pPr>
      <w:bookmarkStart w:id="34" w:name="Xc0bc4fe4a9172ce683bd38473d0504c9024f6e6"/>
      <w:bookmarkEnd w:id="33"/>
      <w:r>
        <w:t xml:space="preserve">10. </w:t>
      </w:r>
      <w:r>
        <w:tab/>
      </w:r>
      <w:proofErr w:type="spellStart"/>
      <w:r>
        <w:t>Partensky</w:t>
      </w:r>
      <w:proofErr w:type="spellEnd"/>
      <w:r>
        <w:t xml:space="preserve"> F, </w:t>
      </w:r>
      <w:proofErr w:type="spellStart"/>
      <w:r>
        <w:t>Garczarek</w:t>
      </w:r>
      <w:proofErr w:type="spellEnd"/>
      <w:r>
        <w:t xml:space="preserve">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4B1B802E" w14:textId="77777777" w:rsidR="00414BC7" w:rsidRDefault="000252C4">
      <w:pPr>
        <w:pStyle w:val="Bibliography"/>
      </w:pPr>
      <w:bookmarkStart w:id="35" w:name="X68bb2c46db2072be018db830b91416af9a63192"/>
      <w:bookmarkEnd w:id="34"/>
      <w:r>
        <w:t xml:space="preserve">11. </w:t>
      </w:r>
      <w:r>
        <w:tab/>
      </w:r>
      <w:proofErr w:type="spellStart"/>
      <w:r>
        <w:t>Goericke</w:t>
      </w:r>
      <w:proofErr w:type="spellEnd"/>
      <w:r>
        <w:t xml:space="preserve"> R, Olson RJ, </w:t>
      </w:r>
      <w:proofErr w:type="spellStart"/>
      <w:r>
        <w:t>Shalapyonok</w:t>
      </w:r>
      <w:proofErr w:type="spellEnd"/>
      <w:r>
        <w:t xml:space="preserve"> A. A novel niche for </w:t>
      </w:r>
      <w:r>
        <w:rPr>
          <w:i/>
          <w:iCs/>
        </w:rPr>
        <w:t>Prochlorococcus</w:t>
      </w:r>
      <w:r>
        <w:t xml:space="preserve"> </w:t>
      </w:r>
      <w:r>
        <w:rPr>
          <w:i/>
          <w:iCs/>
        </w:rPr>
        <w:t>Sp.</w:t>
      </w:r>
      <w:r>
        <w:t xml:space="preserve"> In low-light </w:t>
      </w:r>
      <w:proofErr w:type="spellStart"/>
      <w:r>
        <w:t>suboxic</w:t>
      </w:r>
      <w:proofErr w:type="spellEnd"/>
      <w:r>
        <w:t xml:space="preserve"> environments in the Arabian Sea and the Eastern Tropical North Pacific. Deep Sea Research Part I: Oceanographic Research Papers. 2000;47: 1183–1205. doi:</w:t>
      </w:r>
      <w:hyperlink r:id="rId29">
        <w:r>
          <w:rPr>
            <w:rStyle w:val="Hyperlink"/>
          </w:rPr>
          <w:t>10.1016/S0967-0637(99)00108-9</w:t>
        </w:r>
      </w:hyperlink>
    </w:p>
    <w:p w14:paraId="79114A76" w14:textId="77777777" w:rsidR="00414BC7" w:rsidRDefault="000252C4">
      <w:pPr>
        <w:pStyle w:val="Bibliography"/>
      </w:pPr>
      <w:bookmarkStart w:id="36" w:name="X7302381cb780d3a2848f641e311a7079e5b4afc"/>
      <w:bookmarkEnd w:id="35"/>
      <w:r>
        <w:lastRenderedPageBreak/>
        <w:t xml:space="preserve">12. </w:t>
      </w:r>
      <w:r>
        <w:tab/>
        <w:t xml:space="preserve">Lavin P, González B, </w:t>
      </w:r>
      <w:proofErr w:type="spellStart"/>
      <w:r>
        <w:t>Santibáñez</w:t>
      </w:r>
      <w:proofErr w:type="spellEnd"/>
      <w:r>
        <w:t xml:space="preserve">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27628455" w14:textId="77777777" w:rsidR="00414BC7" w:rsidRDefault="000252C4">
      <w:pPr>
        <w:pStyle w:val="Bibliography"/>
      </w:pPr>
      <w:bookmarkStart w:id="37" w:name="X74c65f1be0441395ba4f449ec413c17df482038"/>
      <w:bookmarkEnd w:id="36"/>
      <w:r>
        <w:t xml:space="preserve">13. </w:t>
      </w:r>
      <w:r>
        <w:tab/>
        <w:t>Ulloa O, Henríquez-Castillo C, Ramírez-</w:t>
      </w:r>
      <w:proofErr w:type="spellStart"/>
      <w:r>
        <w:t>Flandes</w:t>
      </w:r>
      <w:proofErr w:type="spellEnd"/>
      <w:r>
        <w:t xml:space="preserve"> S, </w:t>
      </w:r>
      <w:proofErr w:type="spellStart"/>
      <w:r>
        <w:t>Plominsky</w:t>
      </w:r>
      <w:proofErr w:type="spellEnd"/>
      <w:r>
        <w:t xml:space="preserve">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97B8746" w14:textId="77777777" w:rsidR="00414BC7" w:rsidRDefault="000252C4">
      <w:pPr>
        <w:pStyle w:val="Bibliography"/>
      </w:pPr>
      <w:bookmarkStart w:id="38" w:name="X283048861dad88520b99e3d0c93432f7f8dc4c2"/>
      <w:bookmarkEnd w:id="37"/>
      <w:r>
        <w:t xml:space="preserve">14. </w:t>
      </w:r>
      <w:r>
        <w:tab/>
        <w:t xml:space="preserve">Garcia-Robledo E, Padilla CC, Aldunate M, Stewart FJ, Ulloa O, </w:t>
      </w:r>
      <w:proofErr w:type="spellStart"/>
      <w:r>
        <w:t>Paulmier</w:t>
      </w:r>
      <w:proofErr w:type="spellEnd"/>
      <w:r>
        <w:t xml:space="preserve"> A, et al. Cryptic oxygen cycling in anoxic marine zones. Proceedings of the National Academy of Sciences of the United States of America. 2017;114: 8319–8324. doi:</w:t>
      </w:r>
      <w:hyperlink r:id="rId32">
        <w:r>
          <w:rPr>
            <w:rStyle w:val="Hyperlink"/>
          </w:rPr>
          <w:t>10.1073/pnas.1619844114</w:t>
        </w:r>
      </w:hyperlink>
    </w:p>
    <w:p w14:paraId="63014C76" w14:textId="77777777" w:rsidR="00414BC7" w:rsidRDefault="000252C4">
      <w:pPr>
        <w:pStyle w:val="Bibliography"/>
      </w:pPr>
      <w:bookmarkStart w:id="39" w:name="ref-holtropVibrationalModesWater2021"/>
      <w:bookmarkEnd w:id="38"/>
      <w:r>
        <w:t xml:space="preserve">15. </w:t>
      </w:r>
      <w:r>
        <w:tab/>
        <w:t xml:space="preserve">Holtrop T, Huisman J, Stomp M, Biersteker L, Aerts J, </w:t>
      </w:r>
      <w:proofErr w:type="spellStart"/>
      <w:r>
        <w:t>Grébert</w:t>
      </w:r>
      <w:proofErr w:type="spellEnd"/>
      <w:r>
        <w:t xml:space="preserve"> T, et al. Vibrational modes of water predict spectral niches for photosynthesis in lakes and oceans. Nature Ecology &amp; Evolution. 2021;5: 1–12. doi:</w:t>
      </w:r>
      <w:hyperlink r:id="rId33">
        <w:r>
          <w:rPr>
            <w:rStyle w:val="Hyperlink"/>
          </w:rPr>
          <w:t>10.1038/s41559-020-01330-x</w:t>
        </w:r>
      </w:hyperlink>
    </w:p>
    <w:p w14:paraId="43DF485F" w14:textId="77777777" w:rsidR="00414BC7" w:rsidRDefault="000252C4">
      <w:pPr>
        <w:pStyle w:val="Bibliography"/>
      </w:pPr>
      <w:bookmarkStart w:id="40" w:name="ref-johnsonEnergeticsGrowthKinetics1999"/>
      <w:bookmarkEnd w:id="39"/>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67E847DD" w14:textId="77777777" w:rsidR="00414BC7" w:rsidRDefault="000252C4">
      <w:pPr>
        <w:pStyle w:val="Bibliography"/>
      </w:pPr>
      <w:bookmarkStart w:id="41" w:name="X1bc2c1e7655344012c104d7e7445ec4c6ca1702"/>
      <w:bookmarkEnd w:id="40"/>
      <w:r>
        <w:t xml:space="preserve">17. </w:t>
      </w:r>
      <w:r>
        <w:tab/>
      </w:r>
      <w:proofErr w:type="spellStart"/>
      <w:r>
        <w:t>Partensky</w:t>
      </w:r>
      <w:proofErr w:type="spellEnd"/>
      <w:r>
        <w:t xml:space="preserve"> F, Mella-Flores D, Six C, </w:t>
      </w:r>
      <w:proofErr w:type="spellStart"/>
      <w:r>
        <w:t>Garczarek</w:t>
      </w:r>
      <w:proofErr w:type="spellEnd"/>
      <w:r>
        <w:t xml:space="preserve"> L, Czjzek M, Marie D, et al. Comparison of photosynthetic performances of marine </w:t>
      </w:r>
      <w:proofErr w:type="spellStart"/>
      <w:r>
        <w:t>picocyanobacteria</w:t>
      </w:r>
      <w:proofErr w:type="spellEnd"/>
      <w:r>
        <w:t xml:space="preserve"> with different configurations of the oxygen-evolving complex. Photosynthesis Research. 2018. doi:</w:t>
      </w:r>
      <w:hyperlink r:id="rId35">
        <w:r>
          <w:rPr>
            <w:rStyle w:val="Hyperlink"/>
          </w:rPr>
          <w:t>10.1007/s11120-018-0539-3</w:t>
        </w:r>
      </w:hyperlink>
    </w:p>
    <w:p w14:paraId="5519E3F1" w14:textId="77777777" w:rsidR="00414BC7" w:rsidRDefault="000252C4">
      <w:pPr>
        <w:pStyle w:val="Bibliography"/>
      </w:pPr>
      <w:bookmarkStart w:id="42" w:name="Xa3279346c8cd217013d29df0bb939baabbc2850"/>
      <w:bookmarkEnd w:id="41"/>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5D4A7BA7" w14:textId="77777777" w:rsidR="00414BC7" w:rsidRDefault="000252C4">
      <w:pPr>
        <w:pStyle w:val="Bibliography"/>
      </w:pPr>
      <w:bookmarkStart w:id="43" w:name="ref-zinserInfluenceLightTemperature2007"/>
      <w:bookmarkEnd w:id="42"/>
      <w:r>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0D768D1D" w14:textId="77777777" w:rsidR="00414BC7" w:rsidRDefault="000252C4">
      <w:pPr>
        <w:pStyle w:val="Bibliography"/>
      </w:pPr>
      <w:bookmarkStart w:id="44" w:name="X4fa0a8ecef50275f4b91d11aea3d3d13b5cac9f"/>
      <w:bookmarkEnd w:id="43"/>
      <w:r>
        <w:t xml:space="preserve">20. </w:t>
      </w:r>
      <w:r>
        <w:tab/>
        <w:t xml:space="preserve">Kent AG, Baer SE, </w:t>
      </w:r>
      <w:proofErr w:type="spellStart"/>
      <w:r>
        <w:t>Mouginot</w:t>
      </w:r>
      <w:proofErr w:type="spellEnd"/>
      <w:r>
        <w:t xml:space="preserve"> C, Huang JS, Larkin AA, Lomas MW, et al. Parallel phylogeography of </w:t>
      </w:r>
      <w:r>
        <w:rPr>
          <w:i/>
          <w:iCs/>
        </w:rPr>
        <w:t>Prochlorococcus</w:t>
      </w:r>
      <w:r>
        <w:t xml:space="preserve"> and </w:t>
      </w:r>
      <w:proofErr w:type="spellStart"/>
      <w:r>
        <w:rPr>
          <w:i/>
          <w:iCs/>
        </w:rPr>
        <w:t>Synechococcus</w:t>
      </w:r>
      <w:proofErr w:type="spellEnd"/>
      <w:r>
        <w:t>. The ISME Journal. 2019;13: 430–441. doi:</w:t>
      </w:r>
      <w:hyperlink r:id="rId38">
        <w:r>
          <w:rPr>
            <w:rStyle w:val="Hyperlink"/>
          </w:rPr>
          <w:t>10.1038/s41396-018-0287-6</w:t>
        </w:r>
      </w:hyperlink>
    </w:p>
    <w:p w14:paraId="1810440A" w14:textId="77777777" w:rsidR="00414BC7" w:rsidRDefault="000252C4">
      <w:pPr>
        <w:pStyle w:val="Bibliography"/>
      </w:pPr>
      <w:bookmarkStart w:id="45" w:name="X7033f679f221510530beb7d651006959f7069f5"/>
      <w:bookmarkEnd w:id="44"/>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30EF771" w14:textId="77777777" w:rsidR="00414BC7" w:rsidRDefault="000252C4">
      <w:pPr>
        <w:pStyle w:val="Bibliography"/>
      </w:pPr>
      <w:bookmarkStart w:id="46" w:name="Xa4a36f8b6bb965fb5918261eafa8db8001b3ef2"/>
      <w:bookmarkEnd w:id="45"/>
      <w:r>
        <w:t xml:space="preserve">22. </w:t>
      </w:r>
      <w:r>
        <w:tab/>
        <w:t xml:space="preserve">Delmont TO, Eren AM. Linking pangenomes and metagenomes: The </w:t>
      </w:r>
      <w:r>
        <w:rPr>
          <w:i/>
          <w:iCs/>
        </w:rPr>
        <w:t>Prochlorococcus</w:t>
      </w:r>
      <w:r>
        <w:t xml:space="preserve"> </w:t>
      </w:r>
      <w:proofErr w:type="spellStart"/>
      <w:r>
        <w:t>metapangenome</w:t>
      </w:r>
      <w:proofErr w:type="spellEnd"/>
      <w:r>
        <w:t xml:space="preserve">. </w:t>
      </w:r>
      <w:proofErr w:type="spellStart"/>
      <w:r>
        <w:t>PeerJ</w:t>
      </w:r>
      <w:proofErr w:type="spellEnd"/>
      <w:r>
        <w:t>. 2018;6: e4320. doi:</w:t>
      </w:r>
      <w:hyperlink r:id="rId40">
        <w:r>
          <w:rPr>
            <w:rStyle w:val="Hyperlink"/>
          </w:rPr>
          <w:t>10.7717/peerj.4320</w:t>
        </w:r>
      </w:hyperlink>
    </w:p>
    <w:p w14:paraId="303792A7" w14:textId="77777777" w:rsidR="00414BC7" w:rsidRDefault="000252C4">
      <w:pPr>
        <w:pStyle w:val="Bibliography"/>
      </w:pPr>
      <w:bookmarkStart w:id="47" w:name="ref-flombaumPresentFutureGlobal2013"/>
      <w:bookmarkEnd w:id="46"/>
      <w:r>
        <w:lastRenderedPageBreak/>
        <w:t xml:space="preserve">23. </w:t>
      </w:r>
      <w:r>
        <w:tab/>
      </w:r>
      <w:proofErr w:type="spellStart"/>
      <w:r>
        <w:t>Flombaum</w:t>
      </w:r>
      <w:proofErr w:type="spellEnd"/>
      <w:r>
        <w:t xml:space="preserve"> P, Gallegos JL, Gordillo RA, Rincón J, Zabala LL, Jiao N, et al. Present and future global distributions of the marine Cyanobacteria </w:t>
      </w:r>
      <w:r>
        <w:rPr>
          <w:i/>
          <w:iCs/>
        </w:rPr>
        <w:t>Prochlorococcus</w:t>
      </w:r>
      <w:r>
        <w:t xml:space="preserve"> and </w:t>
      </w:r>
      <w:proofErr w:type="spellStart"/>
      <w:r>
        <w:rPr>
          <w:i/>
          <w:iCs/>
        </w:rPr>
        <w:t>Synechococcus</w:t>
      </w:r>
      <w:proofErr w:type="spellEnd"/>
      <w:r>
        <w:t>. Proceedings of the National Academy of Sciences. 2013;110: 9824–9829. doi:</w:t>
      </w:r>
      <w:hyperlink r:id="rId41">
        <w:r>
          <w:rPr>
            <w:rStyle w:val="Hyperlink"/>
          </w:rPr>
          <w:t>10.1073/pnas.1307701110</w:t>
        </w:r>
      </w:hyperlink>
    </w:p>
    <w:p w14:paraId="5F01DA05" w14:textId="77777777" w:rsidR="00414BC7" w:rsidRDefault="000252C4">
      <w:pPr>
        <w:pStyle w:val="Bibliography"/>
      </w:pPr>
      <w:bookmarkStart w:id="48" w:name="ref-bartonAnthropogenicClimateChange2016"/>
      <w:bookmarkEnd w:id="47"/>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6515EB59" w14:textId="77777777" w:rsidR="00414BC7" w:rsidRDefault="000252C4">
      <w:pPr>
        <w:pStyle w:val="Bibliography"/>
      </w:pPr>
      <w:bookmarkStart w:id="49" w:name="X14de73f720cbf069e34ae27f970a74de488d317"/>
      <w:bookmarkEnd w:id="48"/>
      <w:r>
        <w:t xml:space="preserve">25. </w:t>
      </w:r>
      <w:r>
        <w:tab/>
        <w:t xml:space="preserve">Follett CL, Dutkiewicz S, </w:t>
      </w:r>
      <w:proofErr w:type="spellStart"/>
      <w:r>
        <w:t>Ribalet</w:t>
      </w:r>
      <w:proofErr w:type="spellEnd"/>
      <w:r>
        <w:t xml:space="preserve">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14F2A700" w14:textId="77777777" w:rsidR="00414BC7" w:rsidRDefault="000252C4">
      <w:pPr>
        <w:pStyle w:val="Bibliography"/>
      </w:pPr>
      <w:bookmarkStart w:id="50" w:name="ref-liDiatomGrowthResponses2017"/>
      <w:bookmarkEnd w:id="49"/>
      <w:r>
        <w:t xml:space="preserve">26. </w:t>
      </w:r>
      <w:r>
        <w:tab/>
        <w:t xml:space="preserve">Li G, </w:t>
      </w:r>
      <w:proofErr w:type="spellStart"/>
      <w:r>
        <w:t>Talmy</w:t>
      </w:r>
      <w:proofErr w:type="spellEnd"/>
      <w:r>
        <w:t xml:space="preserve"> D, Campbell DA. Diatom growth responses to photoperiod and light are predictable from diel reductant generation. Journal of Phycology. 2017;53: 95–107. doi:</w:t>
      </w:r>
      <w:hyperlink r:id="rId44">
        <w:r>
          <w:rPr>
            <w:rStyle w:val="Hyperlink"/>
          </w:rPr>
          <w:t>10.1111/jpy.12483</w:t>
        </w:r>
      </w:hyperlink>
    </w:p>
    <w:p w14:paraId="3BFD7388" w14:textId="77777777" w:rsidR="00414BC7" w:rsidRDefault="000252C4">
      <w:pPr>
        <w:pStyle w:val="Bibliography"/>
      </w:pPr>
      <w:bookmarkStart w:id="51" w:name="Xcb9dbf8e5bf01c0bf330d97e34b3fb3aaae97e1"/>
      <w:bookmarkEnd w:id="50"/>
      <w:r>
        <w:t xml:space="preserve">27. </w:t>
      </w:r>
      <w:r>
        <w:tab/>
      </w:r>
      <w:proofErr w:type="spellStart"/>
      <w:r>
        <w:t>Prézelin</w:t>
      </w:r>
      <w:proofErr w:type="spellEnd"/>
      <w:r>
        <w:t xml:space="preserve"> BB. Diel periodicity in phytoplankton productivity. In: Berman T, Gons HJ, Mur LR, editors. The Daily Growth Cycle of Phytoplankton: Proceedings of the Fifth International Workshop of the Group for Aquatic Primary Productivity (GAP), held at </w:t>
      </w:r>
      <w:proofErr w:type="spellStart"/>
      <w:r>
        <w:t>Breukelen</w:t>
      </w:r>
      <w:proofErr w:type="spellEnd"/>
      <w:r>
        <w:t>, The Netherlands 20–28 April 1990. Dordrecht: Springer Netherlands; 1992. pp. 1–35. doi:</w:t>
      </w:r>
      <w:hyperlink r:id="rId45">
        <w:r>
          <w:rPr>
            <w:rStyle w:val="Hyperlink"/>
          </w:rPr>
          <w:t>10.1007/978-94-011-2805-6_1</w:t>
        </w:r>
      </w:hyperlink>
    </w:p>
    <w:p w14:paraId="0545FBA8" w14:textId="77777777" w:rsidR="00414BC7" w:rsidRDefault="000252C4">
      <w:pPr>
        <w:pStyle w:val="Bibliography"/>
      </w:pPr>
      <w:bookmarkStart w:id="52" w:name="X00d851b8500e38655e34a97a39127d1163e9798"/>
      <w:bookmarkEnd w:id="51"/>
      <w:r>
        <w:t xml:space="preserve">28. </w:t>
      </w:r>
      <w:r>
        <w:tab/>
      </w:r>
      <w:proofErr w:type="spellStart"/>
      <w:r>
        <w:t>Vaulot</w:t>
      </w:r>
      <w:proofErr w:type="spellEnd"/>
      <w:r>
        <w:t xml:space="preserve">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68D407F0" w14:textId="77777777" w:rsidR="00414BC7" w:rsidRDefault="000252C4">
      <w:pPr>
        <w:pStyle w:val="Bibliography"/>
      </w:pPr>
      <w:bookmarkStart w:id="53" w:name="ref-garcia-sotoOverviewOceanClimate2021"/>
      <w:bookmarkEnd w:id="52"/>
      <w:r>
        <w:t xml:space="preserve">29. </w:t>
      </w:r>
      <w:r>
        <w:tab/>
        <w:t xml:space="preserve">Garcia-Soto C, Cheng L, Caesar L, </w:t>
      </w:r>
      <w:proofErr w:type="spellStart"/>
      <w:r>
        <w:t>Schmidtko</w:t>
      </w:r>
      <w:proofErr w:type="spellEnd"/>
      <w:r>
        <w:t xml:space="preserve">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29416CF6" w14:textId="77777777" w:rsidR="00414BC7" w:rsidRDefault="000252C4">
      <w:pPr>
        <w:pStyle w:val="Bibliography"/>
      </w:pPr>
      <w:bookmarkStart w:id="54" w:name="ref-leeRecognizingSalinityThreats2022"/>
      <w:bookmarkEnd w:id="53"/>
      <w:r>
        <w:t xml:space="preserve">30. </w:t>
      </w:r>
      <w:r>
        <w:tab/>
        <w:t>Lee CE, Downey K, Colby RS, Freire CA, Nichols S, Burgess MN, et al. Recognizing Salinity Threats in the Climate Crisis. Integrative and Comparative Biology. 2022;62: 441–460. doi:</w:t>
      </w:r>
      <w:hyperlink r:id="rId48">
        <w:r>
          <w:rPr>
            <w:rStyle w:val="Hyperlink"/>
          </w:rPr>
          <w:t>10.1093/</w:t>
        </w:r>
        <w:proofErr w:type="spellStart"/>
        <w:r>
          <w:rPr>
            <w:rStyle w:val="Hyperlink"/>
          </w:rPr>
          <w:t>icb</w:t>
        </w:r>
        <w:proofErr w:type="spellEnd"/>
        <w:r>
          <w:rPr>
            <w:rStyle w:val="Hyperlink"/>
          </w:rPr>
          <w:t>/icac069</w:t>
        </w:r>
      </w:hyperlink>
    </w:p>
    <w:p w14:paraId="4DFDECFD" w14:textId="77777777" w:rsidR="00414BC7" w:rsidRDefault="000252C4">
      <w:pPr>
        <w:pStyle w:val="Bibliography"/>
      </w:pPr>
      <w:bookmarkStart w:id="55" w:name="ref-matearLongtermChangesDissolved2003"/>
      <w:bookmarkEnd w:id="54"/>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217974A9" w14:textId="77777777" w:rsidR="00414BC7" w:rsidRDefault="000252C4">
      <w:pPr>
        <w:pStyle w:val="Bibliography"/>
      </w:pPr>
      <w:bookmarkStart w:id="56" w:name="ref-helmObservedDecreasesOxygen2011"/>
      <w:bookmarkEnd w:id="55"/>
      <w:r>
        <w:t xml:space="preserve">32. </w:t>
      </w:r>
      <w:r>
        <w:tab/>
        <w:t xml:space="preserve">Helm KP, </w:t>
      </w:r>
      <w:proofErr w:type="spellStart"/>
      <w:r>
        <w:t>Bindoff</w:t>
      </w:r>
      <w:proofErr w:type="spellEnd"/>
      <w:r>
        <w:t xml:space="preserve"> NL, Church JA. Observed decreases in oxygen content of the global ocean. Geophysical Research Letters. 2011;38. doi:</w:t>
      </w:r>
      <w:hyperlink r:id="rId50">
        <w:r>
          <w:rPr>
            <w:rStyle w:val="Hyperlink"/>
          </w:rPr>
          <w:t>10.1029/2011GL049513</w:t>
        </w:r>
      </w:hyperlink>
    </w:p>
    <w:p w14:paraId="4B7D4D90" w14:textId="77777777" w:rsidR="00414BC7" w:rsidRDefault="000252C4">
      <w:pPr>
        <w:pStyle w:val="Bibliography"/>
      </w:pPr>
      <w:bookmarkStart w:id="57" w:name="ref-buseckeDivergingFatesPacific2022"/>
      <w:bookmarkEnd w:id="56"/>
      <w:r>
        <w:t xml:space="preserve">33. </w:t>
      </w:r>
      <w:r>
        <w:tab/>
      </w:r>
      <w:proofErr w:type="spellStart"/>
      <w:r>
        <w:t>Busecke</w:t>
      </w:r>
      <w:proofErr w:type="spellEnd"/>
      <w:r>
        <w:t xml:space="preserve"> JJM, </w:t>
      </w:r>
      <w:proofErr w:type="spellStart"/>
      <w:r>
        <w:t>Resplandy</w:t>
      </w:r>
      <w:proofErr w:type="spellEnd"/>
      <w:r>
        <w:t xml:space="preserve"> L, </w:t>
      </w:r>
      <w:proofErr w:type="spellStart"/>
      <w:r>
        <w:t>Ditkovsky</w:t>
      </w:r>
      <w:proofErr w:type="spellEnd"/>
      <w:r>
        <w:t xml:space="preserve"> SJ, John JG. Diverging Fates of the Pacific Ocean Oxygen Minimum Zone and Its Core in a Warming World. AGU Advances. 2022;3: e2021AV000470. doi:</w:t>
      </w:r>
      <w:hyperlink r:id="rId51">
        <w:r>
          <w:rPr>
            <w:rStyle w:val="Hyperlink"/>
          </w:rPr>
          <w:t>10.1029/2021AV000470</w:t>
        </w:r>
      </w:hyperlink>
    </w:p>
    <w:p w14:paraId="211562CF" w14:textId="77777777" w:rsidR="00414BC7" w:rsidRDefault="000252C4">
      <w:pPr>
        <w:pStyle w:val="Bibliography"/>
      </w:pPr>
      <w:bookmarkStart w:id="58" w:name="ref-saitoDevelopmentOceanProtein2021"/>
      <w:bookmarkEnd w:id="57"/>
      <w:r>
        <w:lastRenderedPageBreak/>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4C7C5C57" w14:textId="77777777" w:rsidR="00414BC7" w:rsidRDefault="000252C4">
      <w:pPr>
        <w:pStyle w:val="Bibliography"/>
      </w:pPr>
      <w:bookmarkStart w:id="59" w:name="Xe6f5d40bcc487a396500639489a5b6f18ea04cd"/>
      <w:bookmarkEnd w:id="58"/>
      <w:r>
        <w:t xml:space="preserve">35. </w:t>
      </w:r>
      <w:r>
        <w:tab/>
        <w:t xml:space="preserve">Moore LR, Chisholm SW. </w:t>
      </w:r>
      <w:proofErr w:type="spellStart"/>
      <w:r>
        <w:t>Photophysiology</w:t>
      </w:r>
      <w:proofErr w:type="spellEnd"/>
      <w:r>
        <w:t xml:space="preserve">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59EF57D6" w14:textId="77777777" w:rsidR="00414BC7" w:rsidRDefault="000252C4">
      <w:pPr>
        <w:pStyle w:val="Bibliography"/>
      </w:pPr>
      <w:bookmarkStart w:id="60" w:name="X64facdb3131bfe239e673dfba830f57a4a4857b"/>
      <w:bookmarkEnd w:id="59"/>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4E098B9A" w14:textId="77777777" w:rsidR="00414BC7" w:rsidRDefault="000252C4">
      <w:pPr>
        <w:pStyle w:val="Bibliography"/>
      </w:pPr>
      <w:bookmarkStart w:id="61" w:name="ref-morelAvailableUsableStored1978"/>
      <w:bookmarkEnd w:id="60"/>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5F3D6B22" w14:textId="77777777" w:rsidR="00414BC7" w:rsidRDefault="000252C4">
      <w:pPr>
        <w:pStyle w:val="Bibliography"/>
      </w:pPr>
      <w:bookmarkStart w:id="62" w:name="Xf3b5ffa943ca15d42e278d497844a3ebc24e4a5"/>
      <w:bookmarkEnd w:id="61"/>
      <w:r>
        <w:t xml:space="preserve">38. </w:t>
      </w:r>
      <w:r>
        <w:tab/>
      </w:r>
      <w:proofErr w:type="spellStart"/>
      <w:r>
        <w:t>Goericke</w:t>
      </w:r>
      <w:proofErr w:type="spellEnd"/>
      <w:r>
        <w:t xml:space="preserve"> R, Repeta DJ. The pigments of </w:t>
      </w:r>
      <w:r>
        <w:rPr>
          <w:i/>
          <w:iCs/>
        </w:rPr>
        <w:t>Prochlorococcus</w:t>
      </w:r>
      <w:r>
        <w:t xml:space="preserve"> </w:t>
      </w:r>
      <w:r>
        <w:rPr>
          <w:i/>
          <w:iCs/>
        </w:rPr>
        <w:t>Marinus</w:t>
      </w:r>
      <w:r>
        <w:t xml:space="preserve">: The presence of </w:t>
      </w:r>
      <w:proofErr w:type="spellStart"/>
      <w:r>
        <w:t>divinylchlorophyll</w:t>
      </w:r>
      <w:proofErr w:type="spellEnd"/>
      <w:r>
        <w:t xml:space="preserve"> a and b in a marine procaryote. Limnology and Oceanography. 1992;37: 425–433. doi:</w:t>
      </w:r>
      <w:hyperlink r:id="rId56">
        <w:r>
          <w:rPr>
            <w:rStyle w:val="Hyperlink"/>
          </w:rPr>
          <w:t>10.4319/lo.1992.37.2.0425</w:t>
        </w:r>
      </w:hyperlink>
    </w:p>
    <w:p w14:paraId="5243EF89" w14:textId="77777777" w:rsidR="00414BC7" w:rsidRDefault="000252C4">
      <w:pPr>
        <w:pStyle w:val="Bibliography"/>
      </w:pPr>
      <w:bookmarkStart w:id="63" w:name="X93cb5451bbdab5f94f30c9d7a9e31286750fa8a"/>
      <w:bookmarkEnd w:id="62"/>
      <w:r>
        <w:t xml:space="preserve">39. </w:t>
      </w:r>
      <w:r>
        <w:tab/>
        <w:t xml:space="preserve">Morel A, Ahn Y-H, </w:t>
      </w:r>
      <w:proofErr w:type="spellStart"/>
      <w:r>
        <w:t>Partensky</w:t>
      </w:r>
      <w:proofErr w:type="spellEnd"/>
      <w:r>
        <w:t xml:space="preserve"> F, </w:t>
      </w:r>
      <w:proofErr w:type="spellStart"/>
      <w:r>
        <w:t>Vaulot</w:t>
      </w:r>
      <w:proofErr w:type="spellEnd"/>
      <w:r>
        <w:t xml:space="preserve"> D, Claustre H. </w:t>
      </w:r>
      <w:r>
        <w:rPr>
          <w:i/>
          <w:iCs/>
        </w:rPr>
        <w:t>Prochlorococcus</w:t>
      </w:r>
      <w:r>
        <w:t xml:space="preserve"> and </w:t>
      </w:r>
      <w:proofErr w:type="spellStart"/>
      <w:r>
        <w:rPr>
          <w:i/>
          <w:iCs/>
        </w:rPr>
        <w:t>Synechococcus</w:t>
      </w:r>
      <w:proofErr w:type="spellEnd"/>
      <w:r>
        <w:t xml:space="preserve"> : A comparative study of their optical properties in relation to their size and pigmentation. Journal of Marine Research. 1993;51: 617–649. doi:</w:t>
      </w:r>
      <w:hyperlink r:id="rId57">
        <w:r>
          <w:rPr>
            <w:rStyle w:val="Hyperlink"/>
          </w:rPr>
          <w:t>10.1357/0022240933223963</w:t>
        </w:r>
      </w:hyperlink>
    </w:p>
    <w:p w14:paraId="13494219" w14:textId="77777777" w:rsidR="00414BC7" w:rsidRDefault="000252C4">
      <w:pPr>
        <w:pStyle w:val="Bibliography"/>
      </w:pPr>
      <w:bookmarkStart w:id="64" w:name="Xa6a179492b6277a6b631be9c06b11085ac5bafc"/>
      <w:bookmarkEnd w:id="63"/>
      <w:r>
        <w:t xml:space="preserve">40. </w:t>
      </w:r>
      <w:r>
        <w:tab/>
        <w:t xml:space="preserve">Hess WR, Rocap G, Ting CS, Larimer F, Stilwagen S, </w:t>
      </w:r>
      <w:proofErr w:type="spellStart"/>
      <w:r>
        <w:t>Lamerdin</w:t>
      </w:r>
      <w:proofErr w:type="spellEnd"/>
      <w:r>
        <w:t xml:space="preserve">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7C797F10" w14:textId="77777777" w:rsidR="00414BC7" w:rsidRDefault="000252C4">
      <w:pPr>
        <w:pStyle w:val="Bibliography"/>
      </w:pPr>
      <w:bookmarkStart w:id="65" w:name="ref-changBRENDAELIXIRCore2021"/>
      <w:bookmarkEnd w:id="64"/>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w:t>
        </w:r>
        <w:proofErr w:type="spellStart"/>
        <w:r>
          <w:rPr>
            <w:rStyle w:val="Hyperlink"/>
          </w:rPr>
          <w:t>nar</w:t>
        </w:r>
        <w:proofErr w:type="spellEnd"/>
        <w:r>
          <w:rPr>
            <w:rStyle w:val="Hyperlink"/>
          </w:rPr>
          <w:t>/gkaa1025</w:t>
        </w:r>
      </w:hyperlink>
    </w:p>
    <w:p w14:paraId="5C0C7BAD" w14:textId="77777777" w:rsidR="00414BC7" w:rsidRDefault="000252C4">
      <w:pPr>
        <w:pStyle w:val="Bibliography"/>
      </w:pPr>
      <w:bookmarkStart w:id="66" w:name="X215a44d9628ce81fa04c68846a33c10c348250a"/>
      <w:bookmarkEnd w:id="65"/>
      <w:r>
        <w:t xml:space="preserve">42. </w:t>
      </w:r>
      <w:r>
        <w:tab/>
        <w:t>Rolling Deck To Repository. Cruise KM1128 on RV Kilo Moana. 2015. doi:</w:t>
      </w:r>
      <w:hyperlink r:id="rId60">
        <w:r>
          <w:rPr>
            <w:rStyle w:val="Hyperlink"/>
          </w:rPr>
          <w:t>10.7284/903696</w:t>
        </w:r>
      </w:hyperlink>
    </w:p>
    <w:p w14:paraId="65F18738" w14:textId="77777777" w:rsidR="00414BC7" w:rsidRDefault="000252C4">
      <w:pPr>
        <w:pStyle w:val="Bibliography"/>
      </w:pPr>
      <w:bookmarkStart w:id="67" w:name="ref-saitoPeptidesTheirSpectral2018"/>
      <w:bookmarkEnd w:id="66"/>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7DDD5458" w14:textId="77777777" w:rsidR="00414BC7" w:rsidRDefault="000252C4">
      <w:pPr>
        <w:pStyle w:val="Bibliography"/>
      </w:pPr>
      <w:bookmarkStart w:id="68" w:name="ref-saitoMultipleNutrientStresses2014"/>
      <w:bookmarkEnd w:id="67"/>
      <w:r>
        <w:t xml:space="preserve">44. </w:t>
      </w:r>
      <w:r>
        <w:tab/>
        <w:t xml:space="preserve">Saito MA, </w:t>
      </w:r>
      <w:proofErr w:type="spellStart"/>
      <w:r>
        <w:t>McIlvin</w:t>
      </w:r>
      <w:proofErr w:type="spellEnd"/>
      <w:r>
        <w:t xml:space="preserve">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2EF9AE7A" w14:textId="77777777" w:rsidR="00414BC7" w:rsidRDefault="000252C4">
      <w:pPr>
        <w:pStyle w:val="Bibliography"/>
      </w:pPr>
      <w:bookmarkStart w:id="69" w:name="ref-saitoNeedlesBlueSea2015"/>
      <w:bookmarkEnd w:id="68"/>
      <w:r>
        <w:t xml:space="preserve">45. </w:t>
      </w:r>
      <w:r>
        <w:tab/>
        <w:t xml:space="preserve">Saito MA, </w:t>
      </w:r>
      <w:proofErr w:type="spellStart"/>
      <w:r>
        <w:t>Dorsk</w:t>
      </w:r>
      <w:proofErr w:type="spellEnd"/>
      <w:r>
        <w:t xml:space="preserve"> A, Post AF, </w:t>
      </w:r>
      <w:proofErr w:type="spellStart"/>
      <w:r>
        <w:t>McIlvin</w:t>
      </w:r>
      <w:proofErr w:type="spellEnd"/>
      <w:r>
        <w:t xml:space="preserve"> MR, </w:t>
      </w:r>
      <w:proofErr w:type="spellStart"/>
      <w:r>
        <w:t>Rappé</w:t>
      </w:r>
      <w:proofErr w:type="spellEnd"/>
      <w:r>
        <w:t xml:space="preserve">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3BA7578F" w14:textId="77777777" w:rsidR="00414BC7" w:rsidRDefault="000252C4">
      <w:pPr>
        <w:pStyle w:val="Bibliography"/>
      </w:pPr>
      <w:bookmarkStart w:id="70" w:name="ref-R-tidyverse"/>
      <w:bookmarkEnd w:id="69"/>
      <w:r>
        <w:lastRenderedPageBreak/>
        <w:t xml:space="preserve">46. </w:t>
      </w:r>
      <w:r>
        <w:tab/>
        <w:t xml:space="preserve">Wickham H. </w:t>
      </w:r>
      <w:proofErr w:type="spellStart"/>
      <w:r>
        <w:t>Tidyverse</w:t>
      </w:r>
      <w:proofErr w:type="spellEnd"/>
      <w:r>
        <w:t xml:space="preserve">: Easily install and load the </w:t>
      </w:r>
      <w:proofErr w:type="spellStart"/>
      <w:r>
        <w:t>tidyverse</w:t>
      </w:r>
      <w:proofErr w:type="spellEnd"/>
      <w:r>
        <w:t xml:space="preserve">. 2023. Available: </w:t>
      </w:r>
      <w:hyperlink r:id="rId63">
        <w:r>
          <w:rPr>
            <w:rStyle w:val="Hyperlink"/>
          </w:rPr>
          <w:t>https://CRAN.R-project.org/package=tidyverse</w:t>
        </w:r>
      </w:hyperlink>
    </w:p>
    <w:p w14:paraId="1DD6EF9A" w14:textId="77777777" w:rsidR="00414BC7" w:rsidRDefault="000252C4">
      <w:pPr>
        <w:pStyle w:val="Bibliography"/>
      </w:pPr>
      <w:bookmarkStart w:id="71" w:name="ref-RStudio"/>
      <w:bookmarkEnd w:id="70"/>
      <w:r>
        <w:t xml:space="preserve">47. </w:t>
      </w:r>
      <w:r>
        <w:tab/>
        <w:t xml:space="preserve">RStudio Team. RStudio: Integrated development environment for r. Boston, MA: RStudio, Inc.; 2015. Available: </w:t>
      </w:r>
      <w:hyperlink r:id="rId64">
        <w:r>
          <w:rPr>
            <w:rStyle w:val="Hyperlink"/>
          </w:rPr>
          <w:t>http://www.posit.co/</w:t>
        </w:r>
      </w:hyperlink>
    </w:p>
    <w:p w14:paraId="59B2BAF0" w14:textId="77777777" w:rsidR="00414BC7" w:rsidRDefault="000252C4">
      <w:pPr>
        <w:pStyle w:val="Bibliography"/>
      </w:pPr>
      <w:bookmarkStart w:id="72" w:name="X7781a913a6834037e98de5cc0683a0d6d8d57d2"/>
      <w:bookmarkEnd w:id="71"/>
      <w:r>
        <w:t xml:space="preserve">48. </w:t>
      </w:r>
      <w:r>
        <w:tab/>
      </w:r>
      <w:proofErr w:type="spellStart"/>
      <w:r>
        <w:t>Bonisteel</w:t>
      </w:r>
      <w:proofErr w:type="spellEnd"/>
      <w:r>
        <w:t xml:space="preserve"> EM, Turner BE, Murphy CD, Melanson J-R, Duff NM, Beardsall BD, et al. Strain specific differences in rates of Photosystem II repair in </w:t>
      </w:r>
      <w:proofErr w:type="spellStart"/>
      <w:r>
        <w:t>picocyanobacteria</w:t>
      </w:r>
      <w:proofErr w:type="spellEnd"/>
      <w:r>
        <w:t xml:space="preserve"> correlate to differences in FtsH protein levels and isoform expression patterns. PLOS ONE. 2018;13: e0209115. doi:</w:t>
      </w:r>
      <w:hyperlink r:id="rId65">
        <w:r>
          <w:rPr>
            <w:rStyle w:val="Hyperlink"/>
          </w:rPr>
          <w:t>10.1371/journal.pone.0209115</w:t>
        </w:r>
      </w:hyperlink>
    </w:p>
    <w:p w14:paraId="38BA7AC8" w14:textId="77777777" w:rsidR="00414BC7" w:rsidRDefault="000252C4">
      <w:pPr>
        <w:pStyle w:val="Bibliography"/>
      </w:pPr>
      <w:bookmarkStart w:id="73" w:name="Xdeabd171b34458a02f24cc2f7cf9313b00bf98a"/>
      <w:bookmarkEnd w:id="72"/>
      <w:r>
        <w:t xml:space="preserve">49. </w:t>
      </w:r>
      <w:r>
        <w:tab/>
        <w:t xml:space="preserve">Saunders JK, </w:t>
      </w:r>
      <w:proofErr w:type="spellStart"/>
      <w:r>
        <w:t>McIlvin</w:t>
      </w:r>
      <w:proofErr w:type="spellEnd"/>
      <w:r>
        <w:t xml:space="preserve">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65050C37" w14:textId="77777777" w:rsidR="00414BC7" w:rsidRDefault="000252C4">
      <w:pPr>
        <w:pStyle w:val="Bibliography"/>
      </w:pPr>
      <w:bookmarkStart w:id="74" w:name="Xdb97c0e87460580154a4aed4de05d7f8adf074e"/>
      <w:bookmarkEnd w:id="73"/>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0DB297B7" w14:textId="77777777" w:rsidR="00414BC7" w:rsidRDefault="000252C4">
      <w:pPr>
        <w:pStyle w:val="Bibliography"/>
      </w:pPr>
      <w:bookmarkStart w:id="75" w:name="ref-morrisFacilitationRobustGrowth2008"/>
      <w:bookmarkEnd w:id="74"/>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1772F304" w14:textId="77777777" w:rsidR="00414BC7" w:rsidRDefault="000252C4">
      <w:pPr>
        <w:pStyle w:val="Bibliography"/>
      </w:pPr>
      <w:bookmarkStart w:id="76" w:name="Xbb4a0455f3d8c89d8416280b63cb06a9fa3b969"/>
      <w:bookmarkEnd w:id="75"/>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2FE1A863" w14:textId="77777777" w:rsidR="00414BC7" w:rsidRDefault="000252C4">
      <w:pPr>
        <w:pStyle w:val="Bibliography"/>
      </w:pPr>
      <w:bookmarkStart w:id="77" w:name="Xdc826be35dd391eae1f13c1e2850944a16de067"/>
      <w:bookmarkEnd w:id="76"/>
      <w:r>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7F059FD3" w14:textId="77777777" w:rsidR="00414BC7" w:rsidRDefault="000252C4">
      <w:pPr>
        <w:pStyle w:val="Bibliography"/>
      </w:pPr>
      <w:bookmarkStart w:id="78" w:name="X2f3f2ef9f90eda6a1a18e84d8544e5d48a1f704"/>
      <w:bookmarkEnd w:id="77"/>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15D154E5" w14:textId="77777777" w:rsidR="00414BC7" w:rsidRDefault="000252C4">
      <w:pPr>
        <w:pStyle w:val="Bibliography"/>
      </w:pPr>
      <w:bookmarkStart w:id="79" w:name="ref-R-zoo"/>
      <w:bookmarkEnd w:id="78"/>
      <w:r>
        <w:t xml:space="preserve">55. </w:t>
      </w:r>
      <w:r>
        <w:tab/>
      </w:r>
      <w:proofErr w:type="spellStart"/>
      <w:r>
        <w:t>Zeileis</w:t>
      </w:r>
      <w:proofErr w:type="spellEnd"/>
      <w:r>
        <w:t xml:space="preserve"> A, </w:t>
      </w:r>
      <w:proofErr w:type="spellStart"/>
      <w:r>
        <w:t>Grothendieck</w:t>
      </w:r>
      <w:proofErr w:type="spellEnd"/>
      <w:r>
        <w:t xml:space="preserve"> G, Ryan JA. Zoo: S3 infrastructure for regular and irregular time series (z’s ordered observations). 2021. Available: </w:t>
      </w:r>
      <w:hyperlink r:id="rId72">
        <w:r>
          <w:rPr>
            <w:rStyle w:val="Hyperlink"/>
          </w:rPr>
          <w:t>https://zoo.R-Forge.R-project.org/</w:t>
        </w:r>
      </w:hyperlink>
    </w:p>
    <w:p w14:paraId="1AB296C2" w14:textId="77777777" w:rsidR="00414BC7" w:rsidRDefault="000252C4">
      <w:pPr>
        <w:pStyle w:val="Bibliography"/>
      </w:pPr>
      <w:bookmarkStart w:id="80" w:name="ref-bellaviaLevenbergMarquardtMethod2018"/>
      <w:bookmarkEnd w:id="79"/>
      <w:r>
        <w:t xml:space="preserve">56. </w:t>
      </w:r>
      <w:r>
        <w:tab/>
        <w:t xml:space="preserve">Bellavia S, Gratton S, </w:t>
      </w:r>
      <w:proofErr w:type="spellStart"/>
      <w:r>
        <w:t>Riccietti</w:t>
      </w:r>
      <w:proofErr w:type="spellEnd"/>
      <w:r>
        <w:t xml:space="preserve"> E. A Levenberg–Marquardt method for large nonlinear least-squares problems with dynamic accuracy in functions and gradients. </w:t>
      </w:r>
      <w:proofErr w:type="spellStart"/>
      <w:r>
        <w:t>Numerische</w:t>
      </w:r>
      <w:proofErr w:type="spellEnd"/>
      <w:r>
        <w:t xml:space="preserve"> </w:t>
      </w:r>
      <w:proofErr w:type="spellStart"/>
      <w:r>
        <w:t>Mathematik</w:t>
      </w:r>
      <w:proofErr w:type="spellEnd"/>
      <w:r>
        <w:t>. 2018;140: 791–825. doi:</w:t>
      </w:r>
      <w:hyperlink r:id="rId73">
        <w:r>
          <w:rPr>
            <w:rStyle w:val="Hyperlink"/>
          </w:rPr>
          <w:t>10.1007/s00211-018-0977-z</w:t>
        </w:r>
      </w:hyperlink>
    </w:p>
    <w:p w14:paraId="504E417B" w14:textId="77777777" w:rsidR="00414BC7" w:rsidRDefault="000252C4">
      <w:pPr>
        <w:pStyle w:val="Bibliography"/>
      </w:pPr>
      <w:bookmarkStart w:id="81" w:name="ref-R-minpack.lm"/>
      <w:bookmarkEnd w:id="80"/>
      <w:r>
        <w:t xml:space="preserve">57. </w:t>
      </w:r>
      <w:r>
        <w:tab/>
      </w:r>
      <w:proofErr w:type="spellStart"/>
      <w:r>
        <w:t>Elzhov</w:t>
      </w:r>
      <w:proofErr w:type="spellEnd"/>
      <w:r>
        <w:t xml:space="preserve"> TV, Mullen KM, Spiess A-N, Bolker B. Minpack.lm: R interface to the </w:t>
      </w:r>
      <w:proofErr w:type="spellStart"/>
      <w:r>
        <w:t>levenberg-marquardt</w:t>
      </w:r>
      <w:proofErr w:type="spellEnd"/>
      <w:r>
        <w:t xml:space="preserve"> nonlinear least-squares algorithm found in MINPACK, plus support for bounds. 2016. Available: </w:t>
      </w:r>
      <w:hyperlink r:id="rId74">
        <w:r>
          <w:rPr>
            <w:rStyle w:val="Hyperlink"/>
          </w:rPr>
          <w:t>https://CRAN.R-project.org/package=minpack.lm</w:t>
        </w:r>
      </w:hyperlink>
    </w:p>
    <w:p w14:paraId="6532DD94" w14:textId="77777777" w:rsidR="00414BC7" w:rsidRDefault="000252C4">
      <w:pPr>
        <w:pStyle w:val="Bibliography"/>
      </w:pPr>
      <w:bookmarkStart w:id="82" w:name="ref-woodGeneralizedAdditiveModels2017"/>
      <w:bookmarkEnd w:id="81"/>
      <w:r>
        <w:lastRenderedPageBreak/>
        <w:t xml:space="preserve">58. </w:t>
      </w:r>
      <w:r>
        <w:tab/>
        <w:t>Wood SN. Generalized Additive Models: An Introduction with R, Second Edition. 2nd ed. Boca Raton: Chapman and Hall/CRC; 2017. doi:</w:t>
      </w:r>
      <w:hyperlink r:id="rId75">
        <w:r>
          <w:rPr>
            <w:rStyle w:val="Hyperlink"/>
          </w:rPr>
          <w:t>10.1201/9781315370279</w:t>
        </w:r>
      </w:hyperlink>
    </w:p>
    <w:p w14:paraId="6B6B650F" w14:textId="77777777" w:rsidR="00414BC7" w:rsidRDefault="000252C4">
      <w:pPr>
        <w:pStyle w:val="Bibliography"/>
      </w:pPr>
      <w:bookmarkStart w:id="83" w:name="ref-R-mgcv"/>
      <w:bookmarkEnd w:id="82"/>
      <w:r>
        <w:t xml:space="preserve">59. </w:t>
      </w:r>
      <w:r>
        <w:tab/>
        <w:t xml:space="preserve">Wood S. </w:t>
      </w:r>
      <w:proofErr w:type="spellStart"/>
      <w:r>
        <w:t>Mgcv</w:t>
      </w:r>
      <w:proofErr w:type="spellEnd"/>
      <w:r>
        <w:t xml:space="preserve">: Mixed GAM computation vehicle with automatic smoothness estimation. 2022. Available: </w:t>
      </w:r>
      <w:hyperlink r:id="rId76">
        <w:r>
          <w:rPr>
            <w:rStyle w:val="Hyperlink"/>
          </w:rPr>
          <w:t>https://CRAN.R-project.org/package=mgcv</w:t>
        </w:r>
      </w:hyperlink>
    </w:p>
    <w:p w14:paraId="1210D8AD" w14:textId="77777777" w:rsidR="00414BC7" w:rsidRDefault="000252C4">
      <w:pPr>
        <w:pStyle w:val="Bibliography"/>
      </w:pPr>
      <w:bookmarkStart w:id="84" w:name="Xd6f835e435e0433ef8361f76d16943ca7fccc05"/>
      <w:bookmarkEnd w:id="83"/>
      <w:r>
        <w:t xml:space="preserve">60. </w:t>
      </w:r>
      <w:r>
        <w:tab/>
        <w:t xml:space="preserve">Murphy CD, </w:t>
      </w:r>
      <w:proofErr w:type="spellStart"/>
      <w:r>
        <w:t>Roodvoets</w:t>
      </w:r>
      <w:proofErr w:type="spellEnd"/>
      <w:r>
        <w:t xml:space="preserve"> MS, Austen EJ, Dolan A, Barnett A, Campbell DA. Photoinactivation of Photosystem II in </w:t>
      </w:r>
      <w:r>
        <w:rPr>
          <w:i/>
          <w:iCs/>
        </w:rPr>
        <w:t>Prochlorococcus</w:t>
      </w:r>
      <w:r>
        <w:t xml:space="preserve"> and </w:t>
      </w:r>
      <w:proofErr w:type="spellStart"/>
      <w:r>
        <w:rPr>
          <w:i/>
          <w:iCs/>
        </w:rPr>
        <w:t>Synechococcus</w:t>
      </w:r>
      <w:proofErr w:type="spellEnd"/>
      <w:r>
        <w:t xml:space="preserve">. </w:t>
      </w:r>
      <w:proofErr w:type="spellStart"/>
      <w:r>
        <w:t>PLoS</w:t>
      </w:r>
      <w:proofErr w:type="spellEnd"/>
      <w:r>
        <w:t xml:space="preserve"> One; San Francisco. 2017;12: e0168991. doi:</w:t>
      </w:r>
      <w:hyperlink r:id="rId77">
        <w:r>
          <w:rPr>
            <w:rStyle w:val="Hyperlink"/>
          </w:rPr>
          <w:t>http://dx.doi.org.libproxy.mta.ca/10.1371/journal.pone.0168991</w:t>
        </w:r>
      </w:hyperlink>
    </w:p>
    <w:p w14:paraId="2B5531CD" w14:textId="77777777" w:rsidR="00414BC7" w:rsidRDefault="000252C4">
      <w:pPr>
        <w:pStyle w:val="Bibliography"/>
      </w:pPr>
      <w:bookmarkStart w:id="85" w:name="Xe44519f7c4f85a8f2f69ad01347800da25031bd"/>
      <w:bookmarkEnd w:id="84"/>
      <w:r>
        <w:t xml:space="preserve">61. </w:t>
      </w:r>
      <w:r>
        <w:tab/>
      </w:r>
      <w:proofErr w:type="spellStart"/>
      <w:r>
        <w:t>Jávorfi</w:t>
      </w:r>
      <w:proofErr w:type="spellEnd"/>
      <w:r>
        <w:t xml:space="preserve"> T, </w:t>
      </w:r>
      <w:proofErr w:type="spellStart"/>
      <w:r>
        <w:t>Erostyák</w:t>
      </w:r>
      <w:proofErr w:type="spellEnd"/>
      <w:r>
        <w:t xml:space="preserve"> J, Gál J, </w:t>
      </w:r>
      <w:proofErr w:type="spellStart"/>
      <w:r>
        <w:t>Buzády</w:t>
      </w:r>
      <w:proofErr w:type="spellEnd"/>
      <w:r>
        <w:t xml:space="preserve"> A, Menczel L, Garab G, et al. Quantitative spectrophotometry using integrating cavities. Journal of Photochemistry and Photobiology B: Biology. 2006;82: 127–131. doi:</w:t>
      </w:r>
      <w:hyperlink r:id="rId78">
        <w:r>
          <w:rPr>
            <w:rStyle w:val="Hyperlink"/>
          </w:rPr>
          <w:t>10.1016/j.jphotobiol.2005.10.002</w:t>
        </w:r>
      </w:hyperlink>
    </w:p>
    <w:p w14:paraId="7E644DDA" w14:textId="77777777" w:rsidR="00414BC7" w:rsidRDefault="000252C4">
      <w:pPr>
        <w:pStyle w:val="Bibliography"/>
      </w:pPr>
      <w:bookmarkStart w:id="86" w:name="ref-omarAnnotationGenesEncoding2023"/>
      <w:bookmarkEnd w:id="85"/>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690B8FDD" w14:textId="77777777" w:rsidR="00414BC7" w:rsidRDefault="000252C4">
      <w:pPr>
        <w:pStyle w:val="Bibliography"/>
      </w:pPr>
      <w:bookmarkStart w:id="87" w:name="ref-karpBioCycCollectionMicrobial2019"/>
      <w:bookmarkEnd w:id="86"/>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7B9B123C" w14:textId="77777777" w:rsidR="00414BC7" w:rsidRDefault="000252C4">
      <w:pPr>
        <w:pStyle w:val="Bibliography"/>
      </w:pPr>
      <w:bookmarkStart w:id="88" w:name="Xd7f638cefb50c16df23fe2519c48a139a73b0c3"/>
      <w:bookmarkEnd w:id="87"/>
      <w:r>
        <w:t xml:space="preserve">64. </w:t>
      </w:r>
      <w:r>
        <w:tab/>
        <w:t xml:space="preserve">Allahverdiyeva Y, </w:t>
      </w:r>
      <w:proofErr w:type="spellStart"/>
      <w:r>
        <w:t>Isojärvi</w:t>
      </w:r>
      <w:proofErr w:type="spellEnd"/>
      <w:r>
        <w:t xml:space="preserve"> J, Zhang P, Aro E-M. Cyanobacterial Oxygenic Photosynthesis is Protected by </w:t>
      </w:r>
      <w:proofErr w:type="spellStart"/>
      <w:r>
        <w:t>Flavodiiron</w:t>
      </w:r>
      <w:proofErr w:type="spellEnd"/>
      <w:r>
        <w:t xml:space="preserve"> Proteins. Life. 2015;5: 716–743. doi:</w:t>
      </w:r>
      <w:hyperlink r:id="rId81">
        <w:r>
          <w:rPr>
            <w:rStyle w:val="Hyperlink"/>
          </w:rPr>
          <w:t>10.3390/life5010716</w:t>
        </w:r>
      </w:hyperlink>
    </w:p>
    <w:p w14:paraId="071778CB" w14:textId="77777777" w:rsidR="00414BC7" w:rsidRDefault="000252C4">
      <w:pPr>
        <w:pStyle w:val="Bibliography"/>
      </w:pPr>
      <w:bookmarkStart w:id="89" w:name="ref-zorzRUBISCOPhotosystemII2015"/>
      <w:bookmarkEnd w:id="88"/>
      <w:r>
        <w:t xml:space="preserve">65. </w:t>
      </w:r>
      <w:r>
        <w:tab/>
      </w:r>
      <w:proofErr w:type="spellStart"/>
      <w:r>
        <w:t>Zorz</w:t>
      </w:r>
      <w:proofErr w:type="spellEnd"/>
      <w:r>
        <w:t xml:space="preserve"> JK, Allanach JR, Murphy CD, </w:t>
      </w:r>
      <w:proofErr w:type="spellStart"/>
      <w:r>
        <w:t>Roodvoets</w:t>
      </w:r>
      <w:proofErr w:type="spellEnd"/>
      <w:r>
        <w:t xml:space="preserve"> MS, Campbell DA, Cockshutt AM. The RUBISCO to Photosystem II Ratio Limits the Maximum Photosynthetic Rate in </w:t>
      </w:r>
      <w:proofErr w:type="spellStart"/>
      <w:r>
        <w:t>Picocyanobacteria</w:t>
      </w:r>
      <w:proofErr w:type="spellEnd"/>
      <w:r>
        <w:t>. Life. 2015;5: 403–417. doi:</w:t>
      </w:r>
      <w:hyperlink r:id="rId82">
        <w:r>
          <w:rPr>
            <w:rStyle w:val="Hyperlink"/>
          </w:rPr>
          <w:t>10.3390/life5010403</w:t>
        </w:r>
      </w:hyperlink>
    </w:p>
    <w:p w14:paraId="2A81B3ED" w14:textId="77777777" w:rsidR="00414BC7" w:rsidRDefault="000252C4">
      <w:pPr>
        <w:pStyle w:val="Bibliography"/>
      </w:pPr>
      <w:bookmarkStart w:id="90" w:name="ref-pesantOpenScienceResources2015"/>
      <w:bookmarkEnd w:id="89"/>
      <w:r>
        <w:t xml:space="preserve">66. </w:t>
      </w:r>
      <w:r>
        <w:tab/>
      </w:r>
      <w:proofErr w:type="spellStart"/>
      <w:r>
        <w:t>Pesant</w:t>
      </w:r>
      <w:proofErr w:type="spellEnd"/>
      <w:r>
        <w:t xml:space="preserve"> S, Not F, </w:t>
      </w:r>
      <w:proofErr w:type="spellStart"/>
      <w:r>
        <w:t>Picheral</w:t>
      </w:r>
      <w:proofErr w:type="spellEnd"/>
      <w:r>
        <w:t xml:space="preserve"> M, </w:t>
      </w:r>
      <w:proofErr w:type="spellStart"/>
      <w:r>
        <w:t>Kandels</w:t>
      </w:r>
      <w:proofErr w:type="spellEnd"/>
      <w:r>
        <w:t xml:space="preserve">-Lewis S, Le </w:t>
      </w:r>
      <w:proofErr w:type="spellStart"/>
      <w:r>
        <w:t>Bescot</w:t>
      </w:r>
      <w:proofErr w:type="spellEnd"/>
      <w:r>
        <w:t xml:space="preserve"> N, Gorsky G, et al. Open science resources for the discovery and analysis of Tara Oceans data. Scientific Data. 2015;2: 150023. doi:</w:t>
      </w:r>
      <w:hyperlink r:id="rId83">
        <w:r>
          <w:rPr>
            <w:rStyle w:val="Hyperlink"/>
          </w:rPr>
          <w:t>10.1038/sdata.2015.23</w:t>
        </w:r>
      </w:hyperlink>
    </w:p>
    <w:p w14:paraId="4CE05D12" w14:textId="77777777" w:rsidR="00414BC7" w:rsidRDefault="000252C4">
      <w:pPr>
        <w:pStyle w:val="Bibliography"/>
      </w:pPr>
      <w:bookmarkStart w:id="91" w:name="ref-aroPhotoinhibitionPhotosystemII1993"/>
      <w:bookmarkEnd w:id="90"/>
      <w:r>
        <w:t xml:space="preserve">67. </w:t>
      </w:r>
      <w:r>
        <w:tab/>
        <w:t xml:space="preserve">Aro E-M, Virgin I, Andersson B. Photoinhibition of Photosystem II. Inactivation, protein damage and turnover. </w:t>
      </w:r>
      <w:proofErr w:type="spellStart"/>
      <w:r>
        <w:t>Biochimica</w:t>
      </w:r>
      <w:proofErr w:type="spellEnd"/>
      <w:r>
        <w:t xml:space="preserve"> et </w:t>
      </w:r>
      <w:proofErr w:type="spellStart"/>
      <w:r>
        <w:t>Biophysica</w:t>
      </w:r>
      <w:proofErr w:type="spellEnd"/>
      <w:r>
        <w:t xml:space="preserve"> Acta (BBA) - Bioenergetics. 1993;1143: 113–134. doi:</w:t>
      </w:r>
      <w:hyperlink r:id="rId84">
        <w:r>
          <w:rPr>
            <w:rStyle w:val="Hyperlink"/>
          </w:rPr>
          <w:t>10.1016/0005-2728(93)90134-2</w:t>
        </w:r>
      </w:hyperlink>
    </w:p>
    <w:p w14:paraId="565F4A70" w14:textId="77777777" w:rsidR="00414BC7" w:rsidRDefault="000252C4">
      <w:pPr>
        <w:pStyle w:val="Bibliography"/>
      </w:pPr>
      <w:bookmarkStart w:id="92" w:name="Xd3d88d412c6c640b605eb77ea2a9e158f43af65"/>
      <w:bookmarkEnd w:id="91"/>
      <w:r>
        <w:t xml:space="preserve">68. </w:t>
      </w:r>
      <w:r>
        <w:tab/>
      </w:r>
      <w:proofErr w:type="spellStart"/>
      <w:r>
        <w:t>Soitamo</w:t>
      </w:r>
      <w:proofErr w:type="spellEnd"/>
      <w:r>
        <w:t xml:space="preserve"> A, </w:t>
      </w:r>
      <w:proofErr w:type="spellStart"/>
      <w:r>
        <w:t>Havurinne</w:t>
      </w:r>
      <w:proofErr w:type="spellEnd"/>
      <w:r>
        <w:t xml:space="preserve"> V, </w:t>
      </w:r>
      <w:proofErr w:type="spellStart"/>
      <w:r>
        <w:t>Tyystjärvi</w:t>
      </w:r>
      <w:proofErr w:type="spellEnd"/>
      <w:r>
        <w:t xml:space="preserve"> E. Photoinhibition in marine </w:t>
      </w:r>
      <w:proofErr w:type="spellStart"/>
      <w:r>
        <w:t>picocyanobacteria</w:t>
      </w:r>
      <w:proofErr w:type="spellEnd"/>
      <w:r>
        <w:t xml:space="preserve">. </w:t>
      </w:r>
      <w:proofErr w:type="spellStart"/>
      <w:r>
        <w:t>Physiologia</w:t>
      </w:r>
      <w:proofErr w:type="spellEnd"/>
      <w:r>
        <w:t xml:space="preserve"> Plantarum. 2017;161: 97–108. doi:</w:t>
      </w:r>
      <w:hyperlink r:id="rId85">
        <w:r>
          <w:rPr>
            <w:rStyle w:val="Hyperlink"/>
          </w:rPr>
          <w:t>10.1111/ppl.12571</w:t>
        </w:r>
      </w:hyperlink>
    </w:p>
    <w:p w14:paraId="20B78ECB" w14:textId="77777777" w:rsidR="00414BC7" w:rsidRDefault="000252C4">
      <w:pPr>
        <w:pStyle w:val="Bibliography"/>
      </w:pPr>
      <w:bookmarkStart w:id="93" w:name="ref-hakalaEvidenceRoleOxygenevolving2005"/>
      <w:bookmarkEnd w:id="92"/>
      <w:r>
        <w:t xml:space="preserve">69. </w:t>
      </w:r>
      <w:r>
        <w:tab/>
        <w:t xml:space="preserve">Hakala M, Tuominen I, Keränen M, </w:t>
      </w:r>
      <w:proofErr w:type="spellStart"/>
      <w:r>
        <w:t>Tyystjärvi</w:t>
      </w:r>
      <w:proofErr w:type="spellEnd"/>
      <w:r>
        <w:t xml:space="preserve"> T, </w:t>
      </w:r>
      <w:proofErr w:type="spellStart"/>
      <w:r>
        <w:t>Tyystjärvi</w:t>
      </w:r>
      <w:proofErr w:type="spellEnd"/>
      <w:r>
        <w:t xml:space="preserve"> E. Evidence for the role of the oxygen-evolving manganese complex in photoinhibition of Photosystem II. </w:t>
      </w:r>
      <w:proofErr w:type="spellStart"/>
      <w:r>
        <w:t>Biochimica</w:t>
      </w:r>
      <w:proofErr w:type="spellEnd"/>
      <w:r>
        <w:t xml:space="preserve"> Et </w:t>
      </w:r>
      <w:proofErr w:type="spellStart"/>
      <w:r>
        <w:t>Biophysica</w:t>
      </w:r>
      <w:proofErr w:type="spellEnd"/>
      <w:r>
        <w:t xml:space="preserve"> Acta. 2005;1706: 68–80. doi:</w:t>
      </w:r>
      <w:hyperlink r:id="rId86">
        <w:r>
          <w:rPr>
            <w:rStyle w:val="Hyperlink"/>
          </w:rPr>
          <w:t>10.1016/j.bbabio.2004.09.001</w:t>
        </w:r>
      </w:hyperlink>
    </w:p>
    <w:p w14:paraId="3CEDCEFF" w14:textId="77777777" w:rsidR="00414BC7" w:rsidRDefault="000252C4">
      <w:pPr>
        <w:pStyle w:val="Bibliography"/>
      </w:pPr>
      <w:bookmarkStart w:id="94" w:name="ref-mannInvolvementFtsHHomologue2000"/>
      <w:bookmarkEnd w:id="93"/>
      <w:r>
        <w:t xml:space="preserve">70. </w:t>
      </w:r>
      <w:r>
        <w:tab/>
        <w:t xml:space="preserve">Mann NH, Novac N, Mullineaux CW, Newman J, Bailey S, Robinson C. Involvement of an FtsH homologue in the assembly of functional photosystem I in the cyanobacterium </w:t>
      </w:r>
      <w:proofErr w:type="spellStart"/>
      <w:r>
        <w:lastRenderedPageBreak/>
        <w:t>Synechocystis</w:t>
      </w:r>
      <w:proofErr w:type="spellEnd"/>
      <w:r>
        <w:t xml:space="preserve"> sp. PCC 6803. FEBS letters. 2000;479: 72–77. doi:</w:t>
      </w:r>
      <w:hyperlink r:id="rId87">
        <w:r>
          <w:rPr>
            <w:rStyle w:val="Hyperlink"/>
          </w:rPr>
          <w:t>10.1016/s0014-5793(00)01871-8</w:t>
        </w:r>
      </w:hyperlink>
    </w:p>
    <w:p w14:paraId="0A2AF0E5" w14:textId="77777777" w:rsidR="00414BC7" w:rsidRDefault="000252C4">
      <w:pPr>
        <w:pStyle w:val="Bibliography"/>
      </w:pPr>
      <w:bookmarkStart w:id="95" w:name="ref-komendaExposedNTerminalTail2007"/>
      <w:bookmarkEnd w:id="94"/>
      <w:r>
        <w:t xml:space="preserve">71. </w:t>
      </w:r>
      <w:r>
        <w:tab/>
        <w:t xml:space="preserve">Komenda J, Tichý M, Prášil O, </w:t>
      </w:r>
      <w:proofErr w:type="spellStart"/>
      <w:r>
        <w:t>Knoppová</w:t>
      </w:r>
      <w:proofErr w:type="spellEnd"/>
      <w:r>
        <w:t xml:space="preserve"> J, </w:t>
      </w:r>
      <w:proofErr w:type="spellStart"/>
      <w:r>
        <w:t>Kuviková</w:t>
      </w:r>
      <w:proofErr w:type="spellEnd"/>
      <w:r>
        <w:t xml:space="preserve"> S, de Vries R, et al. The Exposed N-Terminal Tail of the D1 Subunit Is Required for Rapid D1 Degradation during Photosystem II Repair in </w:t>
      </w:r>
      <w:proofErr w:type="spellStart"/>
      <w:r>
        <w:rPr>
          <w:i/>
          <w:iCs/>
        </w:rPr>
        <w:t>Synechocystis</w:t>
      </w:r>
      <w:proofErr w:type="spellEnd"/>
      <w:r>
        <w:t xml:space="preserve"> </w:t>
      </w:r>
      <w:proofErr w:type="spellStart"/>
      <w:r>
        <w:t>sp</w:t>
      </w:r>
      <w:proofErr w:type="spellEnd"/>
      <w:r>
        <w:t xml:space="preserve"> PCC 6803. The Plant Cell. 2007;19: 2839–2854. doi:</w:t>
      </w:r>
      <w:hyperlink r:id="rId88">
        <w:r>
          <w:rPr>
            <w:rStyle w:val="Hyperlink"/>
          </w:rPr>
          <w:t>10.1105/tpc.107.053868</w:t>
        </w:r>
      </w:hyperlink>
    </w:p>
    <w:p w14:paraId="2C683604" w14:textId="77777777" w:rsidR="00414BC7" w:rsidRDefault="000252C4">
      <w:pPr>
        <w:pStyle w:val="Bibliography"/>
      </w:pPr>
      <w:bookmarkStart w:id="96" w:name="ref-nixonRecentAdvancesUnderstanding2010"/>
      <w:bookmarkEnd w:id="95"/>
      <w:r>
        <w:t xml:space="preserve">72. </w:t>
      </w:r>
      <w:r>
        <w:tab/>
        <w:t xml:space="preserve">Nixon PJ, </w:t>
      </w:r>
      <w:proofErr w:type="spellStart"/>
      <w:r>
        <w:t>Michoux</w:t>
      </w:r>
      <w:proofErr w:type="spellEnd"/>
      <w:r>
        <w:t xml:space="preserve"> F, Yu J, Boehm M, Komenda J. Recent advances in understanding the assembly and repair of photosystem II. Annals of Botany. 2010;106: 1–16. doi:</w:t>
      </w:r>
      <w:hyperlink r:id="rId89">
        <w:r>
          <w:rPr>
            <w:rStyle w:val="Hyperlink"/>
          </w:rPr>
          <w:t>10.1093/</w:t>
        </w:r>
        <w:proofErr w:type="spellStart"/>
        <w:r>
          <w:rPr>
            <w:rStyle w:val="Hyperlink"/>
          </w:rPr>
          <w:t>aob</w:t>
        </w:r>
        <w:proofErr w:type="spellEnd"/>
        <w:r>
          <w:rPr>
            <w:rStyle w:val="Hyperlink"/>
          </w:rPr>
          <w:t>/mcq059</w:t>
        </w:r>
      </w:hyperlink>
    </w:p>
    <w:p w14:paraId="34ED1377" w14:textId="77777777" w:rsidR="00414BC7" w:rsidRDefault="000252C4">
      <w:pPr>
        <w:pStyle w:val="Bibliography"/>
      </w:pPr>
      <w:bookmarkStart w:id="97" w:name="ref-kanervoD1ProteinDegradation1993"/>
      <w:bookmarkEnd w:id="96"/>
      <w:r>
        <w:t xml:space="preserve">73. </w:t>
      </w:r>
      <w:r>
        <w:tab/>
      </w:r>
      <w:proofErr w:type="spellStart"/>
      <w:r>
        <w:t>Kanervo</w:t>
      </w:r>
      <w:proofErr w:type="spellEnd"/>
      <w:r>
        <w:t xml:space="preserve"> E, Mäenpää P, Aro E-M. D1 Protein Degradation and </w:t>
      </w:r>
      <w:proofErr w:type="spellStart"/>
      <w:r>
        <w:rPr>
          <w:i/>
          <w:iCs/>
        </w:rPr>
        <w:t>psbA</w:t>
      </w:r>
      <w:proofErr w:type="spellEnd"/>
      <w:r>
        <w:t xml:space="preserve"> Transcript Levels in </w:t>
      </w:r>
      <w:proofErr w:type="spellStart"/>
      <w:r>
        <w:rPr>
          <w:i/>
          <w:iCs/>
        </w:rPr>
        <w:t>Synechocystis</w:t>
      </w:r>
      <w:proofErr w:type="spellEnd"/>
      <w:r>
        <w:t xml:space="preserve"> PCC 6803 during Photoinhibition </w:t>
      </w:r>
      <w:r>
        <w:rPr>
          <w:i/>
          <w:iCs/>
        </w:rPr>
        <w:t>in Vivo</w:t>
      </w:r>
      <w:r>
        <w:t>. Journal of Plant Physiology. 1993;142: 669–675. doi:</w:t>
      </w:r>
      <w:hyperlink r:id="rId90">
        <w:r>
          <w:rPr>
            <w:rStyle w:val="Hyperlink"/>
          </w:rPr>
          <w:t>10.1016/S0176-1617(11)80900-4</w:t>
        </w:r>
      </w:hyperlink>
    </w:p>
    <w:p w14:paraId="0610982C" w14:textId="77777777" w:rsidR="00414BC7" w:rsidRDefault="000252C4">
      <w:pPr>
        <w:pStyle w:val="Bibliography"/>
      </w:pPr>
      <w:bookmarkStart w:id="98" w:name="ref-chibaMembraneProteinDegradation2002"/>
      <w:bookmarkEnd w:id="97"/>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45AA7E97" w14:textId="77777777" w:rsidR="00414BC7" w:rsidRDefault="000252C4">
      <w:pPr>
        <w:pStyle w:val="Bibliography"/>
      </w:pPr>
      <w:bookmarkStart w:id="99" w:name="X4ccf6fba5c05cec6b30a143631e0da4ed7f96e0"/>
      <w:bookmarkEnd w:id="98"/>
      <w:r>
        <w:t xml:space="preserve">75. </w:t>
      </w:r>
      <w:r>
        <w:tab/>
        <w:t xml:space="preserve">Boehm M, Yu J, Krynicka V, Barker M, Tichy M, Komenda J, et al. Subunit Organization of a </w:t>
      </w:r>
      <w:proofErr w:type="spellStart"/>
      <w:r>
        <w:rPr>
          <w:i/>
          <w:iCs/>
        </w:rPr>
        <w:t>Synechocystis</w:t>
      </w:r>
      <w:proofErr w:type="spellEnd"/>
      <w:r>
        <w:t xml:space="preserve"> Hetero-Oligomeric Thylakoid FtsH Complex Involved in Photosystem II Repair. The Plant Cell. 2012;24: 3669–3683. doi:</w:t>
      </w:r>
      <w:hyperlink r:id="rId92">
        <w:r>
          <w:rPr>
            <w:rStyle w:val="Hyperlink"/>
          </w:rPr>
          <w:t>10.1105/tpc.112.100891</w:t>
        </w:r>
      </w:hyperlink>
    </w:p>
    <w:p w14:paraId="38C73FF2" w14:textId="77777777" w:rsidR="00414BC7" w:rsidRDefault="000252C4">
      <w:pPr>
        <w:pStyle w:val="Bibliography"/>
      </w:pPr>
      <w:bookmarkStart w:id="100" w:name="ref-sacharzSubCellularLocation2015"/>
      <w:bookmarkEnd w:id="99"/>
      <w:r>
        <w:t xml:space="preserve">76. </w:t>
      </w:r>
      <w:r>
        <w:tab/>
      </w:r>
      <w:proofErr w:type="spellStart"/>
      <w:r>
        <w:t>Sacharz</w:t>
      </w:r>
      <w:proofErr w:type="spellEnd"/>
      <w:r>
        <w:t xml:space="preserve"> J, Bryan SJ, Yu J, Burroughs NJ, Spence EM, Nixon PJ, et al. Sub-cellular location of </w:t>
      </w:r>
      <w:r>
        <w:rPr>
          <w:smallCaps/>
        </w:rPr>
        <w:t>F</w:t>
      </w:r>
      <w:r>
        <w:t xml:space="preserve"> </w:t>
      </w:r>
      <w:proofErr w:type="spellStart"/>
      <w:r>
        <w:t>ts</w:t>
      </w:r>
      <w:proofErr w:type="spellEnd"/>
      <w:r>
        <w:t xml:space="preserve"> </w:t>
      </w:r>
      <w:r>
        <w:rPr>
          <w:smallCaps/>
        </w:rPr>
        <w:t>H</w:t>
      </w:r>
      <w:r>
        <w:t xml:space="preserve"> proteases in the cyanobacterium   </w:t>
      </w:r>
      <w:r>
        <w:rPr>
          <w:i/>
          <w:iCs/>
          <w:smallCaps/>
        </w:rPr>
        <w:t>S</w:t>
      </w:r>
      <w:r>
        <w:t xml:space="preserve">   </w:t>
      </w:r>
      <w:proofErr w:type="spellStart"/>
      <w:r>
        <w:rPr>
          <w:i/>
          <w:iCs/>
        </w:rPr>
        <w:t>Ynechocystis</w:t>
      </w:r>
      <w:proofErr w:type="spellEnd"/>
      <w:r>
        <w:t xml:space="preserve"> sp. </w:t>
      </w:r>
      <w:r>
        <w:rPr>
          <w:smallCaps/>
        </w:rPr>
        <w:t>PCC</w:t>
      </w:r>
      <w:r>
        <w:t xml:space="preserve"> 6803 suggests </w:t>
      </w:r>
      <w:proofErr w:type="spellStart"/>
      <w:r>
        <w:t>localised</w:t>
      </w:r>
      <w:proofErr w:type="spellEnd"/>
      <w:r>
        <w:t xml:space="preserve"> </w:t>
      </w:r>
      <w:r>
        <w:rPr>
          <w:smallCaps/>
        </w:rPr>
        <w:t>PSII</w:t>
      </w:r>
      <w:r>
        <w:t xml:space="preserve"> repair zones in the thylakoid membranes. Molecular Microbiology. 2015;96: 448–462. doi:</w:t>
      </w:r>
      <w:hyperlink r:id="rId93">
        <w:r>
          <w:rPr>
            <w:rStyle w:val="Hyperlink"/>
          </w:rPr>
          <w:t>10.1111/mmi.12940</w:t>
        </w:r>
      </w:hyperlink>
    </w:p>
    <w:p w14:paraId="4EECFFA1" w14:textId="77777777" w:rsidR="00414BC7" w:rsidRDefault="000252C4">
      <w:pPr>
        <w:pStyle w:val="Bibliography"/>
      </w:pPr>
      <w:bookmarkStart w:id="101" w:name="ref-adamFtsHProteasesChloroplasts2005"/>
      <w:bookmarkEnd w:id="100"/>
      <w:r>
        <w:t xml:space="preserve">77. </w:t>
      </w:r>
      <w:r>
        <w:tab/>
        <w:t xml:space="preserve">Adam Z, Zaltsman A, </w:t>
      </w:r>
      <w:proofErr w:type="spellStart"/>
      <w:r>
        <w:t>Sinvany</w:t>
      </w:r>
      <w:proofErr w:type="spellEnd"/>
      <w:r>
        <w:t xml:space="preserve">-Villalobo G, Sakamoto W. FtsH proteases in chloroplasts and cyanobacteria. </w:t>
      </w:r>
      <w:proofErr w:type="spellStart"/>
      <w:r>
        <w:t>Physiologia</w:t>
      </w:r>
      <w:proofErr w:type="spellEnd"/>
      <w:r>
        <w:t xml:space="preserve"> Plantarum. 2005;123: 386–390. doi:</w:t>
      </w:r>
      <w:hyperlink r:id="rId94">
        <w:r>
          <w:rPr>
            <w:rStyle w:val="Hyperlink"/>
          </w:rPr>
          <w:t>10.1111/j.1399-3054.2004.00436.x</w:t>
        </w:r>
      </w:hyperlink>
    </w:p>
    <w:p w14:paraId="75179FB9" w14:textId="77777777" w:rsidR="00414BC7" w:rsidRDefault="000252C4">
      <w:pPr>
        <w:pStyle w:val="Bibliography"/>
      </w:pPr>
      <w:bookmarkStart w:id="102" w:name="ref-krynickaFtsH4ProteaseControls2022"/>
      <w:bookmarkEnd w:id="101"/>
      <w:r>
        <w:t xml:space="preserve">78. </w:t>
      </w:r>
      <w:r>
        <w:tab/>
      </w:r>
      <w:proofErr w:type="spellStart"/>
      <w:r>
        <w:t>Krynická</w:t>
      </w:r>
      <w:proofErr w:type="spellEnd"/>
      <w:r>
        <w:t xml:space="preserve"> V, </w:t>
      </w:r>
      <w:proofErr w:type="spellStart"/>
      <w:r>
        <w:t>Skotnicová</w:t>
      </w:r>
      <w:proofErr w:type="spellEnd"/>
      <w:r>
        <w:t xml:space="preserve">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76D0D" w14:textId="77777777" w:rsidR="00414BC7" w:rsidRDefault="000252C4">
      <w:pPr>
        <w:pStyle w:val="Bibliography"/>
      </w:pPr>
      <w:bookmarkStart w:id="103" w:name="ref-konikCyanobacterialFtsH4Protease2024"/>
      <w:bookmarkEnd w:id="102"/>
      <w:r>
        <w:t xml:space="preserve">79. </w:t>
      </w:r>
      <w:r>
        <w:tab/>
      </w:r>
      <w:proofErr w:type="spellStart"/>
      <w:r>
        <w:t>Koník</w:t>
      </w:r>
      <w:proofErr w:type="spellEnd"/>
      <w:r>
        <w:t xml:space="preserve"> P, </w:t>
      </w:r>
      <w:proofErr w:type="spellStart"/>
      <w:r>
        <w:t>Skotnicová</w:t>
      </w:r>
      <w:proofErr w:type="spellEnd"/>
      <w:r>
        <w:t xml:space="preserve"> P, Gupta S, Tichý M, Sharma S, Komenda J, et al. The cyanobacterial FtsH4 protease controls accumulation of protein factors involved in the biogenesis of photosystem I. </w:t>
      </w:r>
      <w:proofErr w:type="spellStart"/>
      <w:r>
        <w:t>Biochimica</w:t>
      </w:r>
      <w:proofErr w:type="spellEnd"/>
      <w:r>
        <w:t xml:space="preserve"> et </w:t>
      </w:r>
      <w:proofErr w:type="spellStart"/>
      <w:r>
        <w:t>Biophysica</w:t>
      </w:r>
      <w:proofErr w:type="spellEnd"/>
      <w:r>
        <w:t xml:space="preserve"> Acta (BBA) - Bioenergetics. 2024;1865: 149017. doi:</w:t>
      </w:r>
      <w:hyperlink r:id="rId96">
        <w:r>
          <w:rPr>
            <w:rStyle w:val="Hyperlink"/>
          </w:rPr>
          <w:t>10.1016/j.bbabio.2023.149017</w:t>
        </w:r>
      </w:hyperlink>
    </w:p>
    <w:p w14:paraId="02FF547B" w14:textId="77777777" w:rsidR="00414BC7" w:rsidRDefault="000252C4">
      <w:pPr>
        <w:pStyle w:val="Bibliography"/>
      </w:pPr>
      <w:bookmarkStart w:id="104" w:name="ref-bergResponsesPsbAHli2011"/>
      <w:bookmarkEnd w:id="103"/>
      <w:r>
        <w:t xml:space="preserve">80. </w:t>
      </w:r>
      <w:r>
        <w:tab/>
        <w:t xml:space="preserve">Berg G, Shrager J, Van Dijken G, Mills M, Arrigo K, Grossman A. Responses of </w:t>
      </w:r>
      <w:proofErr w:type="spellStart"/>
      <w:r>
        <w:t>psbA</w:t>
      </w:r>
      <w:proofErr w:type="spellEnd"/>
      <w:r>
        <w:t xml:space="preserve">, </w:t>
      </w:r>
      <w:proofErr w:type="spellStart"/>
      <w:r>
        <w:t>hli</w:t>
      </w:r>
      <w:proofErr w:type="spellEnd"/>
      <w:r>
        <w:t xml:space="preserve"> and </w:t>
      </w:r>
      <w:proofErr w:type="spellStart"/>
      <w:r>
        <w:t>ptox</w:t>
      </w:r>
      <w:proofErr w:type="spellEnd"/>
      <w:r>
        <w:t xml:space="preserve"> genes to changes in irradiance in marine </w:t>
      </w:r>
      <w:proofErr w:type="spellStart"/>
      <w:r>
        <w:rPr>
          <w:i/>
          <w:iCs/>
        </w:rPr>
        <w:t>Synechococcus</w:t>
      </w:r>
      <w:proofErr w:type="spellEnd"/>
      <w:r>
        <w:t xml:space="preserve">   and </w:t>
      </w:r>
      <w:r>
        <w:rPr>
          <w:i/>
          <w:iCs/>
        </w:rPr>
        <w:t>Prochlorococcus</w:t>
      </w:r>
      <w:r>
        <w:t>. Aquatic Microbial Ecology. 2011;65: 1–14. doi:</w:t>
      </w:r>
      <w:hyperlink r:id="rId97">
        <w:r>
          <w:rPr>
            <w:rStyle w:val="Hyperlink"/>
          </w:rPr>
          <w:t>10.3354/ame01528</w:t>
        </w:r>
      </w:hyperlink>
    </w:p>
    <w:p w14:paraId="1858B479" w14:textId="77777777" w:rsidR="00414BC7" w:rsidRDefault="000252C4">
      <w:pPr>
        <w:pStyle w:val="Bibliography"/>
      </w:pPr>
      <w:bookmarkStart w:id="105" w:name="ref-cunaneCrystalStructureAnalysis2005"/>
      <w:bookmarkEnd w:id="104"/>
      <w:r>
        <w:t xml:space="preserve">81. </w:t>
      </w:r>
      <w:r>
        <w:tab/>
      </w:r>
      <w:proofErr w:type="spellStart"/>
      <w:r>
        <w:t>Cunane</w:t>
      </w:r>
      <w:proofErr w:type="spellEnd"/>
      <w:r>
        <w:t xml:space="preserv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1E104BDF" w14:textId="77777777" w:rsidR="00414BC7" w:rsidRDefault="000252C4">
      <w:pPr>
        <w:pStyle w:val="Bibliography"/>
      </w:pPr>
      <w:bookmarkStart w:id="106" w:name="Xe0df7677eb0e83af58d9a079cec8291a31d5c04"/>
      <w:bookmarkEnd w:id="105"/>
      <w:r>
        <w:lastRenderedPageBreak/>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723B602F" w14:textId="77777777" w:rsidR="00414BC7" w:rsidRDefault="000252C4">
      <w:pPr>
        <w:pStyle w:val="Bibliography"/>
      </w:pPr>
      <w:bookmarkStart w:id="107" w:name="ref-bilskiVitaminB6Pyridoxine2000"/>
      <w:bookmarkEnd w:id="106"/>
      <w:r>
        <w:t xml:space="preserve">83. </w:t>
      </w:r>
      <w:r>
        <w:tab/>
        <w:t xml:space="preserve">Bilski P, Li MY, </w:t>
      </w:r>
      <w:proofErr w:type="spellStart"/>
      <w:r>
        <w:t>Ehrenshaft</w:t>
      </w:r>
      <w:proofErr w:type="spellEnd"/>
      <w:r>
        <w:t xml:space="preserve">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6AE5D16D" w14:textId="77777777" w:rsidR="00414BC7" w:rsidRDefault="000252C4">
      <w:pPr>
        <w:pStyle w:val="Bibliography"/>
      </w:pPr>
      <w:bookmarkStart w:id="108" w:name="ref-sancarStructureFunctionDNA2003"/>
      <w:bookmarkEnd w:id="107"/>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0DA0213C" w14:textId="77777777" w:rsidR="00414BC7" w:rsidRDefault="000252C4">
      <w:pPr>
        <w:pStyle w:val="Bibliography"/>
      </w:pPr>
      <w:bookmarkStart w:id="109" w:name="Xbcf9c99ba8d9f86c9622ce71e03cde3e150c958"/>
      <w:bookmarkEnd w:id="108"/>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5327BE28" w14:textId="77777777" w:rsidR="00414BC7" w:rsidRDefault="000252C4">
      <w:pPr>
        <w:pStyle w:val="Bibliography"/>
      </w:pPr>
      <w:bookmarkStart w:id="110" w:name="X99b6b48d829ff4037b291ba9a211586f807c4eb"/>
      <w:bookmarkEnd w:id="109"/>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36B6E9AF" w14:textId="77777777" w:rsidR="00414BC7" w:rsidRDefault="000252C4">
      <w:pPr>
        <w:pStyle w:val="Bibliography"/>
      </w:pPr>
      <w:bookmarkStart w:id="111" w:name="X7a61e8301ea1be8b48319bac4cc8736ca470acf"/>
      <w:bookmarkEnd w:id="110"/>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22FC0A8" w14:textId="77777777" w:rsidR="00414BC7" w:rsidRDefault="000252C4">
      <w:pPr>
        <w:pStyle w:val="Bibliography"/>
      </w:pPr>
      <w:bookmarkStart w:id="112" w:name="ref-gomez-baenaGlucoseUptakeIts2008"/>
      <w:bookmarkEnd w:id="111"/>
      <w:r>
        <w:t xml:space="preserve">88. </w:t>
      </w:r>
      <w:r>
        <w:tab/>
        <w:t xml:space="preserve">Gómez-Baena G, López-Lozano A, Gil-Martínez J, Lucena JM, Diez J, </w:t>
      </w:r>
      <w:proofErr w:type="spellStart"/>
      <w:r>
        <w:t>Candau</w:t>
      </w:r>
      <w:proofErr w:type="spellEnd"/>
      <w:r>
        <w:t xml:space="preserve"> P, et al. Glucose Uptake and Its Effect on Gene Expression in </w:t>
      </w:r>
      <w:r>
        <w:rPr>
          <w:i/>
          <w:iCs/>
        </w:rPr>
        <w:t>Prochlorococcus</w:t>
      </w:r>
      <w:r>
        <w:t>. PLOS ONE. 2008;3: e3416. doi:</w:t>
      </w:r>
      <w:hyperlink r:id="rId105">
        <w:r>
          <w:rPr>
            <w:rStyle w:val="Hyperlink"/>
          </w:rPr>
          <w:t>10.1371/journal.pone.0003416</w:t>
        </w:r>
      </w:hyperlink>
    </w:p>
    <w:p w14:paraId="1CFEBDF5" w14:textId="77777777" w:rsidR="00414BC7" w:rsidRDefault="000252C4">
      <w:pPr>
        <w:pStyle w:val="Bibliography"/>
      </w:pPr>
      <w:bookmarkStart w:id="113" w:name="X9572c221e94a3d5fdec6df75457b5a8b9bceb0b"/>
      <w:bookmarkEnd w:id="112"/>
      <w:r>
        <w:t xml:space="preserve">89. </w:t>
      </w:r>
      <w:r>
        <w:tab/>
        <w:t xml:space="preserve">Muñoz-Marín M del C, Gómez-Baena G, </w:t>
      </w:r>
      <w:proofErr w:type="spellStart"/>
      <w:r>
        <w:t>Díez</w:t>
      </w:r>
      <w:proofErr w:type="spellEnd"/>
      <w:r>
        <w:t xml:space="preserve">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73CA1A12" w14:textId="77777777" w:rsidR="00414BC7" w:rsidRDefault="000252C4">
      <w:pPr>
        <w:pStyle w:val="Bibliography"/>
      </w:pPr>
      <w:bookmarkStart w:id="114" w:name="ref-munoz-marinProchlorococcusCanUse2013"/>
      <w:bookmarkEnd w:id="113"/>
      <w:r>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2B571BFA" w14:textId="77777777" w:rsidR="00414BC7" w:rsidRDefault="000252C4">
      <w:pPr>
        <w:pStyle w:val="Bibliography"/>
      </w:pPr>
      <w:bookmarkStart w:id="115" w:name="ref-zubkovDepthRelatedAmino2004"/>
      <w:bookmarkEnd w:id="114"/>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5"/>
    <w:bookmarkEnd w:id="115"/>
    <w:p w14:paraId="47D90DFA" w14:textId="77777777" w:rsidR="00414BC7" w:rsidRDefault="000252C4">
      <w:r>
        <w:br w:type="page"/>
      </w:r>
    </w:p>
    <w:p w14:paraId="6CFA0696" w14:textId="77777777" w:rsidR="00414BC7" w:rsidRPr="009710DB" w:rsidRDefault="000252C4">
      <w:pPr>
        <w:pStyle w:val="Heading1"/>
        <w:rPr>
          <w:sz w:val="36"/>
          <w:szCs w:val="36"/>
        </w:rPr>
      </w:pPr>
      <w:bookmarkStart w:id="116" w:name="supporting-information"/>
      <w:bookmarkEnd w:id="23"/>
      <w:r w:rsidRPr="009710DB">
        <w:rPr>
          <w:sz w:val="36"/>
          <w:szCs w:val="36"/>
        </w:rPr>
        <w:lastRenderedPageBreak/>
        <w:t>Supporting information</w:t>
      </w:r>
    </w:p>
    <w:p w14:paraId="395DBDC1" w14:textId="77777777" w:rsidR="001B2BB9" w:rsidRDefault="001B2BB9">
      <w:pPr>
        <w:pStyle w:val="ImageCaption"/>
        <w:rPr>
          <w:b/>
          <w:bCs/>
        </w:rPr>
      </w:pPr>
    </w:p>
    <w:p w14:paraId="5817F21F" w14:textId="5280D4B0" w:rsidR="00414BC7" w:rsidRDefault="001B2BB9">
      <w:pPr>
        <w:pStyle w:val="ImageCaption"/>
      </w:pPr>
      <w:r>
        <w:rPr>
          <w:b/>
          <w:bCs/>
        </w:rPr>
        <w:t>S1 Fig.</w:t>
      </w:r>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29B07B76" w14:textId="006AD68F" w:rsidR="00414BC7" w:rsidDel="003D3517" w:rsidRDefault="000252C4">
      <w:pPr>
        <w:rPr>
          <w:del w:id="117" w:author="Mireille Savoie" w:date="2024-07-11T12:39:00Z" w16du:dateUtc="2024-07-11T15:39:00Z"/>
        </w:rPr>
      </w:pPr>
      <w:del w:id="118" w:author="Mireille Savoie" w:date="2024-07-11T12:39:00Z" w16du:dateUtc="2024-07-11T15:39:00Z">
        <w:r w:rsidDel="003D3517">
          <w:br w:type="page"/>
        </w:r>
      </w:del>
    </w:p>
    <w:p w14:paraId="727D1C6E" w14:textId="515D430A" w:rsidR="00414BC7" w:rsidDel="003D3517" w:rsidRDefault="00414BC7" w:rsidP="003D3517">
      <w:pPr>
        <w:rPr>
          <w:del w:id="119" w:author="Mireille Savoie" w:date="2024-07-11T12:39:00Z" w16du:dateUtc="2024-07-11T15:39:00Z"/>
        </w:rPr>
        <w:pPrChange w:id="120" w:author="Mireille Savoie" w:date="2024-07-11T12:39:00Z" w16du:dateUtc="2024-07-11T15:39:00Z">
          <w:pPr>
            <w:pStyle w:val="CaptionedFigure"/>
          </w:pPr>
        </w:pPrChange>
      </w:pPr>
    </w:p>
    <w:p w14:paraId="44B89B80" w14:textId="7C7B61EC" w:rsidR="00414BC7" w:rsidRDefault="001B2BB9">
      <w:pPr>
        <w:pStyle w:val="ImageCaption"/>
      </w:pPr>
      <w:r>
        <w:rPr>
          <w:b/>
          <w:bCs/>
        </w:rPr>
        <w:t>S2 Fig.</w:t>
      </w:r>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79325AEF" w14:textId="77777777" w:rsidR="00414BC7" w:rsidRDefault="000252C4">
      <w:r>
        <w:br w:type="page"/>
      </w:r>
    </w:p>
    <w:p w14:paraId="1BD77012" w14:textId="5792B088" w:rsidR="00414BC7" w:rsidRDefault="00414BC7">
      <w:pPr>
        <w:pStyle w:val="CaptionedFigure"/>
      </w:pPr>
    </w:p>
    <w:p w14:paraId="32F33616" w14:textId="4724C2A5" w:rsidR="00414BC7" w:rsidRDefault="001B2BB9">
      <w:pPr>
        <w:pStyle w:val="ImageCaption"/>
      </w:pPr>
      <w:r>
        <w:rPr>
          <w:b/>
          <w:bCs/>
        </w:rPr>
        <w:t>S3 Fig.</w:t>
      </w:r>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376EB1C6" w14:textId="77777777" w:rsidR="00414BC7" w:rsidRDefault="000252C4">
      <w:r>
        <w:br w:type="page"/>
      </w:r>
    </w:p>
    <w:p w14:paraId="2CA6D338" w14:textId="6DCC9AD1" w:rsidR="00414BC7" w:rsidRDefault="00414BC7">
      <w:pPr>
        <w:pStyle w:val="CaptionedFigure"/>
      </w:pPr>
    </w:p>
    <w:p w14:paraId="1701E077" w14:textId="0218E0A9" w:rsidR="00414BC7" w:rsidRDefault="001B2BB9">
      <w:pPr>
        <w:pStyle w:val="ImageCaption"/>
      </w:pPr>
      <w:r>
        <w:rPr>
          <w:b/>
          <w:bCs/>
        </w:rPr>
        <w:t>S4 Fig.</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E0CF5E5" w14:textId="77777777" w:rsidR="00414BC7" w:rsidRDefault="000252C4">
      <w:r>
        <w:br w:type="page"/>
      </w:r>
    </w:p>
    <w:p w14:paraId="124222AB" w14:textId="373B4876" w:rsidR="00414BC7" w:rsidRDefault="00414BC7">
      <w:pPr>
        <w:pStyle w:val="CaptionedFigure"/>
      </w:pPr>
    </w:p>
    <w:p w14:paraId="0E38B0BF" w14:textId="5D8422A9" w:rsidR="00414BC7" w:rsidRDefault="005654A9">
      <w:pPr>
        <w:pStyle w:val="ImageCaption"/>
      </w:pPr>
      <w:r>
        <w:rPr>
          <w:b/>
          <w:bCs/>
        </w:rPr>
        <w:t>S5 Fig.</w:t>
      </w:r>
      <w:r>
        <w:t xml:space="preserve"> </w:t>
      </w:r>
      <w:r>
        <w:rPr>
          <w:b/>
          <w:bCs/>
          <w:i/>
          <w:iCs/>
        </w:rPr>
        <w:t>Prochlorococcus marinus</w:t>
      </w:r>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2FE152D3" w14:textId="77777777" w:rsidR="00414BC7" w:rsidRDefault="000252C4">
      <w:r>
        <w:br w:type="page"/>
      </w:r>
    </w:p>
    <w:p w14:paraId="4E615B09" w14:textId="77777777" w:rsidR="005654A9" w:rsidRDefault="005654A9">
      <w:pPr>
        <w:pStyle w:val="TableCaption"/>
        <w:sectPr w:rsidR="005654A9" w:rsidSect="00EC1D14">
          <w:pgSz w:w="12240" w:h="15840"/>
          <w:pgMar w:top="1440" w:right="1440" w:bottom="1440" w:left="1440" w:header="720" w:footer="720" w:gutter="0"/>
          <w:lnNumType w:countBy="1" w:restart="continuous"/>
          <w:cols w:space="720"/>
          <w:docGrid w:linePitch="326"/>
        </w:sectPr>
      </w:pPr>
    </w:p>
    <w:p w14:paraId="72332E68" w14:textId="4228B690" w:rsidR="00414BC7" w:rsidRPr="005654A9" w:rsidRDefault="00CB3974">
      <w:pPr>
        <w:pStyle w:val="TableCaption"/>
        <w:rPr>
          <w:b/>
          <w:bCs/>
        </w:rPr>
      </w:pPr>
      <w:r>
        <w:rPr>
          <w:b/>
          <w:bCs/>
        </w:rPr>
        <w:lastRenderedPageBreak/>
        <w:t>S1 Table</w:t>
      </w:r>
      <w:r w:rsidRPr="005654A9">
        <w:rPr>
          <w:b/>
          <w:bCs/>
        </w:rPr>
        <w:t xml:space="preserve">: Enzymes shown in Fig 8, 9 and </w:t>
      </w:r>
      <w:r w:rsidR="005654A9" w:rsidRPr="005654A9">
        <w:rPr>
          <w:b/>
          <w:bCs/>
        </w:rPr>
        <w:t>S5</w:t>
      </w:r>
      <w:r w:rsidRPr="005654A9">
        <w:rPr>
          <w:b/>
          <w:bCs/>
        </w:rPr>
        <w:t xml:space="preserve"> with their Enzyme Commission numbers (EC) and Kegg Orthology (KO).</w:t>
      </w:r>
    </w:p>
    <w:p w14:paraId="71EC7C94" w14:textId="77777777" w:rsidR="00414BC7" w:rsidRDefault="00414BC7"/>
    <w:p w14:paraId="0DA9C0F4" w14:textId="77777777" w:rsidR="005654A9" w:rsidRDefault="005654A9">
      <w:pPr>
        <w:pStyle w:val="TableCaption"/>
        <w:sectPr w:rsidR="005654A9" w:rsidSect="005654A9">
          <w:pgSz w:w="15840" w:h="12240" w:orient="landscape"/>
          <w:pgMar w:top="1440" w:right="1440" w:bottom="1440" w:left="1440" w:header="720" w:footer="720" w:gutter="0"/>
          <w:lnNumType w:countBy="1" w:restart="continuous"/>
          <w:cols w:space="720"/>
          <w:docGrid w:linePitch="326"/>
        </w:sectPr>
      </w:pPr>
    </w:p>
    <w:p w14:paraId="187439E5" w14:textId="4D38A152" w:rsidR="00414BC7" w:rsidRPr="005654A9" w:rsidRDefault="00CB3974">
      <w:pPr>
        <w:pStyle w:val="TableCaption"/>
        <w:rPr>
          <w:b/>
          <w:bCs/>
        </w:rPr>
      </w:pPr>
      <w:r>
        <w:rPr>
          <w:b/>
          <w:bCs/>
        </w:rPr>
        <w:lastRenderedPageBreak/>
        <w:t>S2 Table</w:t>
      </w:r>
      <w:r w:rsidRPr="005654A9">
        <w:rPr>
          <w:b/>
          <w:bCs/>
        </w:rPr>
        <w:t>: The maximum growth rate, µ</w:t>
      </w:r>
      <w:r w:rsidRPr="005654A9">
        <w:rPr>
          <w:b/>
          <w:bCs/>
          <w:vertAlign w:val="subscript"/>
        </w:rPr>
        <w:t>max</w:t>
      </w:r>
      <w:r w:rsidRPr="005654A9">
        <w:rPr>
          <w:b/>
          <w:bCs/>
        </w:rPr>
        <w:t xml:space="preserve"> (d</w:t>
      </w:r>
      <w:r w:rsidRPr="005654A9">
        <w:rPr>
          <w:b/>
          <w:bCs/>
          <w:vertAlign w:val="superscript"/>
        </w:rPr>
        <w:t>-1</w:t>
      </w:r>
      <w:r w:rsidRPr="005654A9">
        <w:rPr>
          <w:b/>
          <w:bCs/>
        </w:rPr>
        <w:t>) achieved for each strain under each [O</w:t>
      </w:r>
      <w:r w:rsidRPr="005654A9">
        <w:rPr>
          <w:b/>
          <w:bCs/>
          <w:vertAlign w:val="subscript"/>
        </w:rPr>
        <w:t>2</w:t>
      </w:r>
      <w:r w:rsidRPr="005654A9">
        <w:rPr>
          <w:b/>
          <w:bCs/>
        </w:rPr>
        <w:t>], with the corresponding photoperiod, PAR level and spectral waveband.</w:t>
      </w:r>
    </w:p>
    <w:p w14:paraId="782A94A2" w14:textId="77777777" w:rsidR="005654A9" w:rsidRDefault="005654A9">
      <w:pPr>
        <w:pStyle w:val="Heading1"/>
        <w:sectPr w:rsidR="005654A9" w:rsidSect="005654A9">
          <w:pgSz w:w="15840" w:h="12240" w:orient="landscape"/>
          <w:pgMar w:top="1440" w:right="1440" w:bottom="1440" w:left="1440" w:header="720" w:footer="720" w:gutter="0"/>
          <w:lnNumType w:countBy="1" w:restart="continuous"/>
          <w:cols w:space="720"/>
          <w:docGrid w:linePitch="326"/>
        </w:sectPr>
      </w:pPr>
      <w:bookmarkStart w:id="121" w:name="data-availability"/>
      <w:bookmarkEnd w:id="116"/>
    </w:p>
    <w:p w14:paraId="7242339A" w14:textId="52D22C0E" w:rsidR="00414BC7" w:rsidRPr="009710DB" w:rsidDel="00BE2935" w:rsidRDefault="000252C4">
      <w:pPr>
        <w:pStyle w:val="Heading1"/>
        <w:rPr>
          <w:del w:id="122" w:author="Mireille Savoie" w:date="2024-07-11T11:08:00Z" w16du:dateUtc="2024-07-11T14:08:00Z"/>
          <w:sz w:val="36"/>
          <w:szCs w:val="36"/>
        </w:rPr>
      </w:pPr>
      <w:del w:id="123" w:author="Mireille Savoie" w:date="2024-07-11T11:08:00Z" w16du:dateUtc="2024-07-11T14:08:00Z">
        <w:r w:rsidRPr="009710DB" w:rsidDel="00BE2935">
          <w:rPr>
            <w:sz w:val="36"/>
            <w:szCs w:val="36"/>
          </w:rPr>
          <w:lastRenderedPageBreak/>
          <w:delText>Data availability</w:delText>
        </w:r>
      </w:del>
    </w:p>
    <w:p w14:paraId="70C293E0" w14:textId="22EC5F43" w:rsidR="00414BC7" w:rsidDel="00BE2935" w:rsidRDefault="000252C4">
      <w:pPr>
        <w:pStyle w:val="FirstParagraph"/>
        <w:rPr>
          <w:del w:id="124" w:author="Mireille Savoie" w:date="2024-07-11T11:08:00Z" w16du:dateUtc="2024-07-11T14:08:00Z"/>
        </w:rPr>
      </w:pPr>
      <w:del w:id="125" w:author="Mireille Savoie" w:date="2024-07-11T11:08:00Z" w16du:dateUtc="2024-07-11T14:08:00Z">
        <w:r w:rsidDel="00BE2935">
          <w:delText>All data and annotated code for data import, transformations and analyses are available on the figshare data repository (</w:delText>
        </w:r>
        <w:r w:rsidR="00023260" w:rsidRPr="00023260" w:rsidDel="00BE2935">
          <w:delText>https://doi.org/10.6084/m9.figshare.25959061.v1</w:delText>
        </w:r>
        <w:r w:rsidDel="00BE2935">
          <w:delText>).</w:delText>
        </w:r>
      </w:del>
    </w:p>
    <w:p w14:paraId="73AFFF2B" w14:textId="53D4655D" w:rsidR="00414BC7" w:rsidDel="00BE2935" w:rsidRDefault="000252C4">
      <w:pPr>
        <w:pStyle w:val="BodyText"/>
        <w:rPr>
          <w:del w:id="126" w:author="Mireille Savoie" w:date="2024-07-11T11:08:00Z" w16du:dateUtc="2024-07-11T14:08:00Z"/>
        </w:rPr>
      </w:pPr>
      <w:del w:id="127" w:author="Mireille Savoie" w:date="2024-07-11T11:08:00Z" w16du:dateUtc="2024-07-11T14:08:00Z">
        <w:r w:rsidDel="00BE2935">
          <w:delText xml:space="preserve">All data and annotated code are also available at </w:delText>
        </w:r>
        <w:r w:rsidR="00000000" w:rsidDel="00BE2935">
          <w:fldChar w:fldCharType="begin"/>
        </w:r>
        <w:r w:rsidR="00000000" w:rsidDel="00BE2935">
          <w:delInstrText>HYPERLINK "https://github.com/FundyPhytoPhys/prochlorococcus_o2" \h</w:delInstrText>
        </w:r>
        <w:r w:rsidR="00000000" w:rsidDel="00BE2935">
          <w:fldChar w:fldCharType="separate"/>
        </w:r>
        <w:r w:rsidDel="00BE2935">
          <w:rPr>
            <w:rStyle w:val="Hyperlink"/>
          </w:rPr>
          <w:delText>https://github.com/FundyPhytoPhys/prochlorococcus_o2</w:delText>
        </w:r>
        <w:r w:rsidR="00000000" w:rsidDel="00BE2935">
          <w:rPr>
            <w:rStyle w:val="Hyperlink"/>
          </w:rPr>
          <w:fldChar w:fldCharType="end"/>
        </w:r>
      </w:del>
    </w:p>
    <w:p w14:paraId="75519218" w14:textId="1F52681F" w:rsidR="00414BC7" w:rsidRPr="009710DB" w:rsidDel="00BE2935" w:rsidRDefault="000252C4">
      <w:pPr>
        <w:pStyle w:val="Heading1"/>
        <w:rPr>
          <w:del w:id="128" w:author="Mireille Savoie" w:date="2024-07-11T11:06:00Z" w16du:dateUtc="2024-07-11T14:06:00Z"/>
          <w:sz w:val="36"/>
          <w:szCs w:val="36"/>
        </w:rPr>
      </w:pPr>
      <w:bookmarkStart w:id="129" w:name="funding"/>
      <w:bookmarkEnd w:id="121"/>
      <w:del w:id="130" w:author="Mireille Savoie" w:date="2024-07-11T11:06:00Z" w16du:dateUtc="2024-07-11T14:06:00Z">
        <w:r w:rsidRPr="009710DB" w:rsidDel="00BE2935">
          <w:rPr>
            <w:sz w:val="36"/>
            <w:szCs w:val="36"/>
          </w:rPr>
          <w:delText>Funding</w:delText>
        </w:r>
      </w:del>
    </w:p>
    <w:p w14:paraId="555E8E17" w14:textId="0A18C34D" w:rsidR="00414BC7" w:rsidDel="00BE2935" w:rsidRDefault="000252C4">
      <w:pPr>
        <w:pStyle w:val="FirstParagraph"/>
        <w:rPr>
          <w:del w:id="131" w:author="Mireille Savoie" w:date="2024-07-11T11:06:00Z" w16du:dateUtc="2024-07-11T14:06:00Z"/>
        </w:rPr>
      </w:pPr>
      <w:del w:id="132" w:author="Mireille Savoie" w:date="2024-07-11T11:06:00Z" w16du:dateUtc="2024-07-11T14:06:00Z">
        <w:r w:rsidDel="00BE2935">
          <w:delText>Czech Academy of Science (OP) visiting fellowship supporting DAC work at AlgaTech</w:delText>
        </w:r>
      </w:del>
    </w:p>
    <w:p w14:paraId="277DED70" w14:textId="3F2008EA" w:rsidR="00414BC7" w:rsidDel="00BE2935" w:rsidRDefault="000252C4">
      <w:pPr>
        <w:pStyle w:val="BodyText"/>
        <w:rPr>
          <w:del w:id="133" w:author="Mireille Savoie" w:date="2024-07-11T11:06:00Z" w16du:dateUtc="2024-07-11T14:06:00Z"/>
        </w:rPr>
      </w:pPr>
      <w:del w:id="134" w:author="Mireille Savoie" w:date="2024-07-11T11:06:00Z" w16du:dateUtc="2024-07-11T14:06:00Z">
        <w:r w:rsidDel="00BE2935">
          <w:delText>Canada Research Chair in Phytoplankton Ecophysiology (DAC), Grant number CRC-2017-00075</w:delText>
        </w:r>
      </w:del>
    </w:p>
    <w:p w14:paraId="250A9670" w14:textId="45CA273B" w:rsidR="00414BC7" w:rsidDel="00BE2935" w:rsidRDefault="000252C4">
      <w:pPr>
        <w:pStyle w:val="BodyText"/>
        <w:rPr>
          <w:del w:id="135" w:author="Mireille Savoie" w:date="2024-07-11T11:06:00Z" w16du:dateUtc="2024-07-11T14:06:00Z"/>
        </w:rPr>
      </w:pPr>
      <w:del w:id="136" w:author="Mireille Savoie" w:date="2024-07-11T11:06:00Z" w16du:dateUtc="2024-07-11T14:06:00Z">
        <w:r w:rsidDel="00BE2935">
          <w:delText>Natural Sciences and Engineering Research Council of Canada, ‘Latitude and Light’ (DAC)</w:delText>
        </w:r>
      </w:del>
    </w:p>
    <w:p w14:paraId="223A1BBC" w14:textId="4B4F974B" w:rsidR="00414BC7" w:rsidDel="00BE2935" w:rsidRDefault="000252C4">
      <w:pPr>
        <w:pStyle w:val="BodyText"/>
        <w:rPr>
          <w:del w:id="137" w:author="Mireille Savoie" w:date="2024-07-11T11:06:00Z" w16du:dateUtc="2024-07-11T14:06:00Z"/>
        </w:rPr>
      </w:pPr>
      <w:del w:id="138" w:author="Mireille Savoie" w:date="2024-07-11T11:06:00Z" w16du:dateUtc="2024-07-11T14:06:00Z">
        <w:r w:rsidDel="00BE2935">
          <w:delText>Canada Foundation for Innovation (DAC)</w:delText>
        </w:r>
      </w:del>
    </w:p>
    <w:p w14:paraId="2A46B4FE" w14:textId="1588ECC4" w:rsidR="00414BC7" w:rsidDel="00BE2935" w:rsidRDefault="000252C4">
      <w:pPr>
        <w:pStyle w:val="BodyText"/>
        <w:rPr>
          <w:del w:id="139" w:author="Mireille Savoie" w:date="2024-07-11T11:06:00Z" w16du:dateUtc="2024-07-11T14:06:00Z"/>
        </w:rPr>
      </w:pPr>
      <w:del w:id="140" w:author="Mireille Savoie" w:date="2024-07-11T11:06:00Z" w16du:dateUtc="2024-07-11T14:06:00Z">
        <w:r w:rsidDel="00BE2935">
          <w:delText>New Brunswick Innovation Foundation (DAC)</w:delText>
        </w:r>
      </w:del>
    </w:p>
    <w:p w14:paraId="759A48DD" w14:textId="4E8D5034" w:rsidR="00414BC7" w:rsidDel="00BE2935" w:rsidRDefault="000252C4">
      <w:pPr>
        <w:pStyle w:val="BodyText"/>
        <w:rPr>
          <w:del w:id="141" w:author="Mireille Savoie" w:date="2024-07-11T11:06:00Z" w16du:dateUtc="2024-07-11T14:06:00Z"/>
        </w:rPr>
      </w:pPr>
      <w:del w:id="142" w:author="Mireille Savoie" w:date="2024-07-11T11:06:00Z" w16du:dateUtc="2024-07-11T14:06:00Z">
        <w:r w:rsidDel="00BE2935">
          <w:delText>New Brunswick Innovation Foundation STEM Scholarship 2021 and 2022 (MS)</w:delText>
        </w:r>
      </w:del>
    </w:p>
    <w:p w14:paraId="3AEA4943" w14:textId="361D97EA" w:rsidR="00414BC7" w:rsidDel="00BE2935" w:rsidRDefault="000252C4">
      <w:pPr>
        <w:pStyle w:val="BodyText"/>
        <w:rPr>
          <w:del w:id="143" w:author="Mireille Savoie" w:date="2024-07-11T11:06:00Z" w16du:dateUtc="2024-07-11T14:06:00Z"/>
        </w:rPr>
      </w:pPr>
      <w:del w:id="144" w:author="Mireille Savoie" w:date="2024-07-11T11:06:00Z" w16du:dateUtc="2024-07-11T14:06:00Z">
        <w:r w:rsidDel="00BE2935">
          <w:delText>Mount Allison University Rice Graduate Fellowship 2021 and 2022 (MS)</w:delText>
        </w:r>
      </w:del>
    </w:p>
    <w:p w14:paraId="06407BFA" w14:textId="2598BC4E" w:rsidR="00414BC7" w:rsidRDefault="000252C4" w:rsidP="00CB3974">
      <w:pPr>
        <w:pStyle w:val="BodyText"/>
      </w:pPr>
      <w:del w:id="145" w:author="Mireille Savoie" w:date="2024-07-11T11:06:00Z" w16du:dateUtc="2024-07-11T14:06:00Z">
        <w:r w:rsidDel="00BE2935">
          <w:lastRenderedPageBreak/>
          <w:delText>The funders had no role in study design, data collection and analysis, decision to publish, or preparation of the manuscript.</w:delText>
        </w:r>
      </w:del>
      <w:bookmarkEnd w:id="129"/>
    </w:p>
    <w:sectPr w:rsidR="00414BC7"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11CB2" w14:textId="77777777" w:rsidR="001C56FF" w:rsidRDefault="001C56FF">
      <w:pPr>
        <w:spacing w:after="0"/>
      </w:pPr>
      <w:r>
        <w:separator/>
      </w:r>
    </w:p>
  </w:endnote>
  <w:endnote w:type="continuationSeparator" w:id="0">
    <w:p w14:paraId="297E7341" w14:textId="77777777" w:rsidR="001C56FF" w:rsidRDefault="001C5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68EFDC61" w14:textId="77777777" w:rsidR="00B80E3B" w:rsidRDefault="000252C4"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E655BF" w14:textId="77777777" w:rsidR="00B80E3B" w:rsidRDefault="00B80E3B"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417137D9" w14:textId="77777777" w:rsidR="00B80E3B" w:rsidRDefault="000252C4"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78490A" w14:textId="77777777" w:rsidR="00B80E3B" w:rsidRDefault="00B80E3B"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12CD0" w14:textId="77777777" w:rsidR="001C56FF" w:rsidRDefault="001C56FF">
      <w:r>
        <w:separator/>
      </w:r>
    </w:p>
  </w:footnote>
  <w:footnote w:type="continuationSeparator" w:id="0">
    <w:p w14:paraId="74E59E25" w14:textId="77777777" w:rsidR="001C56FF" w:rsidRDefault="001C5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54AA" w14:textId="77777777" w:rsidR="00B80E3B" w:rsidRDefault="00B80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81109544">
    <w:abstractNumId w:val="10"/>
  </w:num>
  <w:num w:numId="2" w16cid:durableId="86929620">
    <w:abstractNumId w:val="9"/>
  </w:num>
  <w:num w:numId="3" w16cid:durableId="1914580599">
    <w:abstractNumId w:val="7"/>
  </w:num>
  <w:num w:numId="4" w16cid:durableId="32729560">
    <w:abstractNumId w:val="6"/>
  </w:num>
  <w:num w:numId="5" w16cid:durableId="1240212278">
    <w:abstractNumId w:val="5"/>
  </w:num>
  <w:num w:numId="6" w16cid:durableId="909197222">
    <w:abstractNumId w:val="4"/>
  </w:num>
  <w:num w:numId="7" w16cid:durableId="136996406">
    <w:abstractNumId w:val="8"/>
  </w:num>
  <w:num w:numId="8" w16cid:durableId="839194373">
    <w:abstractNumId w:val="3"/>
  </w:num>
  <w:num w:numId="9" w16cid:durableId="292952118">
    <w:abstractNumId w:val="2"/>
  </w:num>
  <w:num w:numId="10" w16cid:durableId="1716083743">
    <w:abstractNumId w:val="1"/>
  </w:num>
  <w:num w:numId="11" w16cid:durableId="610939728">
    <w:abstractNumId w:val="0"/>
  </w:num>
  <w:num w:numId="12" w16cid:durableId="58688678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reille Savoie">
    <w15:presenceInfo w15:providerId="AD" w15:userId="S::msavoie@mta.ca::bb74623c-d104-4a06-8437-97c2e9e97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ocumentProtection w:edit="trackedChanges" w:enforcement="1" w:cryptProviderType="rsaAES" w:cryptAlgorithmClass="hash" w:cryptAlgorithmType="typeAny" w:cryptAlgorithmSid="14" w:cryptSpinCount="100000" w:hash="qOOAzdyTevsDOnWnGqscjszGLNwP+uq0y8+SUNUN1QJCuQl3qakRua8N1FQT6sENIu2h4mgxNUJMRhgywicdFw==" w:salt="RersDSJ2R94WA9zm9aZHmw=="/>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7"/>
    <w:rsid w:val="00023260"/>
    <w:rsid w:val="000252C4"/>
    <w:rsid w:val="00083D3A"/>
    <w:rsid w:val="001B2294"/>
    <w:rsid w:val="001B2BB9"/>
    <w:rsid w:val="001C56FF"/>
    <w:rsid w:val="001F30A9"/>
    <w:rsid w:val="003404D4"/>
    <w:rsid w:val="003A0359"/>
    <w:rsid w:val="003D3517"/>
    <w:rsid w:val="00414BC7"/>
    <w:rsid w:val="00417008"/>
    <w:rsid w:val="005177FC"/>
    <w:rsid w:val="005654A9"/>
    <w:rsid w:val="006027D0"/>
    <w:rsid w:val="00685637"/>
    <w:rsid w:val="006857A0"/>
    <w:rsid w:val="0070297A"/>
    <w:rsid w:val="007B7F1C"/>
    <w:rsid w:val="00850D39"/>
    <w:rsid w:val="00856A8F"/>
    <w:rsid w:val="009710DB"/>
    <w:rsid w:val="009D7551"/>
    <w:rsid w:val="00B369B8"/>
    <w:rsid w:val="00B80E3B"/>
    <w:rsid w:val="00BE2935"/>
    <w:rsid w:val="00CB3974"/>
    <w:rsid w:val="00DE0996"/>
    <w:rsid w:val="00E62B8C"/>
    <w:rsid w:val="00FC42BF"/>
    <w:rsid w:val="00FE29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F434"/>
  <w15:docId w15:val="{8EEB132B-6ABC-4707-BCA4-248F7C08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paragraph" w:styleId="Revision">
    <w:name w:val="Revision"/>
    <w:hidden/>
    <w:semiHidden/>
    <w:rsid w:val="00083D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fontTable" Target="fontTable.xm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microsoft.com/office/2011/relationships/people" Target="peop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75</Pages>
  <Words>16098</Words>
  <Characters>91764</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107647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4</cp:revision>
  <dcterms:created xsi:type="dcterms:W3CDTF">2024-07-11T12:57:00Z</dcterms:created>
  <dcterms:modified xsi:type="dcterms:W3CDTF">2024-07-11T16:28:00Z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2024-07-03</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