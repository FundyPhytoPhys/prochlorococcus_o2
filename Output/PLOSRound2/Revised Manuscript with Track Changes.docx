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FD22A" w14:textId="77777777" w:rsidR="00DE2E1C" w:rsidRDefault="00000000">
      <w:pPr>
        <w:pStyle w:val="Title"/>
      </w:pPr>
      <w:r>
        <w:rPr>
          <w:i/>
          <w:iCs/>
        </w:rPr>
        <w:t>Prochlorococcus marinus</w:t>
      </w:r>
      <w:r>
        <w:t xml:space="preserve"> responses to light and oxygen</w:t>
      </w:r>
    </w:p>
    <w:p w14:paraId="5F8E4330" w14:textId="77777777" w:rsidR="00DE2E1C" w:rsidRDefault="00000000">
      <w:pPr>
        <w:pStyle w:val="Author"/>
      </w:pPr>
      <w:r>
        <w:t>Mireille Savoie</w:t>
      </w:r>
      <w:r>
        <w:rPr>
          <w:vertAlign w:val="superscript"/>
        </w:rPr>
        <w:t>1</w:t>
      </w:r>
      <w:r>
        <w:t>, Aurora Mattison</w:t>
      </w:r>
      <w:r>
        <w:rPr>
          <w:vertAlign w:val="superscript"/>
        </w:rPr>
        <w:t>2,3</w:t>
      </w:r>
      <w:r>
        <w:t>, Laurel Genge</w:t>
      </w:r>
      <w:r>
        <w:rPr>
          <w:vertAlign w:val="superscript"/>
        </w:rPr>
        <w:t>1,4</w:t>
      </w:r>
      <w:r>
        <w:t>, Julie Nadeau</w:t>
      </w:r>
      <w:r>
        <w:rPr>
          <w:vertAlign w:val="superscript"/>
        </w:rPr>
        <w:t>1</w:t>
      </w:r>
      <w:r>
        <w:t>, Sylwia Śliwińska-Wilczewska</w:t>
      </w:r>
      <w:r>
        <w:rPr>
          <w:vertAlign w:val="superscript"/>
        </w:rPr>
        <w:t>1,5</w:t>
      </w:r>
      <w:r>
        <w:t>, Maximilian Berthold</w:t>
      </w:r>
      <w:r>
        <w:rPr>
          <w:vertAlign w:val="superscript"/>
        </w:rPr>
        <w:t>1</w:t>
      </w:r>
      <w:r>
        <w:t>, Naaman M. Omar</w:t>
      </w:r>
      <w:r>
        <w:rPr>
          <w:vertAlign w:val="superscript"/>
        </w:rPr>
        <w:t>1</w:t>
      </w:r>
      <w:r>
        <w:t>, Ondřej Prášil</w:t>
      </w:r>
      <w:r>
        <w:rPr>
          <w:vertAlign w:val="superscript"/>
        </w:rPr>
        <w:t>1,6</w:t>
      </w:r>
      <w:r>
        <w:t>, Amanda M. Cockshutt</w:t>
      </w:r>
      <w:r>
        <w:rPr>
          <w:vertAlign w:val="superscript"/>
        </w:rPr>
        <w:t>2,7</w:t>
      </w:r>
      <w:r>
        <w:t>, and Douglas A. Campbell</w:t>
      </w:r>
      <w:r>
        <w:rPr>
          <w:vertAlign w:val="superscript"/>
        </w:rPr>
        <w:t>1</w:t>
      </w:r>
    </w:p>
    <w:p w14:paraId="3F61BEA2" w14:textId="77777777" w:rsidR="00A159B8" w:rsidRDefault="00A159B8" w:rsidP="00A159B8">
      <w:pPr>
        <w:pStyle w:val="FirstParagraph"/>
        <w:ind w:firstLine="0"/>
        <w:rPr>
          <w:vertAlign w:val="superscript"/>
        </w:rPr>
      </w:pPr>
    </w:p>
    <w:p w14:paraId="7827EF93" w14:textId="16A126FF" w:rsidR="00DE2E1C" w:rsidRDefault="00000000" w:rsidP="00A159B8">
      <w:pPr>
        <w:pStyle w:val="FirstParagraph"/>
        <w:ind w:firstLine="0"/>
      </w:pPr>
      <w:r>
        <w:rPr>
          <w:vertAlign w:val="superscript"/>
        </w:rPr>
        <w:t>1</w:t>
      </w:r>
      <w:r>
        <w:t xml:space="preserve"> Department of Biology, Mount Allison University, Sackville, New Brunswick, Canada</w:t>
      </w:r>
      <w:r>
        <w:br/>
      </w:r>
      <w:r>
        <w:rPr>
          <w:vertAlign w:val="superscript"/>
        </w:rPr>
        <w:t>2</w:t>
      </w:r>
      <w:r>
        <w:t xml:space="preserve"> Department of Chemistry and Biochemistry, Mount Allison University, Sackville, New Brunswick, Canada</w:t>
      </w:r>
      <w:r>
        <w:br/>
      </w:r>
      <w:r>
        <w:rPr>
          <w:vertAlign w:val="superscript"/>
        </w:rPr>
        <w:t>3</w:t>
      </w:r>
      <w:r>
        <w:t xml:space="preserve"> Department of Biology, University of British Columbia, Vancouver, British Columbia, Canada</w:t>
      </w:r>
      <w:r>
        <w:br/>
      </w:r>
      <w:r>
        <w:rPr>
          <w:vertAlign w:val="superscript"/>
        </w:rPr>
        <w:t>4</w:t>
      </w:r>
      <w:r>
        <w:t xml:space="preserve"> Fisheries and Oceans Canada, Ecosystems Management Branch, Dartmouth, Nova Scotia, Canada</w:t>
      </w:r>
      <w:r>
        <w:br/>
      </w:r>
      <w:r>
        <w:rPr>
          <w:vertAlign w:val="superscript"/>
        </w:rPr>
        <w:t>5</w:t>
      </w:r>
      <w:r>
        <w:t xml:space="preserve"> Institute of Oceanography, University of Gdansk, Gdynia, Poland</w:t>
      </w:r>
      <w:r>
        <w:br/>
      </w:r>
      <w:r>
        <w:rPr>
          <w:vertAlign w:val="superscript"/>
        </w:rPr>
        <w:t>6</w:t>
      </w:r>
      <w:r>
        <w:t xml:space="preserve"> Institute of Microbiology, Center </w:t>
      </w:r>
      <w:proofErr w:type="spellStart"/>
      <w:r>
        <w:t>Algatech</w:t>
      </w:r>
      <w:proofErr w:type="spellEnd"/>
      <w:r>
        <w:t>, Laboratory of Photosynthesis, Trebon, Czech Republic</w:t>
      </w:r>
      <w:r>
        <w:br/>
      </w:r>
      <w:r>
        <w:rPr>
          <w:vertAlign w:val="superscript"/>
        </w:rPr>
        <w:t>7</w:t>
      </w:r>
      <w:r>
        <w:t xml:space="preserve"> Department of Chemistry, St. Frances Xavier University, Antigonish, Nova Scotia, Canada</w:t>
      </w:r>
    </w:p>
    <w:p w14:paraId="31089132" w14:textId="5A8A72EE" w:rsidR="00665004" w:rsidRDefault="00665004" w:rsidP="00665004">
      <w:pPr>
        <w:pStyle w:val="BodyText"/>
        <w:ind w:firstLine="0"/>
        <w:rPr>
          <w:ins w:id="0" w:author="Mireille Savoie" w:date="2024-06-10T18:59:00Z" w16du:dateUtc="2024-06-10T21:59:00Z"/>
        </w:rPr>
      </w:pPr>
      <w:ins w:id="1" w:author="Mireille Savoie" w:date="2024-06-10T18:59:00Z" w16du:dateUtc="2024-06-10T21:59:00Z">
        <w:r>
          <w:t>* Corresponding author</w:t>
        </w:r>
      </w:ins>
    </w:p>
    <w:p w14:paraId="2EE14040" w14:textId="112EA1ED" w:rsidR="00665004" w:rsidRPr="00665004" w:rsidRDefault="00665004" w:rsidP="00665004">
      <w:pPr>
        <w:pStyle w:val="BodyText"/>
        <w:ind w:firstLine="0"/>
        <w:rPr>
          <w:ins w:id="2" w:author="Mireille Savoie" w:date="2024-06-10T18:59:00Z" w16du:dateUtc="2024-06-10T21:59:00Z"/>
        </w:rPr>
      </w:pPr>
      <w:ins w:id="3" w:author="Mireille Savoie" w:date="2024-06-10T18:59:00Z" w16du:dateUtc="2024-06-10T21:59:00Z">
        <w:r>
          <w:t xml:space="preserve">E-mail: </w:t>
        </w:r>
        <w:r w:rsidR="00000000">
          <w:fldChar w:fldCharType="begin"/>
        </w:r>
        <w:r w:rsidR="00000000">
          <w:instrText>HYPERLINK "mailto:msavoie@mta.ca"</w:instrText>
        </w:r>
        <w:r w:rsidR="00000000">
          <w:fldChar w:fldCharType="separate"/>
        </w:r>
        <w:r w:rsidRPr="002128E9">
          <w:rPr>
            <w:rStyle w:val="Hyperlink"/>
          </w:rPr>
          <w:t>msavoie@mta.ca</w:t>
        </w:r>
        <w:r w:rsidR="00000000">
          <w:rPr>
            <w:rStyle w:val="Hyperlink"/>
          </w:rPr>
          <w:fldChar w:fldCharType="end"/>
        </w:r>
        <w:r>
          <w:t xml:space="preserve"> (MS)</w:t>
        </w:r>
      </w:ins>
    </w:p>
    <w:p w14:paraId="2F1ED0B7" w14:textId="77777777" w:rsidR="00DE2E1C" w:rsidRPr="00105AF3" w:rsidRDefault="00000000">
      <w:pPr>
        <w:pStyle w:val="Heading1"/>
        <w:rPr>
          <w:sz w:val="36"/>
          <w:szCs w:val="36"/>
        </w:rPr>
      </w:pPr>
      <w:bookmarkStart w:id="4" w:name="abstract"/>
      <w:r w:rsidRPr="00105AF3">
        <w:rPr>
          <w:sz w:val="36"/>
          <w:szCs w:val="36"/>
        </w:rPr>
        <w:lastRenderedPageBreak/>
        <w:t>Abstract</w:t>
      </w:r>
    </w:p>
    <w:p w14:paraId="4C39CF20" w14:textId="546B9179" w:rsidR="00DE2E1C" w:rsidRDefault="00000000">
      <w:pPr>
        <w:pStyle w:val="FirstParagraph"/>
      </w:pPr>
      <w:r>
        <w:rPr>
          <w:i/>
          <w:iCs/>
        </w:rPr>
        <w:t>Prochlorococcus marinus</w:t>
      </w:r>
      <w:r>
        <w:t xml:space="preserve">, the smallest </w:t>
      </w:r>
      <w:proofErr w:type="spellStart"/>
      <w:r>
        <w:t>picocyanobacterium</w:t>
      </w:r>
      <w:proofErr w:type="spellEnd"/>
      <w:r>
        <w:t xml:space="preserve">, comprises multiple clades </w:t>
      </w:r>
      <w:del w:id="5" w:author="Mireille Savoie" w:date="2024-06-10T18:59:00Z" w16du:dateUtc="2024-06-10T21:59:00Z">
        <w:r w:rsidR="00F2456C">
          <w:delText>with</w:delText>
        </w:r>
      </w:del>
      <w:ins w:id="6" w:author="Mireille Savoie" w:date="2024-06-10T18:59:00Z" w16du:dateUtc="2024-06-10T21:59:00Z">
        <w:r>
          <w:t>occupying</w:t>
        </w:r>
      </w:ins>
      <w:r>
        <w:t xml:space="preserve"> distinct niches</w:t>
      </w:r>
      <w:ins w:id="7" w:author="Mireille Savoie" w:date="2024-06-10T18:59:00Z" w16du:dateUtc="2024-06-10T21:59:00Z">
        <w:r>
          <w:t>, currently</w:t>
        </w:r>
      </w:ins>
      <w:r>
        <w:t xml:space="preserve"> across tropical and sub-tropical oligotrophic ocean regions, including Oxygen Minimum Zones. Ocean warming may open </w:t>
      </w:r>
      <w:ins w:id="8" w:author="Mireille Savoie" w:date="2024-06-10T18:59:00Z" w16du:dateUtc="2024-06-10T21:59:00Z">
        <w:r>
          <w:t>growth-</w:t>
        </w:r>
      </w:ins>
      <w:r>
        <w:t xml:space="preserve">permissive temperatures in new, poleward photic regimes, along with expanded Oxygen Minimum Zones. We used ocean </w:t>
      </w:r>
      <w:del w:id="9" w:author="Mireille Savoie" w:date="2024-06-10T18:59:00Z" w16du:dateUtc="2024-06-10T21:59:00Z">
        <w:r w:rsidR="00F2456C">
          <w:delText>protein data to help</w:delText>
        </w:r>
      </w:del>
      <w:ins w:id="10" w:author="Mireille Savoie" w:date="2024-06-10T18:59:00Z" w16du:dateUtc="2024-06-10T21:59:00Z">
        <w:r>
          <w:t xml:space="preserve">metaproteomic data on current </w:t>
        </w:r>
        <w:r>
          <w:rPr>
            <w:i/>
            <w:iCs/>
          </w:rPr>
          <w:t>Prochlorococcus marinus</w:t>
        </w:r>
        <w:r>
          <w:t xml:space="preserve"> niches, to</w:t>
        </w:r>
      </w:ins>
      <w:r>
        <w:t xml:space="preserve"> guide testing of </w:t>
      </w:r>
      <w:r>
        <w:rPr>
          <w:i/>
          <w:iCs/>
        </w:rPr>
        <w:t>Prochlorococcus marinus</w:t>
      </w:r>
      <w:r>
        <w:t xml:space="preserve"> growth across a matrix of peak irradiances, photoperiods, spectral bands and dissolved oxygen. MED4 from Clade HLI requires greater than 4 h photoperiod, grows at 25 µmol O</w:t>
      </w:r>
      <w:r>
        <w:rPr>
          <w:vertAlign w:val="subscript"/>
        </w:rPr>
        <w:t>2</w:t>
      </w:r>
      <w:r>
        <w:t xml:space="preserve"> L</w:t>
      </w:r>
      <w:r>
        <w:rPr>
          <w:vertAlign w:val="superscript"/>
        </w:rPr>
        <w:t>-1</w:t>
      </w:r>
      <w:r>
        <w:t xml:space="preserve"> and above, and exploits high cumulative diel photon doses</w:t>
      </w:r>
      <w:del w:id="11" w:author="Mireille Savoie" w:date="2024-06-10T18:59:00Z" w16du:dateUtc="2024-06-10T21:59:00Z">
        <w:r w:rsidR="00F2456C">
          <w:delText>, yet shows accelerated growth when the cost of photoinactivation is lowered under red, vs. blue, actinic light. MED4</w:delText>
        </w:r>
      </w:del>
      <w:ins w:id="12" w:author="Mireille Savoie" w:date="2024-06-10T18:59:00Z" w16du:dateUtc="2024-06-10T21:59:00Z">
        <w:r>
          <w:t>. MED4, however,</w:t>
        </w:r>
      </w:ins>
      <w:r>
        <w:t xml:space="preserve"> relies upon an alternative oxidase to balance electron transport, which may exclude it from growth under our lowest</w:t>
      </w:r>
      <w:ins w:id="13" w:author="Mireille Savoie" w:date="2024-06-10T18:59:00Z" w16du:dateUtc="2024-06-10T21:59:00Z">
        <w:r>
          <w:t>,</w:t>
        </w:r>
      </w:ins>
      <w:r>
        <w:t xml:space="preserve"> 2.5 µmol O</w:t>
      </w:r>
      <w:r>
        <w:rPr>
          <w:vertAlign w:val="subscript"/>
        </w:rPr>
        <w:t>2</w:t>
      </w:r>
      <w:r>
        <w:t xml:space="preserve"> L</w:t>
      </w:r>
      <w:r>
        <w:rPr>
          <w:vertAlign w:val="superscript"/>
        </w:rPr>
        <w:t>-1</w:t>
      </w:r>
      <w:ins w:id="14" w:author="Mireille Savoie" w:date="2024-06-10T18:59:00Z" w16du:dateUtc="2024-06-10T21:59:00Z">
        <w:r>
          <w:t>,</w:t>
        </w:r>
      </w:ins>
      <w:r>
        <w:t xml:space="preserve"> condition. SS120 from clade LLII/III is restricted to low light under full 250 µmol O</w:t>
      </w:r>
      <w:r>
        <w:rPr>
          <w:vertAlign w:val="subscript"/>
        </w:rPr>
        <w:t>2</w:t>
      </w:r>
      <w:r>
        <w:t xml:space="preserve"> L</w:t>
      </w:r>
      <w:r>
        <w:rPr>
          <w:vertAlign w:val="superscript"/>
        </w:rPr>
        <w:t>-1</w:t>
      </w:r>
      <w:r>
        <w:t>, shows expanded light exploitation under 25 µmol O</w:t>
      </w:r>
      <w:r>
        <w:rPr>
          <w:vertAlign w:val="subscript"/>
        </w:rPr>
        <w:t>2</w:t>
      </w:r>
      <w:r>
        <w:t xml:space="preserve"> L</w:t>
      </w:r>
      <w:r>
        <w:rPr>
          <w:vertAlign w:val="superscript"/>
        </w:rPr>
        <w:t>-1</w:t>
      </w:r>
      <w:r>
        <w:t>, but is excluded from growth under 2.5 µmol O</w:t>
      </w:r>
      <w:r>
        <w:rPr>
          <w:vertAlign w:val="subscript"/>
        </w:rPr>
        <w:t>2</w:t>
      </w:r>
      <w:r>
        <w:t xml:space="preserve"> L</w:t>
      </w:r>
      <w:r>
        <w:rPr>
          <w:vertAlign w:val="superscript"/>
        </w:rPr>
        <w:t>-1</w:t>
      </w:r>
      <w:r>
        <w:t xml:space="preserve">. Intermediate oxygen suppresses the cost of PSII photoinactivation, and </w:t>
      </w:r>
      <w:ins w:id="15" w:author="Mireille Savoie" w:date="2024-06-10T18:59:00Z" w16du:dateUtc="2024-06-10T21:59:00Z">
        <w:r>
          <w:t xml:space="preserve">possibly the </w:t>
        </w:r>
      </w:ins>
      <w:r>
        <w:t>enzymatic production of H</w:t>
      </w:r>
      <w:r>
        <w:rPr>
          <w:vertAlign w:val="subscript"/>
        </w:rPr>
        <w:t>2</w:t>
      </w:r>
      <w:r>
        <w:t>O</w:t>
      </w:r>
      <w:r>
        <w:rPr>
          <w:vertAlign w:val="subscript"/>
        </w:rPr>
        <w:t>2</w:t>
      </w:r>
      <w:r>
        <w:t xml:space="preserve"> in SS120, which has </w:t>
      </w:r>
      <w:del w:id="16" w:author="Mireille Savoie" w:date="2024-06-10T18:59:00Z" w16du:dateUtc="2024-06-10T21:59:00Z">
        <w:r w:rsidR="00F2456C">
          <w:delText>limited</w:delText>
        </w:r>
      </w:del>
      <w:ins w:id="17" w:author="Mireille Savoie" w:date="2024-06-10T18:59:00Z" w16du:dateUtc="2024-06-10T21:59:00Z">
        <w:r>
          <w:t>limitations on</w:t>
        </w:r>
      </w:ins>
      <w:r>
        <w:t xml:space="preserve"> genomic capacity for PSII and DNA repair. MIT9313 from Clade LLIV is restricted to low blue irradiance under 250 µmol O</w:t>
      </w:r>
      <w:r>
        <w:rPr>
          <w:vertAlign w:val="subscript"/>
        </w:rPr>
        <w:t>2</w:t>
      </w:r>
      <w:r>
        <w:t xml:space="preserve"> L</w:t>
      </w:r>
      <w:r>
        <w:rPr>
          <w:vertAlign w:val="superscript"/>
        </w:rPr>
        <w:t>-1</w:t>
      </w:r>
      <w:r>
        <w:t>, but exploits much higher irradiance under red light, or under lower O</w:t>
      </w:r>
      <w:r>
        <w:rPr>
          <w:vertAlign w:val="subscript"/>
        </w:rPr>
        <w:t>2</w:t>
      </w:r>
      <w:r>
        <w:t xml:space="preserve"> concentrations, conditions which slow photoinactivation of PSII and production of reactive oxygen species.</w:t>
      </w:r>
      <w:ins w:id="18" w:author="Mireille Savoie" w:date="2024-06-10T18:59:00Z" w16du:dateUtc="2024-06-10T21:59:00Z">
        <w:r>
          <w:t xml:space="preserve"> In warming oceans, range expansions and competition among clades will be governed not only by light levels. Short photoperiods governed by latitude, temperate winters, and depth attenuation of light, will exclude clade HLI (including MED4) from some habitats. In contrast, clade LLII/III (including SS120), and </w:t>
        </w:r>
        <w:r>
          <w:lastRenderedPageBreak/>
          <w:t>particularly clade LLIV (including MIT9313), may exploit higher light niches nearer the surface, under expanding OMZ conditions, where low O</w:t>
        </w:r>
        <w:r>
          <w:rPr>
            <w:vertAlign w:val="subscript"/>
          </w:rPr>
          <w:t>2</w:t>
        </w:r>
        <w:r>
          <w:t xml:space="preserve"> relieves the stresses of oxidation stress and PSII photoinhibition.</w:t>
        </w:r>
      </w:ins>
    </w:p>
    <w:p w14:paraId="60CBE5E0" w14:textId="77777777" w:rsidR="00DE2E1C" w:rsidRDefault="00000000">
      <w:r>
        <w:br w:type="page"/>
      </w:r>
    </w:p>
    <w:p w14:paraId="093EA7C2" w14:textId="77777777" w:rsidR="00DE2E1C" w:rsidRPr="00132452" w:rsidRDefault="00000000">
      <w:pPr>
        <w:pStyle w:val="Heading1"/>
        <w:rPr>
          <w:sz w:val="36"/>
          <w:szCs w:val="36"/>
        </w:rPr>
      </w:pPr>
      <w:bookmarkStart w:id="19" w:name="introduction"/>
      <w:bookmarkEnd w:id="4"/>
      <w:r w:rsidRPr="00132452">
        <w:rPr>
          <w:sz w:val="36"/>
          <w:szCs w:val="36"/>
        </w:rPr>
        <w:lastRenderedPageBreak/>
        <w:t>Introduction</w:t>
      </w:r>
    </w:p>
    <w:p w14:paraId="43B667BC" w14:textId="77777777" w:rsidR="00DE2E1C" w:rsidRPr="00132452" w:rsidRDefault="00000000">
      <w:pPr>
        <w:pStyle w:val="Heading2"/>
        <w:rPr>
          <w:sz w:val="32"/>
          <w:szCs w:val="32"/>
        </w:rPr>
      </w:pPr>
      <w:bookmarkStart w:id="20" w:name="prochlorococcus-marinus-diversity"/>
      <w:r w:rsidRPr="00132452">
        <w:rPr>
          <w:i/>
          <w:iCs/>
          <w:sz w:val="32"/>
          <w:szCs w:val="32"/>
        </w:rPr>
        <w:t>Prochlorococcus marinus</w:t>
      </w:r>
      <w:r w:rsidRPr="00132452">
        <w:rPr>
          <w:sz w:val="32"/>
          <w:szCs w:val="32"/>
        </w:rPr>
        <w:t xml:space="preserve"> diversity</w:t>
      </w:r>
    </w:p>
    <w:p w14:paraId="47B68238" w14:textId="77777777" w:rsidR="00DE2E1C" w:rsidRDefault="00000000">
      <w:pPr>
        <w:pStyle w:val="FirstParagraph"/>
      </w:pPr>
      <w:r>
        <w:rPr>
          <w:i/>
          <w:iCs/>
        </w:rPr>
        <w:t>Prochlorococcus</w:t>
      </w:r>
      <w:ins w:id="21" w:author="Mireille Savoie" w:date="2024-06-10T18:59:00Z" w16du:dateUtc="2024-06-10T21:59:00Z">
        <w:r>
          <w:rPr>
            <w:i/>
            <w:iCs/>
          </w:rPr>
          <w:t xml:space="preserve"> marinus</w:t>
        </w:r>
      </w:ins>
      <w:r>
        <w:t>, a genus of Cyanobacteria, is the smallest known photosynthetic prokaryote, with cell diameters ranging from 0.5 to 0.7 µm [1]. Despite</w:t>
      </w:r>
      <w:ins w:id="22" w:author="Mireille Savoie" w:date="2024-06-10T18:59:00Z" w16du:dateUtc="2024-06-10T21:59:00Z">
        <w:r>
          <w:t xml:space="preserve"> its</w:t>
        </w:r>
      </w:ins>
      <w:r>
        <w:t xml:space="preserve"> small cell size, </w:t>
      </w:r>
      <w:r>
        <w:rPr>
          <w:i/>
          <w:iCs/>
        </w:rPr>
        <w:t>P. marinus</w:t>
      </w:r>
      <w:r>
        <w:t xml:space="preserve"> </w:t>
      </w:r>
      <w:proofErr w:type="gramStart"/>
      <w:r>
        <w:t>contribute</w:t>
      </w:r>
      <w:proofErr w:type="gramEnd"/>
      <w:r>
        <w:t xml:space="preserve"> 13 to 48% of net primary production in oligotrophic oceans, corresponding to about 30% of global oxygen production [2]. </w:t>
      </w:r>
      <w:r>
        <w:rPr>
          <w:i/>
          <w:iCs/>
        </w:rPr>
        <w:t>Prochlorococcus marinus</w:t>
      </w:r>
      <w:r>
        <w:t xml:space="preserve"> growth is currently limited to between latitudes of 40°N to 40°S in open ocean waters, from surface to 300 m depth, thus spanning 3 orders of magnitudes of light irradiance [1,2].</w:t>
      </w:r>
    </w:p>
    <w:p w14:paraId="3FAE7FE7" w14:textId="6CC012BD" w:rsidR="00DE2E1C" w:rsidRDefault="00000000">
      <w:pPr>
        <w:pStyle w:val="BodyText"/>
      </w:pPr>
      <w:r>
        <w:rPr>
          <w:i/>
          <w:iCs/>
        </w:rPr>
        <w:t>Prochlorococcus marinus</w:t>
      </w:r>
      <w:r>
        <w:t xml:space="preserve"> comprises many strains, organized into clades, defined by 16S-23S intergenic transcribed ribosomal sequence signatures [3]. The clades inhabit distinct ecological niches [4], originally defined as High-Light (HL) or Low-Light (LL). Only 5 out of 12 known </w:t>
      </w:r>
      <w:del w:id="23" w:author="Mireille Savoie" w:date="2024-06-10T18:59:00Z" w16du:dateUtc="2024-06-10T21:59:00Z">
        <w:r w:rsidR="00F2456C">
          <w:rPr>
            <w:i/>
            <w:iCs/>
          </w:rPr>
          <w:delText>Prochlorococcus</w:delText>
        </w:r>
      </w:del>
      <w:ins w:id="24" w:author="Mireille Savoie" w:date="2024-06-10T18:59:00Z" w16du:dateUtc="2024-06-10T21:59:00Z">
        <w:r>
          <w:rPr>
            <w:i/>
            <w:iCs/>
          </w:rPr>
          <w:t>P. marinus</w:t>
        </w:r>
      </w:ins>
      <w:r>
        <w:t xml:space="preserve"> genetic clades have cultured representatives to date; HLI, HLII, LLI, LLII/III and LIV [5</w:t>
      </w:r>
      <w:ins w:id="25" w:author="Mireille Savoie" w:date="2024-06-10T18:59:00Z" w16du:dateUtc="2024-06-10T21:59:00Z">
        <w:r>
          <w:t>–7</w:t>
        </w:r>
      </w:ins>
      <w:r>
        <w:t xml:space="preserve">]. Current niches of </w:t>
      </w:r>
      <w:proofErr w:type="spellStart"/>
      <w:r>
        <w:rPr>
          <w:i/>
          <w:iCs/>
        </w:rPr>
        <w:t>P.marinus</w:t>
      </w:r>
      <w:proofErr w:type="spellEnd"/>
      <w:r>
        <w:t xml:space="preserve"> strains span ocean water columns [2,</w:t>
      </w:r>
      <w:del w:id="26" w:author="Mireille Savoie" w:date="2024-06-10T18:59:00Z" w16du:dateUtc="2024-06-10T21:59:00Z">
        <w:r w:rsidR="00F2456C">
          <w:delText>6,7</w:delText>
        </w:r>
      </w:del>
      <w:ins w:id="27" w:author="Mireille Savoie" w:date="2024-06-10T18:59:00Z" w16du:dateUtc="2024-06-10T21:59:00Z">
        <w:r>
          <w:t>8,9</w:t>
        </w:r>
      </w:ins>
      <w:r>
        <w:t>] and extend into regions with low dissolved oxygen concentrations [</w:t>
      </w:r>
      <w:del w:id="28" w:author="Mireille Savoie" w:date="2024-06-10T18:59:00Z" w16du:dateUtc="2024-06-10T21:59:00Z">
        <w:r w:rsidR="00F2456C">
          <w:delText>8–12</w:delText>
        </w:r>
      </w:del>
      <w:ins w:id="29" w:author="Mireille Savoie" w:date="2024-06-10T18:59:00Z" w16du:dateUtc="2024-06-10T21:59:00Z">
        <w:r>
          <w:t>10–14</w:t>
        </w:r>
      </w:ins>
      <w:r>
        <w:t>].</w:t>
      </w:r>
    </w:p>
    <w:p w14:paraId="246D876D" w14:textId="77501744" w:rsidR="00DE2E1C" w:rsidRDefault="00000000">
      <w:pPr>
        <w:pStyle w:val="BodyText"/>
      </w:pPr>
      <w:r>
        <w:t>Low-Light clades thrive in deeper ocean waters, extending beyond 200 m in depth [2], where only ~1% of the surface irradiance penetrates, primarily in the blue (450 nm) to green (520 nm) spectral range [</w:t>
      </w:r>
      <w:del w:id="30" w:author="Mireille Savoie" w:date="2024-06-10T18:59:00Z" w16du:dateUtc="2024-06-10T21:59:00Z">
        <w:r w:rsidR="00F2456C">
          <w:delText>13</w:delText>
        </w:r>
      </w:del>
      <w:ins w:id="31" w:author="Mireille Savoie" w:date="2024-06-10T18:59:00Z" w16du:dateUtc="2024-06-10T21:59:00Z">
        <w:r>
          <w:t>15</w:t>
        </w:r>
      </w:ins>
      <w:r>
        <w:t xml:space="preserve">]. Clade LLI includes cultured strain NATL2A, which prefers moderate irradiances typical of between 30 and 100 m depth. Clades LLII and LLIII, including cultured strain SS120, are grouped together as </w:t>
      </w:r>
      <w:del w:id="32" w:author="Mireille Savoie" w:date="2024-06-10T18:59:00Z" w16du:dateUtc="2024-06-10T21:59:00Z">
        <w:r w:rsidR="00F2456C">
          <w:delText>the second oldest</w:delText>
        </w:r>
      </w:del>
      <w:ins w:id="33" w:author="Mireille Savoie" w:date="2024-06-10T18:59:00Z" w16du:dateUtc="2024-06-10T21:59:00Z">
        <w:r>
          <w:t>early branching</w:t>
        </w:r>
      </w:ins>
      <w:r>
        <w:t xml:space="preserve"> phylogenetic lineage </w:t>
      </w:r>
      <w:del w:id="34" w:author="Mireille Savoie" w:date="2024-06-10T18:59:00Z" w16du:dateUtc="2024-06-10T21:59:00Z">
        <w:r w:rsidR="00F2456C">
          <w:delText xml:space="preserve">diversifying </w:delText>
        </w:r>
      </w:del>
      <w:r>
        <w:t xml:space="preserve">in the </w:t>
      </w:r>
      <w:r>
        <w:rPr>
          <w:i/>
          <w:iCs/>
        </w:rPr>
        <w:t>P. marinus</w:t>
      </w:r>
      <w:r>
        <w:t xml:space="preserve"> radiation, with </w:t>
      </w:r>
      <w:del w:id="35" w:author="Mireille Savoie" w:date="2024-06-10T18:59:00Z" w16du:dateUtc="2024-06-10T21:59:00Z">
        <w:r w:rsidR="00F2456C">
          <w:delText>an affinity</w:delText>
        </w:r>
      </w:del>
      <w:ins w:id="36" w:author="Mireille Savoie" w:date="2024-06-10T18:59:00Z" w16du:dateUtc="2024-06-10T21:59:00Z">
        <w:r>
          <w:t>a preference</w:t>
        </w:r>
      </w:ins>
      <w:r>
        <w:t xml:space="preserve"> for </w:t>
      </w:r>
      <w:r>
        <w:lastRenderedPageBreak/>
        <w:t xml:space="preserve">low light. Clade LLIV, including cultured strain MIT9313, falls near the base of the </w:t>
      </w:r>
      <w:del w:id="37" w:author="Mireille Savoie" w:date="2024-06-10T18:59:00Z" w16du:dateUtc="2024-06-10T21:59:00Z">
        <w:r w:rsidR="00F2456C">
          <w:rPr>
            <w:i/>
            <w:iCs/>
          </w:rPr>
          <w:delText>Prochlorococcus</w:delText>
        </w:r>
      </w:del>
      <w:ins w:id="38" w:author="Mireille Savoie" w:date="2024-06-10T18:59:00Z" w16du:dateUtc="2024-06-10T21:59:00Z">
        <w:r>
          <w:rPr>
            <w:i/>
            <w:iCs/>
          </w:rPr>
          <w:t>P. marinus</w:t>
        </w:r>
      </w:ins>
      <w:r>
        <w:t xml:space="preserve"> radiation, and </w:t>
      </w:r>
      <w:del w:id="39" w:author="Mireille Savoie" w:date="2024-06-10T18:59:00Z" w16du:dateUtc="2024-06-10T21:59:00Z">
        <w:r w:rsidR="00F2456C">
          <w:delText>is</w:delText>
        </w:r>
      </w:del>
      <w:ins w:id="40" w:author="Mireille Savoie" w:date="2024-06-10T18:59:00Z" w16du:dateUtc="2024-06-10T21:59:00Z">
        <w:r>
          <w:t>has been</w:t>
        </w:r>
      </w:ins>
      <w:r>
        <w:t xml:space="preserve"> characterized by preference for low light, typical of depths from 120 m to 200 m [2]. </w:t>
      </w:r>
      <w:ins w:id="41" w:author="Mireille Savoie" w:date="2024-06-10T18:59:00Z" w16du:dateUtc="2024-06-10T21:59:00Z">
        <w:r>
          <w:t xml:space="preserve">Clade </w:t>
        </w:r>
      </w:ins>
      <w:r>
        <w:t xml:space="preserve">LLIV members are, </w:t>
      </w:r>
      <w:proofErr w:type="gramStart"/>
      <w:r>
        <w:t>as yet,</w:t>
      </w:r>
      <w:proofErr w:type="gramEnd"/>
      <w:r>
        <w:t xml:space="preserve"> the only cultured</w:t>
      </w:r>
      <w:ins w:id="42" w:author="Mireille Savoie" w:date="2024-06-10T18:59:00Z" w16du:dateUtc="2024-06-10T21:59:00Z">
        <w:r>
          <w:t xml:space="preserve"> </w:t>
        </w:r>
        <w:r>
          <w:rPr>
            <w:i/>
            <w:iCs/>
          </w:rPr>
          <w:t>P. marinus</w:t>
        </w:r>
      </w:ins>
      <w:r>
        <w:t xml:space="preserve"> strains to have been found in Oxygen Minimum Zones (OMZ). Some, </w:t>
      </w:r>
      <w:proofErr w:type="gramStart"/>
      <w:r>
        <w:t>as yet,</w:t>
      </w:r>
      <w:proofErr w:type="gramEnd"/>
      <w:r>
        <w:t xml:space="preserve"> uncultured </w:t>
      </w:r>
      <w:r>
        <w:rPr>
          <w:i/>
          <w:iCs/>
        </w:rPr>
        <w:t>P. marinus</w:t>
      </w:r>
      <w:r>
        <w:t xml:space="preserve"> strains in clades LLV and LLVI also thrive in OMZ of the subtropical Atlantic and Pacific Oceans, where dissolved oxygen concentrations [O</w:t>
      </w:r>
      <w:r>
        <w:rPr>
          <w:vertAlign w:val="subscript"/>
        </w:rPr>
        <w:t>2</w:t>
      </w:r>
      <w:r>
        <w:t>] can be less than 20 µM [</w:t>
      </w:r>
      <w:del w:id="43" w:author="Mireille Savoie" w:date="2024-06-10T18:59:00Z" w16du:dateUtc="2024-06-10T21:59:00Z">
        <w:r w:rsidR="00F2456C">
          <w:delText>9–12,</w:delText>
        </w:r>
      </w:del>
      <w:ins w:id="44" w:author="Mireille Savoie" w:date="2024-06-10T18:59:00Z" w16du:dateUtc="2024-06-10T21:59:00Z">
        <w:r>
          <w:t>11–</w:t>
        </w:r>
      </w:ins>
      <w:r>
        <w:t>14</w:t>
      </w:r>
      <w:ins w:id="45" w:author="Mireille Savoie" w:date="2024-06-10T18:59:00Z" w16du:dateUtc="2024-06-10T21:59:00Z">
        <w:r>
          <w:t>,16</w:t>
        </w:r>
      </w:ins>
      <w:r>
        <w:t xml:space="preserve">]. </w:t>
      </w:r>
      <w:r>
        <w:rPr>
          <w:i/>
          <w:iCs/>
        </w:rPr>
        <w:t>Prochlorococcus marinus</w:t>
      </w:r>
      <w:r>
        <w:t xml:space="preserve"> LL ecotypes may indeed dominate the phytoplankton within OMZ [</w:t>
      </w:r>
      <w:del w:id="46" w:author="Mireille Savoie" w:date="2024-06-10T18:59:00Z" w16du:dateUtc="2024-06-10T21:59:00Z">
        <w:r w:rsidR="00F2456C">
          <w:delText>8,</w:delText>
        </w:r>
      </w:del>
      <w:r>
        <w:t>10,</w:t>
      </w:r>
      <w:del w:id="47" w:author="Mireille Savoie" w:date="2024-06-10T18:59:00Z" w16du:dateUtc="2024-06-10T21:59:00Z">
        <w:r w:rsidR="00F2456C">
          <w:delText>11</w:delText>
        </w:r>
      </w:del>
      <w:ins w:id="48" w:author="Mireille Savoie" w:date="2024-06-10T18:59:00Z" w16du:dateUtc="2024-06-10T21:59:00Z">
        <w:r>
          <w:t>12,13</w:t>
        </w:r>
      </w:ins>
      <w:r>
        <w:t>], where they may be net O</w:t>
      </w:r>
      <w:r>
        <w:rPr>
          <w:vertAlign w:val="subscript"/>
        </w:rPr>
        <w:t>2</w:t>
      </w:r>
      <w:r>
        <w:t xml:space="preserve"> consumers [</w:t>
      </w:r>
      <w:del w:id="49" w:author="Mireille Savoie" w:date="2024-06-10T18:59:00Z" w16du:dateUtc="2024-06-10T21:59:00Z">
        <w:r w:rsidR="00F2456C">
          <w:delText>15</w:delText>
        </w:r>
      </w:del>
      <w:ins w:id="50" w:author="Mireille Savoie" w:date="2024-06-10T18:59:00Z" w16du:dateUtc="2024-06-10T21:59:00Z">
        <w:r>
          <w:t>17</w:t>
        </w:r>
      </w:ins>
      <w:r>
        <w:t>].</w:t>
      </w:r>
    </w:p>
    <w:p w14:paraId="18F13784" w14:textId="5AB5FF2B" w:rsidR="00DE2E1C" w:rsidRDefault="00000000">
      <w:pPr>
        <w:pStyle w:val="BodyText"/>
      </w:pPr>
      <w:r>
        <w:t xml:space="preserve">High-Light clades are more recently branching lineages, with reduced genome sizes in comparison to LL clades. High-Light clades are typically dominant </w:t>
      </w:r>
      <w:proofErr w:type="spellStart"/>
      <w:r>
        <w:t>picophytoplankters</w:t>
      </w:r>
      <w:proofErr w:type="spellEnd"/>
      <w:r>
        <w:t xml:space="preserve"> in near-surface, oligotrophic waters, characterized by high light levels and subdivided into clades based on iron adaptation [</w:t>
      </w:r>
      <w:del w:id="51" w:author="Mireille Savoie" w:date="2024-06-10T18:59:00Z" w16du:dateUtc="2024-06-10T21:59:00Z">
        <w:r w:rsidR="00F2456C">
          <w:delText>16–</w:delText>
        </w:r>
      </w:del>
      <w:r>
        <w:t>18</w:t>
      </w:r>
      <w:ins w:id="52" w:author="Mireille Savoie" w:date="2024-06-10T18:59:00Z" w16du:dateUtc="2024-06-10T21:59:00Z">
        <w:r>
          <w:t>–20</w:t>
        </w:r>
      </w:ins>
      <w:r>
        <w:t xml:space="preserve">]. Clade HLI, represented by cultured strain MED4, is adapted to high iron, and low temperatures, and originated from 5 m depth in the Mediterranean Sea [2]. Clade HLII, adapted to high iron, and high temperatures, is the most abundant </w:t>
      </w:r>
      <w:r>
        <w:rPr>
          <w:i/>
          <w:iCs/>
        </w:rPr>
        <w:t>P. marinus</w:t>
      </w:r>
      <w:r>
        <w:t xml:space="preserve"> clade in the North Atlantic and North Pacific Oceans, often constituting over 90% of the total population [2], and are most numerous around 50 m depth [2]. Clade HLIII/IV is adapted to low iron [</w:t>
      </w:r>
      <w:del w:id="53" w:author="Mireille Savoie" w:date="2024-06-10T18:59:00Z" w16du:dateUtc="2024-06-10T21:59:00Z">
        <w:r w:rsidR="00F2456C">
          <w:delText>16–</w:delText>
        </w:r>
      </w:del>
      <w:r>
        <w:t>18</w:t>
      </w:r>
      <w:ins w:id="54" w:author="Mireille Savoie" w:date="2024-06-10T18:59:00Z" w16du:dateUtc="2024-06-10T21:59:00Z">
        <w:r>
          <w:t>–20</w:t>
        </w:r>
      </w:ins>
      <w:r>
        <w:t>].</w:t>
      </w:r>
    </w:p>
    <w:p w14:paraId="78EB9166" w14:textId="405768F4" w:rsidR="00DE2E1C" w:rsidRDefault="00000000">
      <w:pPr>
        <w:pStyle w:val="BodyText"/>
      </w:pPr>
      <w:r>
        <w:rPr>
          <w:i/>
          <w:iCs/>
        </w:rPr>
        <w:t>Prochlorococcus marinus</w:t>
      </w:r>
      <w:r>
        <w:t xml:space="preserve"> clades are nonetheless found in environments beyond their optimal habitats. HL clades inhabit depths overlapping with LL ecotypes [</w:t>
      </w:r>
      <w:del w:id="55" w:author="Mireille Savoie" w:date="2024-06-10T18:59:00Z" w16du:dateUtc="2024-06-10T21:59:00Z">
        <w:r w:rsidR="00F2456C">
          <w:delText>17,</w:delText>
        </w:r>
      </w:del>
      <w:r>
        <w:t>19,</w:t>
      </w:r>
      <w:del w:id="56" w:author="Mireille Savoie" w:date="2024-06-10T18:59:00Z" w16du:dateUtc="2024-06-10T21:59:00Z">
        <w:r w:rsidR="00F2456C">
          <w:delText>20</w:delText>
        </w:r>
      </w:del>
      <w:ins w:id="57" w:author="Mireille Savoie" w:date="2024-06-10T18:59:00Z" w16du:dateUtc="2024-06-10T21:59:00Z">
        <w:r>
          <w:t>21,22</w:t>
        </w:r>
      </w:ins>
      <w:r>
        <w:t>], while LL clades can occupy regions in OMZ at depths shallower than 40 m [</w:t>
      </w:r>
      <w:del w:id="58" w:author="Mireille Savoie" w:date="2024-06-10T18:59:00Z" w16du:dateUtc="2024-06-10T21:59:00Z">
        <w:r w:rsidR="00F2456C">
          <w:delText>10</w:delText>
        </w:r>
      </w:del>
      <w:ins w:id="59" w:author="Mireille Savoie" w:date="2024-06-10T18:59:00Z" w16du:dateUtc="2024-06-10T21:59:00Z">
        <w:r>
          <w:t>12</w:t>
        </w:r>
      </w:ins>
      <w:r>
        <w:t>], exploiting ambient light levels above what LL clades were thought to tolerate.</w:t>
      </w:r>
    </w:p>
    <w:p w14:paraId="0035FD14" w14:textId="77777777" w:rsidR="00DE2E1C" w:rsidRPr="00132452" w:rsidRDefault="00000000">
      <w:pPr>
        <w:pStyle w:val="Heading2"/>
        <w:rPr>
          <w:sz w:val="32"/>
          <w:szCs w:val="32"/>
        </w:rPr>
      </w:pPr>
      <w:bookmarkStart w:id="60" w:name="X76234c6a382ef9537bfb90944af6a543ccb348f"/>
      <w:bookmarkEnd w:id="20"/>
      <w:r w:rsidRPr="00132452">
        <w:rPr>
          <w:i/>
          <w:iCs/>
          <w:sz w:val="32"/>
          <w:szCs w:val="32"/>
        </w:rPr>
        <w:lastRenderedPageBreak/>
        <w:t>Prochlorococcus</w:t>
      </w:r>
      <w:ins w:id="61" w:author="Mireille Savoie" w:date="2024-06-10T18:59:00Z" w16du:dateUtc="2024-06-10T21:59:00Z">
        <w:r w:rsidRPr="00132452">
          <w:rPr>
            <w:i/>
            <w:iCs/>
            <w:sz w:val="32"/>
            <w:szCs w:val="32"/>
          </w:rPr>
          <w:t xml:space="preserve"> marinus</w:t>
        </w:r>
      </w:ins>
      <w:r w:rsidRPr="00132452">
        <w:rPr>
          <w:sz w:val="32"/>
          <w:szCs w:val="32"/>
        </w:rPr>
        <w:t xml:space="preserve"> and changing niches</w:t>
      </w:r>
    </w:p>
    <w:p w14:paraId="323AA808" w14:textId="769EE5B2" w:rsidR="00DE2E1C" w:rsidRDefault="00000000">
      <w:pPr>
        <w:pStyle w:val="FirstParagraph"/>
      </w:pPr>
      <w:r>
        <w:t xml:space="preserve">Our changing climate is rapidly altering conditions for these specialized clades of marine picophytoplankton. Predictions indicate a net global increase of </w:t>
      </w:r>
      <w:r>
        <w:rPr>
          <w:i/>
          <w:iCs/>
        </w:rPr>
        <w:t>P. marinus</w:t>
      </w:r>
      <w:r>
        <w:t xml:space="preserve"> cell abundances of 29% [</w:t>
      </w:r>
      <w:del w:id="62" w:author="Mireille Savoie" w:date="2024-06-10T18:59:00Z" w16du:dateUtc="2024-06-10T21:59:00Z">
        <w:r w:rsidR="00F2456C">
          <w:delText>21</w:delText>
        </w:r>
      </w:del>
      <w:ins w:id="63" w:author="Mireille Savoie" w:date="2024-06-10T18:59:00Z" w16du:dateUtc="2024-06-10T21:59:00Z">
        <w:r>
          <w:t>23</w:t>
        </w:r>
      </w:ins>
      <w:r>
        <w:t>], along with poleward latitudinal shifts of at least 10° in marine phytoplankton niches by the end of this century [</w:t>
      </w:r>
      <w:del w:id="64" w:author="Mireille Savoie" w:date="2024-06-10T18:59:00Z" w16du:dateUtc="2024-06-10T21:59:00Z">
        <w:r w:rsidR="00F2456C">
          <w:delText>22</w:delText>
        </w:r>
      </w:del>
      <w:ins w:id="65" w:author="Mireille Savoie" w:date="2024-06-10T18:59:00Z" w16du:dateUtc="2024-06-10T21:59:00Z">
        <w:r>
          <w:t>24</w:t>
        </w:r>
      </w:ins>
      <w:r>
        <w:t xml:space="preserve">] in response to warming waters, with increases in </w:t>
      </w:r>
      <w:r>
        <w:rPr>
          <w:i/>
          <w:iCs/>
        </w:rPr>
        <w:t>P. marinus</w:t>
      </w:r>
      <w:r>
        <w:t xml:space="preserve"> of approximately 50% in the more poleward regions of their distributions.</w:t>
      </w:r>
      <w:ins w:id="66" w:author="Mireille Savoie" w:date="2024-06-10T18:59:00Z" w16du:dateUtc="2024-06-10T21:59:00Z">
        <w:r>
          <w:t xml:space="preserve"> [25], however, model interactions of heterotrophic bacteria that may influence latitudinal expansions of </w:t>
        </w:r>
        <w:r>
          <w:rPr>
            <w:i/>
            <w:iCs/>
          </w:rPr>
          <w:t>P. marinus</w:t>
        </w:r>
        <w:r>
          <w:t>.</w:t>
        </w:r>
      </w:ins>
    </w:p>
    <w:p w14:paraId="0F4D047E" w14:textId="673177CD" w:rsidR="00DE2E1C" w:rsidRDefault="00000000">
      <w:pPr>
        <w:pStyle w:val="BodyText"/>
      </w:pPr>
      <w:r>
        <w:t xml:space="preserve">Near the equator, photoperiod remains nearly constant at the ocean surface, approximately 12 hours (h) of daylight and 12 h of darkness throughout the year. The effective length of the photoperiod does, however, attenuate with depth as dawn and dusk light at depth drops below levels needed for biological processes. As </w:t>
      </w:r>
      <w:r>
        <w:rPr>
          <w:i/>
          <w:iCs/>
        </w:rPr>
        <w:t>P. marinus</w:t>
      </w:r>
      <w:r>
        <w:t xml:space="preserve"> potentially expands its temperature-permissive niches poleward into temperate regions [</w:t>
      </w:r>
      <w:del w:id="67" w:author="Mireille Savoie" w:date="2024-06-10T18:59:00Z" w16du:dateUtc="2024-06-10T21:59:00Z">
        <w:r w:rsidR="00F2456C">
          <w:delText>21,22</w:delText>
        </w:r>
      </w:del>
      <w:ins w:id="68" w:author="Mireille Savoie" w:date="2024-06-10T18:59:00Z" w16du:dateUtc="2024-06-10T21:59:00Z">
        <w:r>
          <w:t>23,24</w:t>
        </w:r>
      </w:ins>
      <w:r>
        <w:t>], it will encounter more pronounced seasonal variations in photoperiod regimes both at surface and at depth, with potentially complex effects upon viable growth niches [</w:t>
      </w:r>
      <w:del w:id="69" w:author="Mireille Savoie" w:date="2024-06-10T18:59:00Z" w16du:dateUtc="2024-06-10T21:59:00Z">
        <w:r w:rsidR="00F2456C">
          <w:delText>23,24</w:delText>
        </w:r>
      </w:del>
      <w:ins w:id="70" w:author="Mireille Savoie" w:date="2024-06-10T18:59:00Z" w16du:dateUtc="2024-06-10T21:59:00Z">
        <w:r>
          <w:t>26,27</w:t>
        </w:r>
      </w:ins>
      <w:r>
        <w:t xml:space="preserve">]. For example, </w:t>
      </w:r>
      <w:proofErr w:type="spellStart"/>
      <w:r>
        <w:t>Vaulot</w:t>
      </w:r>
      <w:proofErr w:type="spellEnd"/>
      <w:r>
        <w:t xml:space="preserve"> </w:t>
      </w:r>
      <w:r>
        <w:rPr>
          <w:i/>
          <w:iCs/>
        </w:rPr>
        <w:t>et al</w:t>
      </w:r>
      <w:r>
        <w:t>. [</w:t>
      </w:r>
      <w:del w:id="71" w:author="Mireille Savoie" w:date="2024-06-10T18:59:00Z" w16du:dateUtc="2024-06-10T21:59:00Z">
        <w:r w:rsidR="00F2456C">
          <w:delText>25</w:delText>
        </w:r>
      </w:del>
      <w:ins w:id="72" w:author="Mireille Savoie" w:date="2024-06-10T18:59:00Z" w16du:dateUtc="2024-06-10T21:59:00Z">
        <w:r>
          <w:t>28</w:t>
        </w:r>
      </w:ins>
      <w:r>
        <w:t xml:space="preserve">] showed that </w:t>
      </w:r>
      <w:del w:id="73" w:author="Mireille Savoie" w:date="2024-06-10T18:59:00Z" w16du:dateUtc="2024-06-10T21:59:00Z">
        <w:r w:rsidR="00F2456C">
          <w:rPr>
            <w:i/>
            <w:iCs/>
          </w:rPr>
          <w:delText>Prochlorococcus</w:delText>
        </w:r>
      </w:del>
      <w:ins w:id="74" w:author="Mireille Savoie" w:date="2024-06-10T18:59:00Z" w16du:dateUtc="2024-06-10T21:59:00Z">
        <w:r>
          <w:rPr>
            <w:i/>
            <w:iCs/>
          </w:rPr>
          <w:t>P. marinus</w:t>
        </w:r>
      </w:ins>
      <w:r>
        <w:t xml:space="preserve"> replication of DNA occurs in the afternoon, while cell division occurs at night. To our knowledge, no study has as yet addressed </w:t>
      </w:r>
      <w:r>
        <w:rPr>
          <w:i/>
          <w:iCs/>
        </w:rPr>
        <w:t>P. marinus</w:t>
      </w:r>
      <w:r>
        <w:t xml:space="preserve"> growth</w:t>
      </w:r>
      <w:ins w:id="75" w:author="Mireille Savoie" w:date="2024-06-10T18:59:00Z" w16du:dateUtc="2024-06-10T21:59:00Z">
        <w:r>
          <w:t xml:space="preserve"> rate</w:t>
        </w:r>
      </w:ins>
      <w:r>
        <w:t xml:space="preserve"> responses in relation to a range of photoperiods.</w:t>
      </w:r>
    </w:p>
    <w:p w14:paraId="18B1FF83" w14:textId="31C8E921" w:rsidR="00DE2E1C" w:rsidRDefault="00000000">
      <w:pPr>
        <w:pStyle w:val="BodyText"/>
      </w:pPr>
      <w:r>
        <w:t>Climate change is also rapidly changing ocean chemistry. By the end of this century, surface ocean pH is projected to decline by 0.1 to 0.4 due to projected increases in carbon dioxide concentrations [</w:t>
      </w:r>
      <w:del w:id="76" w:author="Mireille Savoie" w:date="2024-06-10T18:59:00Z" w16du:dateUtc="2024-06-10T21:59:00Z">
        <w:r w:rsidR="00F2456C">
          <w:delText>26</w:delText>
        </w:r>
      </w:del>
      <w:ins w:id="77" w:author="Mireille Savoie" w:date="2024-06-10T18:59:00Z" w16du:dateUtc="2024-06-10T21:59:00Z">
        <w:r>
          <w:t>29</w:t>
        </w:r>
      </w:ins>
      <w:r>
        <w:t xml:space="preserve">]. Moreover, substantial changes in the global water cycle, </w:t>
      </w:r>
      <w:r>
        <w:lastRenderedPageBreak/>
        <w:t>leading to extensive changes in worldwide precipitation patterns, are affecting ocean salinity levels on a global scale, and ice melts due to rising temperatures are impacting salinity levels in the Arctic and Northwest Atlantic oceans [</w:t>
      </w:r>
      <w:del w:id="78" w:author="Mireille Savoie" w:date="2024-06-10T18:59:00Z" w16du:dateUtc="2024-06-10T21:59:00Z">
        <w:r w:rsidR="00F2456C">
          <w:delText>27</w:delText>
        </w:r>
      </w:del>
      <w:ins w:id="79" w:author="Mireille Savoie" w:date="2024-06-10T18:59:00Z" w16du:dateUtc="2024-06-10T21:59:00Z">
        <w:r>
          <w:t>30</w:t>
        </w:r>
      </w:ins>
      <w:r>
        <w:t>]. Increasing sea temperatures are also causing decreases in [O</w:t>
      </w:r>
      <w:r>
        <w:rPr>
          <w:vertAlign w:val="subscript"/>
        </w:rPr>
        <w:t>2</w:t>
      </w:r>
      <w:r>
        <w:t>] across global oceans [</w:t>
      </w:r>
      <w:del w:id="80" w:author="Mireille Savoie" w:date="2024-06-10T18:59:00Z" w16du:dateUtc="2024-06-10T21:59:00Z">
        <w:r w:rsidR="00F2456C">
          <w:delText>28</w:delText>
        </w:r>
      </w:del>
      <w:ins w:id="81" w:author="Mireille Savoie" w:date="2024-06-10T18:59:00Z" w16du:dateUtc="2024-06-10T21:59:00Z">
        <w:r>
          <w:t>31</w:t>
        </w:r>
      </w:ins>
      <w:r>
        <w:t>], particularly toward the poles [</w:t>
      </w:r>
      <w:del w:id="82" w:author="Mireille Savoie" w:date="2024-06-10T18:59:00Z" w16du:dateUtc="2024-06-10T21:59:00Z">
        <w:r w:rsidR="00F2456C">
          <w:delText>29</w:delText>
        </w:r>
      </w:del>
      <w:ins w:id="83" w:author="Mireille Savoie" w:date="2024-06-10T18:59:00Z" w16du:dateUtc="2024-06-10T21:59:00Z">
        <w:r>
          <w:t>32</w:t>
        </w:r>
      </w:ins>
      <w:r>
        <w:t>]. Warmer ocean waters decrease oxygen solubility at the surface, and increase stratification, which in turn decreases oxygen mixing downwards by ocean currents [</w:t>
      </w:r>
      <w:del w:id="84" w:author="Mireille Savoie" w:date="2024-06-10T18:59:00Z" w16du:dateUtc="2024-06-10T21:59:00Z">
        <w:r w:rsidR="00F2456C">
          <w:delText>26</w:delText>
        </w:r>
      </w:del>
      <w:ins w:id="85" w:author="Mireille Savoie" w:date="2024-06-10T18:59:00Z" w16du:dateUtc="2024-06-10T21:59:00Z">
        <w:r>
          <w:t>29</w:t>
        </w:r>
      </w:ins>
      <w:r>
        <w:t>]. Models predict that OMZ in the Pacific and Indian Oceans are expanding [</w:t>
      </w:r>
      <w:del w:id="86" w:author="Mireille Savoie" w:date="2024-06-10T18:59:00Z" w16du:dateUtc="2024-06-10T21:59:00Z">
        <w:r w:rsidR="00F2456C">
          <w:delText>26,30</w:delText>
        </w:r>
      </w:del>
      <w:ins w:id="87" w:author="Mireille Savoie" w:date="2024-06-10T18:59:00Z" w16du:dateUtc="2024-06-10T21:59:00Z">
        <w:r>
          <w:t>29,33</w:t>
        </w:r>
      </w:ins>
      <w:r>
        <w:t>], although the cores of the OMZ, where the oxygen levels are lowest, may actually contract [</w:t>
      </w:r>
      <w:del w:id="88" w:author="Mireille Savoie" w:date="2024-06-10T18:59:00Z" w16du:dateUtc="2024-06-10T21:59:00Z">
        <w:r w:rsidR="00F2456C">
          <w:delText>30</w:delText>
        </w:r>
      </w:del>
      <w:ins w:id="89" w:author="Mireille Savoie" w:date="2024-06-10T18:59:00Z" w16du:dateUtc="2024-06-10T21:59:00Z">
        <w:r>
          <w:t>33</w:t>
        </w:r>
      </w:ins>
      <w:r>
        <w:t>].</w:t>
      </w:r>
    </w:p>
    <w:p w14:paraId="7FA3FEBB" w14:textId="6F9FF9DC" w:rsidR="00DE2E1C" w:rsidRDefault="00000000">
      <w:pPr>
        <w:pStyle w:val="BodyText"/>
      </w:pPr>
      <w:r>
        <w:t xml:space="preserve">We used the Ocean Protein Portal (OPP; </w:t>
      </w:r>
      <w:hyperlink r:id="rId7">
        <w:r>
          <w:rPr>
            <w:rStyle w:val="Hyperlink"/>
          </w:rPr>
          <w:t>https://www.oceanproteinportal.org/</w:t>
        </w:r>
      </w:hyperlink>
      <w:r>
        <w:t>) [</w:t>
      </w:r>
      <w:del w:id="90" w:author="Mireille Savoie" w:date="2024-06-10T18:59:00Z" w16du:dateUtc="2024-06-10T21:59:00Z">
        <w:r w:rsidR="00F2456C">
          <w:delText>31</w:delText>
        </w:r>
      </w:del>
      <w:ins w:id="91" w:author="Mireille Savoie" w:date="2024-06-10T18:59:00Z" w16du:dateUtc="2024-06-10T21:59:00Z">
        <w:r>
          <w:t>34</w:t>
        </w:r>
      </w:ins>
      <w:r>
        <w:t xml:space="preserve">] to analyze the distribution of proteins from clades of </w:t>
      </w:r>
      <w:r>
        <w:rPr>
          <w:i/>
          <w:iCs/>
        </w:rPr>
        <w:t>P. marinus</w:t>
      </w:r>
      <w:r>
        <w:t xml:space="preserve"> in samples taken across a range of [O</w:t>
      </w:r>
      <w:r>
        <w:rPr>
          <w:vertAlign w:val="subscript"/>
        </w:rPr>
        <w:t>2</w:t>
      </w:r>
      <w:r>
        <w:t xml:space="preserve">] and depth, which in turn correlates to depth attenuated peak light at the site of sampling. In parallel we analyzed the growth </w:t>
      </w:r>
      <w:ins w:id="92" w:author="Mireille Savoie" w:date="2024-06-10T18:59:00Z" w16du:dateUtc="2024-06-10T21:59:00Z">
        <w:r>
          <w:t xml:space="preserve">rate </w:t>
        </w:r>
      </w:ins>
      <w:r>
        <w:t xml:space="preserve">and physiological responses of representative strains from three clades of </w:t>
      </w:r>
      <w:r>
        <w:rPr>
          <w:i/>
          <w:iCs/>
        </w:rPr>
        <w:t>P. marinus</w:t>
      </w:r>
      <w:r>
        <w:t xml:space="preserve"> under a matrix of [O</w:t>
      </w:r>
      <w:r>
        <w:rPr>
          <w:vertAlign w:val="subscript"/>
        </w:rPr>
        <w:t>2</w:t>
      </w:r>
      <w:r>
        <w:t xml:space="preserve">], light levels, </w:t>
      </w:r>
      <w:ins w:id="93" w:author="Mireille Savoie" w:date="2024-06-10T18:59:00Z" w16du:dateUtc="2024-06-10T21:59:00Z">
        <w:r>
          <w:t xml:space="preserve">photoperiods and </w:t>
        </w:r>
      </w:ins>
      <w:r>
        <w:t>spectral waveband ranges</w:t>
      </w:r>
      <w:del w:id="94" w:author="Mireille Savoie" w:date="2024-06-10T18:59:00Z" w16du:dateUtc="2024-06-10T21:59:00Z">
        <w:r w:rsidR="00F2456C">
          <w:delText>, and photoperiods</w:delText>
        </w:r>
      </w:del>
      <w:r>
        <w:t xml:space="preserve">, to approximate eco-physiological conditions representative of current and hypothetical future ocean zones. </w:t>
      </w:r>
      <w:r>
        <w:rPr>
          <w:i/>
          <w:iCs/>
        </w:rPr>
        <w:t>Prochlorococcus marinus</w:t>
      </w:r>
      <w:r>
        <w:t xml:space="preserve"> MED4, a clade HLI strain, was isolated near the ocean surface (5m depth) of the Mediterranean Sea where [O</w:t>
      </w:r>
      <w:r>
        <w:rPr>
          <w:vertAlign w:val="subscript"/>
        </w:rPr>
        <w:t>2</w:t>
      </w:r>
      <w:r>
        <w:t xml:space="preserve">] is near saturation, light levels are high and spectral bias from full solar irradiance is minimal. </w:t>
      </w:r>
      <w:r>
        <w:rPr>
          <w:i/>
          <w:iCs/>
        </w:rPr>
        <w:t>Prochlorococcus marinus</w:t>
      </w:r>
      <w:r>
        <w:t xml:space="preserve"> SS120, a clade LLII/III strain, was isolated from the Sargasso Sea at a depth of 120 m, while </w:t>
      </w:r>
      <w:r>
        <w:rPr>
          <w:i/>
          <w:iCs/>
        </w:rPr>
        <w:t>P. marinus</w:t>
      </w:r>
      <w:r>
        <w:t xml:space="preserve"> MIT9313, a clade LLIV strain, was isolated from the North Atlantic Gulf Stream at a depth of 135 m [</w:t>
      </w:r>
      <w:del w:id="95" w:author="Mireille Savoie" w:date="2024-06-10T18:59:00Z" w16du:dateUtc="2024-06-10T21:59:00Z">
        <w:r w:rsidR="00F2456C">
          <w:delText>32</w:delText>
        </w:r>
      </w:del>
      <w:ins w:id="96" w:author="Mireille Savoie" w:date="2024-06-10T18:59:00Z" w16du:dateUtc="2024-06-10T21:59:00Z">
        <w:r>
          <w:t>35</w:t>
        </w:r>
      </w:ins>
      <w:r>
        <w:t xml:space="preserve">]. At these depths, light attenuation and spectral shifts occur, resulting in low </w:t>
      </w:r>
      <w:r>
        <w:lastRenderedPageBreak/>
        <w:t>blue light, while [O</w:t>
      </w:r>
      <w:r>
        <w:rPr>
          <w:vertAlign w:val="subscript"/>
        </w:rPr>
        <w:t>2</w:t>
      </w:r>
      <w:r>
        <w:t>] varies from near-surface saturation levels to decreased concentrations, but does not necessarily decrease systematically with depth [</w:t>
      </w:r>
      <w:del w:id="97" w:author="Mireille Savoie" w:date="2024-06-10T18:59:00Z" w16du:dateUtc="2024-06-10T21:59:00Z">
        <w:r w:rsidR="00F2456C">
          <w:delText>33</w:delText>
        </w:r>
      </w:del>
      <w:ins w:id="98" w:author="Mireille Savoie" w:date="2024-06-10T18:59:00Z" w16du:dateUtc="2024-06-10T21:59:00Z">
        <w:r>
          <w:t>36</w:t>
        </w:r>
      </w:ins>
      <w:r>
        <w:t>].</w:t>
      </w:r>
    </w:p>
    <w:p w14:paraId="51704A56" w14:textId="4EB8BBAC" w:rsidR="00DE2E1C" w:rsidRDefault="00000000">
      <w:pPr>
        <w:pStyle w:val="BodyText"/>
      </w:pPr>
      <w:r>
        <w:t>Photosynthetic organisms absorb light energy within the Photosynthetically Active Radiation (PAR) range, 350 to 700 nm, for photosynthesis [</w:t>
      </w:r>
      <w:del w:id="99" w:author="Mireille Savoie" w:date="2024-06-10T18:59:00Z" w16du:dateUtc="2024-06-10T21:59:00Z">
        <w:r w:rsidR="00F2456C">
          <w:delText>34</w:delText>
        </w:r>
      </w:del>
      <w:ins w:id="100" w:author="Mireille Savoie" w:date="2024-06-10T18:59:00Z" w16du:dateUtc="2024-06-10T21:59:00Z">
        <w:r>
          <w:t>37</w:t>
        </w:r>
      </w:ins>
      <w:r>
        <w:t>]. Photosynthetically Usable Radiation (PUR) represents the fraction of PAR that can be absorbed by the pigments of a given photosynthetic organism [</w:t>
      </w:r>
      <w:del w:id="101" w:author="Mireille Savoie" w:date="2024-06-10T18:59:00Z" w16du:dateUtc="2024-06-10T21:59:00Z">
        <w:r w:rsidR="00F2456C">
          <w:delText>34</w:delText>
        </w:r>
      </w:del>
      <w:ins w:id="102" w:author="Mireille Savoie" w:date="2024-06-10T18:59:00Z" w16du:dateUtc="2024-06-10T21:59:00Z">
        <w:r>
          <w:t>37</w:t>
        </w:r>
      </w:ins>
      <w:r>
        <w:t xml:space="preserve">], </w:t>
      </w:r>
      <w:proofErr w:type="gramStart"/>
      <w:r>
        <w:t>taking into account</w:t>
      </w:r>
      <w:proofErr w:type="gramEnd"/>
      <w:r>
        <w:t xml:space="preserve"> the specific spectral wavebands these pigments absorb. </w:t>
      </w:r>
      <w:r>
        <w:rPr>
          <w:i/>
          <w:iCs/>
        </w:rPr>
        <w:t>Prochlorococcus marinus</w:t>
      </w:r>
      <w:r>
        <w:t xml:space="preserve"> </w:t>
      </w:r>
      <w:proofErr w:type="spellStart"/>
      <w:r>
        <w:t>Pcb</w:t>
      </w:r>
      <w:proofErr w:type="spellEnd"/>
      <w:r>
        <w:t xml:space="preserve"> light-harvesting complexes show an absorption maxima of 442 nm for divinyl chlorophyll </w:t>
      </w:r>
      <w:proofErr w:type="gramStart"/>
      <w:r>
        <w:rPr>
          <w:i/>
          <w:iCs/>
        </w:rPr>
        <w:t>a</w:t>
      </w:r>
      <w:r>
        <w:t xml:space="preserve"> and</w:t>
      </w:r>
      <w:proofErr w:type="gramEnd"/>
      <w:r>
        <w:t xml:space="preserve"> 478 nm for divinyl chlorophyll </w:t>
      </w:r>
      <w:r>
        <w:rPr>
          <w:i/>
          <w:iCs/>
        </w:rPr>
        <w:t>b</w:t>
      </w:r>
      <w:r>
        <w:t xml:space="preserve"> [</w:t>
      </w:r>
      <w:del w:id="103" w:author="Mireille Savoie" w:date="2024-06-10T18:59:00Z" w16du:dateUtc="2024-06-10T21:59:00Z">
        <w:r w:rsidR="00F2456C">
          <w:delText>35</w:delText>
        </w:r>
      </w:del>
      <w:ins w:id="104" w:author="Mireille Savoie" w:date="2024-06-10T18:59:00Z" w16du:dateUtc="2024-06-10T21:59:00Z">
        <w:r>
          <w:t>38</w:t>
        </w:r>
      </w:ins>
      <w:r>
        <w:t xml:space="preserve">] allowing </w:t>
      </w:r>
      <w:r>
        <w:rPr>
          <w:i/>
          <w:iCs/>
        </w:rPr>
        <w:t>P. marinus</w:t>
      </w:r>
      <w:r>
        <w:t xml:space="preserve"> to efficiently harvest blue light in the 400 nm to 500 nm range [</w:t>
      </w:r>
      <w:del w:id="105" w:author="Mireille Savoie" w:date="2024-06-10T18:59:00Z" w16du:dateUtc="2024-06-10T21:59:00Z">
        <w:r w:rsidR="00F2456C">
          <w:delText>34</w:delText>
        </w:r>
      </w:del>
      <w:ins w:id="106" w:author="Mireille Savoie" w:date="2024-06-10T18:59:00Z" w16du:dateUtc="2024-06-10T21:59:00Z">
        <w:r>
          <w:t>37</w:t>
        </w:r>
      </w:ins>
      <w:r>
        <w:t>] corresponding to blue spectral wavelengths prevailing in deep ocean habitats [</w:t>
      </w:r>
      <w:del w:id="107" w:author="Mireille Savoie" w:date="2024-06-10T18:59:00Z" w16du:dateUtc="2024-06-10T21:59:00Z">
        <w:r w:rsidR="00F2456C">
          <w:delText>13</w:delText>
        </w:r>
      </w:del>
      <w:ins w:id="108" w:author="Mireille Savoie" w:date="2024-06-10T18:59:00Z" w16du:dateUtc="2024-06-10T21:59:00Z">
        <w:r>
          <w:t>15</w:t>
        </w:r>
      </w:ins>
      <w:r>
        <w:t xml:space="preserve">]. In </w:t>
      </w:r>
      <w:r>
        <w:rPr>
          <w:i/>
          <w:iCs/>
        </w:rPr>
        <w:t>P. marinus</w:t>
      </w:r>
      <w:r>
        <w:t xml:space="preserve"> small cell diameters, from 0.5 to 0.7 µm [1], and simple cell structures, minimize the complication of pigment package effect or intracellular self-shading [</w:t>
      </w:r>
      <w:del w:id="109" w:author="Mireille Savoie" w:date="2024-06-10T18:59:00Z" w16du:dateUtc="2024-06-10T21:59:00Z">
        <w:r w:rsidR="00F2456C">
          <w:delText>36</w:delText>
        </w:r>
      </w:del>
      <w:ins w:id="110" w:author="Mireille Savoie" w:date="2024-06-10T18:59:00Z" w16du:dateUtc="2024-06-10T21:59:00Z">
        <w:r>
          <w:t>39</w:t>
        </w:r>
      </w:ins>
      <w:r>
        <w:t>] contributing to efficient optical absorption, although photosynthetic efficiency may vary among clades [</w:t>
      </w:r>
      <w:del w:id="111" w:author="Mireille Savoie" w:date="2024-06-10T18:59:00Z" w16du:dateUtc="2024-06-10T21:59:00Z">
        <w:r w:rsidR="00F2456C">
          <w:delText>32,37</w:delText>
        </w:r>
      </w:del>
      <w:ins w:id="112" w:author="Mireille Savoie" w:date="2024-06-10T18:59:00Z" w16du:dateUtc="2024-06-10T21:59:00Z">
        <w:r>
          <w:t>35,40</w:t>
        </w:r>
      </w:ins>
      <w:r>
        <w:t>].</w:t>
      </w:r>
    </w:p>
    <w:p w14:paraId="5BE0AF90" w14:textId="7FB50F4C" w:rsidR="00DE2E1C" w:rsidRDefault="00000000">
      <w:pPr>
        <w:pStyle w:val="BodyText"/>
      </w:pPr>
      <w:r>
        <w:t xml:space="preserve">Given the different spectral light regimes typical of the niches of different ecotypes, expressing growth rates in terms of cumulative diel PUR might simplify different photoperiods, </w:t>
      </w:r>
      <w:ins w:id="113" w:author="Mireille Savoie" w:date="2024-06-10T18:59:00Z" w16du:dateUtc="2024-06-10T21:59:00Z">
        <w:r>
          <w:t xml:space="preserve">PAR levels, and </w:t>
        </w:r>
      </w:ins>
      <w:r>
        <w:t>spectral bands</w:t>
      </w:r>
      <w:del w:id="114" w:author="Mireille Savoie" w:date="2024-06-10T18:59:00Z" w16du:dateUtc="2024-06-10T21:59:00Z">
        <w:r w:rsidR="00F2456C">
          <w:delText>, and PAR levels</w:delText>
        </w:r>
      </w:del>
      <w:r>
        <w:t xml:space="preserve"> into a common parameter, making growth </w:t>
      </w:r>
      <w:del w:id="115" w:author="Mireille Savoie" w:date="2024-06-10T18:59:00Z" w16du:dateUtc="2024-06-10T21:59:00Z">
        <w:r w:rsidR="00F2456C">
          <w:delText>response</w:delText>
        </w:r>
      </w:del>
      <w:ins w:id="116" w:author="Mireille Savoie" w:date="2024-06-10T18:59:00Z" w16du:dateUtc="2024-06-10T21:59:00Z">
        <w:r>
          <w:t>rate</w:t>
        </w:r>
      </w:ins>
      <w:r>
        <w:t xml:space="preserve"> comparisons across strains and different oxygen levels more accessible. We aimed to detect whether growth </w:t>
      </w:r>
      <w:del w:id="117" w:author="Mireille Savoie" w:date="2024-06-10T18:59:00Z" w16du:dateUtc="2024-06-10T21:59:00Z">
        <w:r w:rsidR="00F2456C">
          <w:delText>responses</w:delText>
        </w:r>
      </w:del>
      <w:ins w:id="118" w:author="Mireille Savoie" w:date="2024-06-10T18:59:00Z" w16du:dateUtc="2024-06-10T21:59:00Z">
        <w:r>
          <w:t>rates</w:t>
        </w:r>
      </w:ins>
      <w:r>
        <w:t xml:space="preserve"> are driven simply by cumulative diel PUR, or whether specific photoperiods, </w:t>
      </w:r>
      <w:ins w:id="119" w:author="Mireille Savoie" w:date="2024-06-10T18:59:00Z" w16du:dateUtc="2024-06-10T21:59:00Z">
        <w:r>
          <w:t xml:space="preserve">PAR levels or </w:t>
        </w:r>
      </w:ins>
      <w:r>
        <w:t>spectral bands</w:t>
      </w:r>
      <w:del w:id="120" w:author="Mireille Savoie" w:date="2024-06-10T18:59:00Z" w16du:dateUtc="2024-06-10T21:59:00Z">
        <w:r w:rsidR="00F2456C">
          <w:delText xml:space="preserve"> or PAR levels</w:delText>
        </w:r>
      </w:del>
      <w:r>
        <w:t xml:space="preserve"> have independent, albeit interacting, effects on growth. We therefore analyzed growth rates in terms of cumulative diel PUR.</w:t>
      </w:r>
    </w:p>
    <w:p w14:paraId="55BC1DD9" w14:textId="6018D7A2" w:rsidR="00DE2E1C" w:rsidRDefault="00000000">
      <w:pPr>
        <w:pStyle w:val="BodyText"/>
      </w:pPr>
      <w:r>
        <w:lastRenderedPageBreak/>
        <w:t>We discuss our findings in relation to analyses of genomic sequences [</w:t>
      </w:r>
      <w:del w:id="121" w:author="Mireille Savoie" w:date="2024-06-10T18:59:00Z" w16du:dateUtc="2024-06-10T21:59:00Z">
        <w:r w:rsidR="00F2456C">
          <w:delText>38</w:delText>
        </w:r>
      </w:del>
      <w:ins w:id="122" w:author="Mireille Savoie" w:date="2024-06-10T18:59:00Z" w16du:dateUtc="2024-06-10T21:59:00Z">
        <w:r>
          <w:t>41</w:t>
        </w:r>
      </w:ins>
      <w:r>
        <w:t xml:space="preserve">] across clades of </w:t>
      </w:r>
      <w:r>
        <w:rPr>
          <w:i/>
          <w:iCs/>
        </w:rPr>
        <w:t>P. marinus</w:t>
      </w:r>
      <w:r>
        <w:t xml:space="preserve">, showing that differences in the expression and presence of genes encoding protein turnover, oxygen-dependent enzymes, and DNA repair enzymes, can explain the differential growth </w:t>
      </w:r>
      <w:ins w:id="123" w:author="Mireille Savoie" w:date="2024-06-10T18:59:00Z" w16du:dateUtc="2024-06-10T21:59:00Z">
        <w:r>
          <w:t xml:space="preserve">rate </w:t>
        </w:r>
      </w:ins>
      <w:r>
        <w:t>responses of strains under the matrix of light and [O</w:t>
      </w:r>
      <w:r>
        <w:rPr>
          <w:vertAlign w:val="subscript"/>
        </w:rPr>
        <w:t>2</w:t>
      </w:r>
      <w:r>
        <w:t>] conditions of this study.</w:t>
      </w:r>
    </w:p>
    <w:p w14:paraId="2CD1F54F" w14:textId="77777777" w:rsidR="00DE2E1C" w:rsidRDefault="00000000">
      <w:r>
        <w:br w:type="page"/>
      </w:r>
    </w:p>
    <w:p w14:paraId="0DBCAB9F" w14:textId="77777777" w:rsidR="00DE2E1C" w:rsidRPr="00132452" w:rsidRDefault="00000000">
      <w:pPr>
        <w:pStyle w:val="Heading1"/>
        <w:rPr>
          <w:sz w:val="36"/>
          <w:szCs w:val="36"/>
        </w:rPr>
      </w:pPr>
      <w:bookmarkStart w:id="124" w:name="materials-and-methods"/>
      <w:bookmarkEnd w:id="19"/>
      <w:bookmarkEnd w:id="60"/>
      <w:r w:rsidRPr="00132452">
        <w:rPr>
          <w:sz w:val="36"/>
          <w:szCs w:val="36"/>
        </w:rPr>
        <w:lastRenderedPageBreak/>
        <w:t>Materials and methods</w:t>
      </w:r>
    </w:p>
    <w:p w14:paraId="1A10B706" w14:textId="77777777" w:rsidR="00DE2E1C" w:rsidRPr="00132452" w:rsidRDefault="00000000">
      <w:pPr>
        <w:pStyle w:val="Heading2"/>
        <w:rPr>
          <w:sz w:val="32"/>
          <w:szCs w:val="32"/>
        </w:rPr>
      </w:pPr>
      <w:bookmarkStart w:id="125" w:name="metaproteomics"/>
      <w:proofErr w:type="spellStart"/>
      <w:r w:rsidRPr="00132452">
        <w:rPr>
          <w:sz w:val="32"/>
          <w:szCs w:val="32"/>
        </w:rPr>
        <w:t>Metaproteomics</w:t>
      </w:r>
      <w:proofErr w:type="spellEnd"/>
    </w:p>
    <w:p w14:paraId="0E4A26DE" w14:textId="0D222248" w:rsidR="00DE2E1C" w:rsidRDefault="00000000">
      <w:pPr>
        <w:pStyle w:val="FirstParagraph"/>
      </w:pPr>
      <w:r>
        <w:t>The Ocean Protein Portal is an open access online data repository (Woods Hole Oceanographic Institution, WHOI) of mass spectroscopy data on marine microbial proteins, sampled from various depths and locations worldwide [</w:t>
      </w:r>
      <w:del w:id="126" w:author="Mireille Savoie" w:date="2024-06-10T18:59:00Z" w16du:dateUtc="2024-06-10T21:59:00Z">
        <w:r w:rsidR="00F2456C">
          <w:delText>31</w:delText>
        </w:r>
      </w:del>
      <w:ins w:id="127" w:author="Mireille Savoie" w:date="2024-06-10T18:59:00Z" w16du:dateUtc="2024-06-10T21:59:00Z">
        <w:r>
          <w:t>34</w:t>
        </w:r>
      </w:ins>
      <w:r>
        <w:t xml:space="preserve">]. We screened a subset of the OPP for proteins annotated as from </w:t>
      </w:r>
      <w:del w:id="128" w:author="Mireille Savoie" w:date="2024-06-10T18:59:00Z" w16du:dateUtc="2024-06-10T21:59:00Z">
        <w:r w:rsidR="00F2456C">
          <w:rPr>
            <w:i/>
            <w:iCs/>
          </w:rPr>
          <w:delText>Prochlorococcus</w:delText>
        </w:r>
      </w:del>
      <w:ins w:id="129" w:author="Mireille Savoie" w:date="2024-06-10T18:59:00Z" w16du:dateUtc="2024-06-10T21:59:00Z">
        <w:r>
          <w:rPr>
            <w:i/>
            <w:iCs/>
          </w:rPr>
          <w:t>P. marinus</w:t>
        </w:r>
      </w:ins>
      <w:r>
        <w:t xml:space="preserve"> strains, to identify differential strategies employed by strains living at varying depths and oxygen levels within the marine water column. We focused on proteins mediating photosynthesis and protein metabolism from depths of 20 to 200 m below the ocean surface. The samples for metaproteomic analyses were collected from 7 locations in the tropical North Pacific Ocean along 150 W from 18 N of the equator between October 1, 2011 and October 25, 2011 during the voyage of the R/V Kilo Moana </w:t>
      </w:r>
      <w:proofErr w:type="spellStart"/>
      <w:r>
        <w:t>MetZyme</w:t>
      </w:r>
      <w:proofErr w:type="spellEnd"/>
      <w:r>
        <w:t xml:space="preserve"> expedition [</w:t>
      </w:r>
      <w:del w:id="130" w:author="Mireille Savoie" w:date="2024-06-10T18:59:00Z" w16du:dateUtc="2024-06-10T21:59:00Z">
        <w:r w:rsidR="00F2456C">
          <w:delText>39</w:delText>
        </w:r>
      </w:del>
      <w:ins w:id="131" w:author="Mireille Savoie" w:date="2024-06-10T18:59:00Z" w16du:dateUtc="2024-06-10T21:59:00Z">
        <w:r>
          <w:t>42</w:t>
        </w:r>
      </w:ins>
      <w:r>
        <w:t>]; original datasets in the Biological and Chemical Oceanography Data Management Office (BCO-DMO) repository (</w:t>
      </w:r>
      <w:hyperlink r:id="rId8">
        <w:r>
          <w:rPr>
            <w:rStyle w:val="Hyperlink"/>
          </w:rPr>
          <w:t>https://www.bco-dmo.org/project/2236</w:t>
        </w:r>
      </w:hyperlink>
      <w:r>
        <w:t>) [</w:t>
      </w:r>
      <w:del w:id="132" w:author="Mireille Savoie" w:date="2024-06-10T18:59:00Z" w16du:dateUtc="2024-06-10T21:59:00Z">
        <w:r w:rsidR="00F2456C">
          <w:delText>40</w:delText>
        </w:r>
      </w:del>
      <w:ins w:id="133" w:author="Mireille Savoie" w:date="2024-06-10T18:59:00Z" w16du:dateUtc="2024-06-10T21:59:00Z">
        <w:r>
          <w:t>43</w:t>
        </w:r>
      </w:ins>
      <w:r>
        <w:t xml:space="preserve">]. Oxygen concentration levels at the location of sampling were recorded. The methodology for sample collection and peptide analysis are described by Saito </w:t>
      </w:r>
      <w:r>
        <w:rPr>
          <w:i/>
          <w:iCs/>
        </w:rPr>
        <w:t>et al</w:t>
      </w:r>
      <w:r>
        <w:t>. [</w:t>
      </w:r>
      <w:del w:id="134" w:author="Mireille Savoie" w:date="2024-06-10T18:59:00Z" w16du:dateUtc="2024-06-10T21:59:00Z">
        <w:r w:rsidR="00F2456C">
          <w:delText>41,42</w:delText>
        </w:r>
      </w:del>
      <w:ins w:id="135" w:author="Mireille Savoie" w:date="2024-06-10T18:59:00Z" w16du:dateUtc="2024-06-10T21:59:00Z">
        <w:r>
          <w:t>44,45</w:t>
        </w:r>
      </w:ins>
      <w:r>
        <w:t>].</w:t>
      </w:r>
    </w:p>
    <w:p w14:paraId="4DC1C347" w14:textId="77777777" w:rsidR="00DE2E1C" w:rsidRPr="00132452" w:rsidRDefault="00000000">
      <w:pPr>
        <w:pStyle w:val="Heading2"/>
        <w:rPr>
          <w:sz w:val="32"/>
          <w:szCs w:val="32"/>
        </w:rPr>
      </w:pPr>
      <w:bookmarkStart w:id="136" w:name="metaproteomics-bioinformatic-analyses"/>
      <w:bookmarkEnd w:id="125"/>
      <w:proofErr w:type="spellStart"/>
      <w:r w:rsidRPr="00132452">
        <w:rPr>
          <w:sz w:val="32"/>
          <w:szCs w:val="32"/>
        </w:rPr>
        <w:t>Metaproteomics</w:t>
      </w:r>
      <w:proofErr w:type="spellEnd"/>
      <w:r w:rsidRPr="00132452">
        <w:rPr>
          <w:sz w:val="32"/>
          <w:szCs w:val="32"/>
        </w:rPr>
        <w:t xml:space="preserve"> bioinformatic analyses</w:t>
      </w:r>
    </w:p>
    <w:p w14:paraId="1D6D5037" w14:textId="56F12BD6" w:rsidR="00DE2E1C" w:rsidRDefault="00000000">
      <w:pPr>
        <w:pStyle w:val="FirstParagraph"/>
      </w:pPr>
      <w:r>
        <w:t>Metaproteomic datasets were obtained from the KM1128 entry in the BCO-DMO repository [</w:t>
      </w:r>
      <w:del w:id="137" w:author="Mireille Savoie" w:date="2024-06-10T18:59:00Z" w16du:dateUtc="2024-06-10T21:59:00Z">
        <w:r w:rsidR="00F2456C">
          <w:delText>40</w:delText>
        </w:r>
      </w:del>
      <w:ins w:id="138" w:author="Mireille Savoie" w:date="2024-06-10T18:59:00Z" w16du:dateUtc="2024-06-10T21:59:00Z">
        <w:r>
          <w:t>43</w:t>
        </w:r>
      </w:ins>
      <w:r>
        <w:t xml:space="preserve">] accessed via the OPP in June 2019 at </w:t>
      </w:r>
      <w:hyperlink r:id="rId9">
        <w:r>
          <w:rPr>
            <w:rStyle w:val="Hyperlink"/>
          </w:rPr>
          <w:t>https://www.bco-dmo.org/dataset-deployment/730728</w:t>
        </w:r>
      </w:hyperlink>
      <w:r>
        <w:t xml:space="preserve">. This dataset included biomass in the 0.2 to 3.0 micron size fractionated filter size as described in Saito </w:t>
      </w:r>
      <w:r>
        <w:rPr>
          <w:i/>
          <w:iCs/>
        </w:rPr>
        <w:t>et al</w:t>
      </w:r>
      <w:r>
        <w:t>. [</w:t>
      </w:r>
      <w:del w:id="139" w:author="Mireille Savoie" w:date="2024-06-10T18:59:00Z" w16du:dateUtc="2024-06-10T21:59:00Z">
        <w:r w:rsidR="00F2456C">
          <w:delText>41</w:delText>
        </w:r>
      </w:del>
      <w:ins w:id="140" w:author="Mireille Savoie" w:date="2024-06-10T18:59:00Z" w16du:dateUtc="2024-06-10T21:59:00Z">
        <w:r>
          <w:t>44</w:t>
        </w:r>
      </w:ins>
      <w:r>
        <w:t xml:space="preserve">] where </w:t>
      </w:r>
      <w:del w:id="141" w:author="Mireille Savoie" w:date="2024-06-10T18:59:00Z" w16du:dateUtc="2024-06-10T21:59:00Z">
        <w:r w:rsidR="00F2456C">
          <w:rPr>
            <w:i/>
            <w:iCs/>
          </w:rPr>
          <w:delText>Prochlorococcus</w:delText>
        </w:r>
      </w:del>
      <w:ins w:id="142" w:author="Mireille Savoie" w:date="2024-06-10T18:59:00Z" w16du:dateUtc="2024-06-10T21:59:00Z">
        <w:r>
          <w:rPr>
            <w:i/>
            <w:iCs/>
          </w:rPr>
          <w:t>P. marinus</w:t>
        </w:r>
      </w:ins>
      <w:r>
        <w:t xml:space="preserve"> is found. Datasets contained: </w:t>
      </w:r>
      <w:proofErr w:type="spellStart"/>
      <w:r>
        <w:t>i</w:t>
      </w:r>
      <w:proofErr w:type="spellEnd"/>
      <w:r>
        <w:t xml:space="preserve">) Protein sequences and sample identification (ID) number; ii) Sample </w:t>
      </w:r>
      <w:r>
        <w:lastRenderedPageBreak/>
        <w:t xml:space="preserve">ID number, station, depth in meters below the surface the sample was collected at, best-hit BLASTP protein and species annotation and the corresponding </w:t>
      </w:r>
      <w:proofErr w:type="spellStart"/>
      <w:r>
        <w:t>Uniprot</w:t>
      </w:r>
      <w:proofErr w:type="spellEnd"/>
      <w:r>
        <w:t xml:space="preserve"> Entry number for the identified proteins; iii) Sample station depth and [O</w:t>
      </w:r>
      <w:r>
        <w:rPr>
          <w:vertAlign w:val="subscript"/>
        </w:rPr>
        <w:t>2</w:t>
      </w:r>
      <w:r>
        <w:t>].</w:t>
      </w:r>
      <w:r>
        <w:br/>
        <w:t>The depth and [O</w:t>
      </w:r>
      <w:r>
        <w:rPr>
          <w:vertAlign w:val="subscript"/>
        </w:rPr>
        <w:t>2</w:t>
      </w:r>
      <w:r>
        <w:t xml:space="preserve">] (also from BCO-DMO at </w:t>
      </w:r>
      <w:hyperlink r:id="rId10">
        <w:r>
          <w:rPr>
            <w:rStyle w:val="Hyperlink"/>
          </w:rPr>
          <w:t>https://www.bco-dmo.org/dataset/646115/</w:t>
        </w:r>
      </w:hyperlink>
      <w:r>
        <w:t xml:space="preserve">) were joined to protein sequence and BLASTP annotations by ID number, depth and station using </w:t>
      </w:r>
      <w:proofErr w:type="spellStart"/>
      <w:r>
        <w:rPr>
          <w:i/>
          <w:iCs/>
        </w:rPr>
        <w:t>tidyverse</w:t>
      </w:r>
      <w:proofErr w:type="spellEnd"/>
      <w:r>
        <w:t xml:space="preserve"> </w:t>
      </w:r>
      <w:del w:id="143" w:author="Mireille Savoie" w:date="2024-06-10T18:59:00Z" w16du:dateUtc="2024-06-10T21:59:00Z">
        <w:r w:rsidR="00F2456C">
          <w:delText>package [43</w:delText>
        </w:r>
      </w:del>
      <w:ins w:id="144" w:author="Mireille Savoie" w:date="2024-06-10T18:59:00Z" w16du:dateUtc="2024-06-10T21:59:00Z">
        <w:r>
          <w:t>packages [46</w:t>
        </w:r>
      </w:ins>
      <w:r>
        <w:t>] running under R v4.1.3 and RStudio v2023.06.0 [</w:t>
      </w:r>
      <w:del w:id="145" w:author="Mireille Savoie" w:date="2024-06-10T18:59:00Z" w16du:dateUtc="2024-06-10T21:59:00Z">
        <w:r w:rsidR="00F2456C">
          <w:delText>44</w:delText>
        </w:r>
      </w:del>
      <w:ins w:id="146" w:author="Mireille Savoie" w:date="2024-06-10T18:59:00Z" w16du:dateUtc="2024-06-10T21:59:00Z">
        <w:r>
          <w:t>47</w:t>
        </w:r>
      </w:ins>
      <w:r>
        <w:t xml:space="preserve">]. The resulting merged dataset was filtered for those </w:t>
      </w:r>
      <w:del w:id="147" w:author="Mireille Savoie" w:date="2024-06-10T18:59:00Z" w16du:dateUtc="2024-06-10T21:59:00Z">
        <w:r w:rsidR="00F2456C">
          <w:rPr>
            <w:i/>
            <w:iCs/>
          </w:rPr>
          <w:delText>Prochlorococcus</w:delText>
        </w:r>
      </w:del>
      <w:ins w:id="148" w:author="Mireille Savoie" w:date="2024-06-10T18:59:00Z" w16du:dateUtc="2024-06-10T21:59:00Z">
        <w:r>
          <w:rPr>
            <w:i/>
            <w:iCs/>
          </w:rPr>
          <w:t>P. marinus</w:t>
        </w:r>
      </w:ins>
      <w:r>
        <w:t xml:space="preserve"> protein, detected from 0 to 300 m below the surface, annotated as a subunit of </w:t>
      </w:r>
      <w:del w:id="149" w:author="Mireille Savoie" w:date="2024-06-10T18:59:00Z" w16du:dateUtc="2024-06-10T21:59:00Z">
        <w:r w:rsidR="00F2456C">
          <w:rPr>
            <w:i/>
            <w:iCs/>
          </w:rPr>
          <w:delText>Prochlorococcus</w:delText>
        </w:r>
      </w:del>
      <w:ins w:id="150" w:author="Mireille Savoie" w:date="2024-06-10T18:59:00Z" w16du:dateUtc="2024-06-10T21:59:00Z">
        <w:r>
          <w:rPr>
            <w:i/>
            <w:iCs/>
          </w:rPr>
          <w:t>P. marinus</w:t>
        </w:r>
      </w:ins>
      <w:r>
        <w:t xml:space="preserve"> chlorophyll binding proteins (</w:t>
      </w:r>
      <w:proofErr w:type="spellStart"/>
      <w:r>
        <w:t>Pcb</w:t>
      </w:r>
      <w:proofErr w:type="spellEnd"/>
      <w:r>
        <w:t>); Photosystem II (PSII); Cytochrome b</w:t>
      </w:r>
      <w:r>
        <w:rPr>
          <w:vertAlign w:val="subscript"/>
        </w:rPr>
        <w:t>6</w:t>
      </w:r>
      <w:r>
        <w:t>f (Cytb</w:t>
      </w:r>
      <w:r>
        <w:rPr>
          <w:vertAlign w:val="subscript"/>
        </w:rPr>
        <w:t>6</w:t>
      </w:r>
      <w:r>
        <w:t xml:space="preserve">f); Photosystem I (PSI); NADPH Dehydrogenase (NDH); </w:t>
      </w:r>
      <w:proofErr w:type="spellStart"/>
      <w:r>
        <w:t>Plastoquinol</w:t>
      </w:r>
      <w:proofErr w:type="spellEnd"/>
      <w:r>
        <w:t xml:space="preserve"> Terminal Oxidase (PTOX); Plastocyanin (PC); Ferredoxin (</w:t>
      </w:r>
      <w:proofErr w:type="spellStart"/>
      <w:r>
        <w:t>Fd</w:t>
      </w:r>
      <w:proofErr w:type="spellEnd"/>
      <w:r>
        <w:t xml:space="preserve">); Ribulose-1,5-bisphosphate oxygenase (RUBISCO); Adenosine triphosphate (ATP) Synthase; </w:t>
      </w:r>
      <w:proofErr w:type="spellStart"/>
      <w:r>
        <w:t>FtsH</w:t>
      </w:r>
      <w:proofErr w:type="spellEnd"/>
      <w:r>
        <w:t xml:space="preserve"> proteases (</w:t>
      </w:r>
      <w:proofErr w:type="spellStart"/>
      <w:r>
        <w:t>FtsH</w:t>
      </w:r>
      <w:proofErr w:type="spellEnd"/>
      <w:r>
        <w:t xml:space="preserve">) or ribosomes. Detected peptides were re-annotated for consistency and labelled, where feasible, according to strain, clade, subunit and protein complex. Full protein sequences corresponding to detected proteins were obtained from </w:t>
      </w:r>
      <w:proofErr w:type="spellStart"/>
      <w:r>
        <w:t>UniProt</w:t>
      </w:r>
      <w:proofErr w:type="spellEnd"/>
      <w:r>
        <w:t xml:space="preserve"> (</w:t>
      </w:r>
      <w:hyperlink r:id="rId11">
        <w:r>
          <w:rPr>
            <w:rStyle w:val="Hyperlink"/>
          </w:rPr>
          <w:t>https://www.uniprot.org/</w:t>
        </w:r>
      </w:hyperlink>
      <w:r>
        <w:t>) and analyzed in Molecular Evolution and Genetic Analyses X (MEGAX) software (</w:t>
      </w:r>
      <w:hyperlink r:id="rId12">
        <w:r>
          <w:rPr>
            <w:rStyle w:val="Hyperlink"/>
          </w:rPr>
          <w:t>https://www.megasoftware.net/</w:t>
        </w:r>
      </w:hyperlink>
      <w:r>
        <w:t xml:space="preserve">). Sequences for proteins for each of the thirteen </w:t>
      </w:r>
      <w:del w:id="151" w:author="Mireille Savoie" w:date="2024-06-10T18:59:00Z" w16du:dateUtc="2024-06-10T21:59:00Z">
        <w:r w:rsidR="00F2456C">
          <w:rPr>
            <w:i/>
            <w:iCs/>
          </w:rPr>
          <w:delText>Prochlorococcus</w:delText>
        </w:r>
      </w:del>
      <w:ins w:id="152" w:author="Mireille Savoie" w:date="2024-06-10T18:59:00Z" w16du:dateUtc="2024-06-10T21:59:00Z">
        <w:r>
          <w:rPr>
            <w:i/>
            <w:iCs/>
          </w:rPr>
          <w:t>P. marinus</w:t>
        </w:r>
      </w:ins>
      <w:r>
        <w:t xml:space="preserve"> strains identified in the dataset were aligned with MUSCLE using UPGMA cluster method and a lambda of 24 with a -2.9 gap open penalty and 1.20 hydrophobicity multiplier. Overall mean pairwise distance between protein sequences was determined using bootstrap variance estimation methods. Maximum likelihood phylogenetic trees were assembled using 1000 bootstrap replications with a 95% site coverage cut off. </w:t>
      </w:r>
      <w:r>
        <w:rPr>
          <w:i/>
          <w:iCs/>
        </w:rPr>
        <w:t>Prochlorococcus</w:t>
      </w:r>
      <w:ins w:id="153" w:author="Mireille Savoie" w:date="2024-06-10T18:59:00Z" w16du:dateUtc="2024-06-10T21:59:00Z">
        <w:r>
          <w:rPr>
            <w:i/>
            <w:iCs/>
          </w:rPr>
          <w:t xml:space="preserve"> marinus</w:t>
        </w:r>
      </w:ins>
      <w:r>
        <w:t xml:space="preserve"> </w:t>
      </w:r>
      <w:proofErr w:type="spellStart"/>
      <w:r>
        <w:t>FtsH</w:t>
      </w:r>
      <w:proofErr w:type="spellEnd"/>
      <w:r>
        <w:t xml:space="preserve"> isoform identities, and functions, were </w:t>
      </w:r>
      <w:r>
        <w:lastRenderedPageBreak/>
        <w:t xml:space="preserve">inferred by sequence comparisons to the characterized four isoforms of </w:t>
      </w:r>
      <w:proofErr w:type="spellStart"/>
      <w:r>
        <w:t>FtsH</w:t>
      </w:r>
      <w:proofErr w:type="spellEnd"/>
      <w:r>
        <w:t xml:space="preserve"> protease of </w:t>
      </w:r>
      <w:proofErr w:type="spellStart"/>
      <w:r>
        <w:rPr>
          <w:i/>
          <w:iCs/>
        </w:rPr>
        <w:t>Synechocystis</w:t>
      </w:r>
      <w:proofErr w:type="spellEnd"/>
      <w:r>
        <w:t xml:space="preserve"> sp. PCC6803 [</w:t>
      </w:r>
      <w:del w:id="154" w:author="Mireille Savoie" w:date="2024-06-10T18:59:00Z" w16du:dateUtc="2024-06-10T21:59:00Z">
        <w:r w:rsidR="00F2456C">
          <w:delText>45</w:delText>
        </w:r>
      </w:del>
      <w:ins w:id="155" w:author="Mireille Savoie" w:date="2024-06-10T18:59:00Z" w16du:dateUtc="2024-06-10T21:59:00Z">
        <w:r>
          <w:t>48</w:t>
        </w:r>
      </w:ins>
      <w:r>
        <w:t>]. Data for each strain was plotted against depth and [O</w:t>
      </w:r>
      <w:r>
        <w:rPr>
          <w:vertAlign w:val="subscript"/>
        </w:rPr>
        <w:t>2</w:t>
      </w:r>
      <w:r>
        <w:t>] and sampling station.</w:t>
      </w:r>
    </w:p>
    <w:p w14:paraId="05AB0428" w14:textId="6CB21BB3" w:rsidR="00DE2E1C" w:rsidRDefault="00000000">
      <w:pPr>
        <w:pStyle w:val="BodyText"/>
      </w:pPr>
      <w:r>
        <w:t xml:space="preserve">When assessing the presence of a particular protein complex at a sampling location, the spectral counts were summed </w:t>
      </w:r>
      <w:del w:id="156" w:author="Mireille Savoie" w:date="2024-06-10T18:59:00Z" w16du:dateUtc="2024-06-10T21:59:00Z">
        <w:r w:rsidR="00F2456C">
          <w:delText>between proteins within</w:delText>
        </w:r>
      </w:del>
      <w:ins w:id="157" w:author="Mireille Savoie" w:date="2024-06-10T18:59:00Z" w16du:dateUtc="2024-06-10T21:59:00Z">
        <w:r>
          <w:t>from all protein subunits from</w:t>
        </w:r>
      </w:ins>
      <w:r>
        <w:t xml:space="preserve"> the protein </w:t>
      </w:r>
      <w:del w:id="158" w:author="Mireille Savoie" w:date="2024-06-10T18:59:00Z" w16du:dateUtc="2024-06-10T21:59:00Z">
        <w:r w:rsidR="00F2456C">
          <w:delText>subunit</w:delText>
        </w:r>
      </w:del>
      <w:ins w:id="159" w:author="Mireille Savoie" w:date="2024-06-10T18:59:00Z" w16du:dateUtc="2024-06-10T21:59:00Z">
        <w:r>
          <w:t>complex,</w:t>
        </w:r>
      </w:ins>
      <w:r>
        <w:t xml:space="preserve"> to </w:t>
      </w:r>
      <w:del w:id="160" w:author="Mireille Savoie" w:date="2024-06-10T18:59:00Z" w16du:dateUtc="2024-06-10T21:59:00Z">
        <w:r w:rsidR="00F2456C">
          <w:delText>give the greatest number</w:delText>
        </w:r>
      </w:del>
      <w:ins w:id="161" w:author="Mireille Savoie" w:date="2024-06-10T18:59:00Z" w16du:dateUtc="2024-06-10T21:59:00Z">
        <w:r>
          <w:t>increase probability</w:t>
        </w:r>
      </w:ins>
      <w:r>
        <w:t xml:space="preserve"> of </w:t>
      </w:r>
      <w:del w:id="162" w:author="Mireille Savoie" w:date="2024-06-10T18:59:00Z" w16du:dateUtc="2024-06-10T21:59:00Z">
        <w:r w:rsidR="00F2456C">
          <w:delText>data points</w:delText>
        </w:r>
      </w:del>
      <w:ins w:id="163" w:author="Mireille Savoie" w:date="2024-06-10T18:59:00Z" w16du:dateUtc="2024-06-10T21:59:00Z">
        <w:r>
          <w:t>detection</w:t>
        </w:r>
      </w:ins>
      <w:r>
        <w:t>. As this data was acquired by survey proteomics (data dependent acquisition) rather than through targeted peptide approaches (e.g. parallel reaction monitoring), it is difficult to discern accuracies of strain assignment annotations, particularly as the proteins of interest in this study are highly conserved across strains [</w:t>
      </w:r>
      <w:del w:id="164" w:author="Mireille Savoie" w:date="2024-06-10T18:59:00Z" w16du:dateUtc="2024-06-10T21:59:00Z">
        <w:r w:rsidR="00F2456C">
          <w:delText>42]. We are, however, confident in clade classifications for each protein examined.</w:delText>
        </w:r>
      </w:del>
      <w:ins w:id="165" w:author="Mireille Savoie" w:date="2024-06-10T18:59:00Z" w16du:dateUtc="2024-06-10T21:59:00Z">
        <w:r>
          <w:t>45].</w:t>
        </w:r>
      </w:ins>
      <w:r>
        <w:t xml:space="preserve"> The data is also limited because a peptide sequence was not determined unless there was already a known spectrum for that peptide in the SEQUEST database, hence some peptides of interest may not be identifiable. </w:t>
      </w:r>
      <w:del w:id="166" w:author="Mireille Savoie" w:date="2024-06-10T18:59:00Z" w16du:dateUtc="2024-06-10T21:59:00Z">
        <w:r w:rsidR="00F2456C">
          <w:delText>This</w:delText>
        </w:r>
      </w:del>
      <w:ins w:id="167" w:author="Mireille Savoie" w:date="2024-06-10T18:59:00Z" w16du:dateUtc="2024-06-10T21:59:00Z">
        <w:r>
          <w:t>The</w:t>
        </w:r>
      </w:ins>
      <w:r>
        <w:t xml:space="preserve"> </w:t>
      </w:r>
      <w:proofErr w:type="spellStart"/>
      <w:r>
        <w:t>MetZyme</w:t>
      </w:r>
      <w:proofErr w:type="spellEnd"/>
      <w:r>
        <w:t xml:space="preserve"> dataset used a deep paired metagenomic database (</w:t>
      </w:r>
      <w:hyperlink r:id="rId13">
        <w:r>
          <w:rPr>
            <w:rStyle w:val="Hyperlink"/>
          </w:rPr>
          <w:t>https://www.ebi.ac.uk/pride/archive/projects/PXD030684</w:t>
        </w:r>
      </w:hyperlink>
      <w:r>
        <w:t xml:space="preserve">) to enable </w:t>
      </w:r>
      <w:del w:id="168" w:author="Mireille Savoie" w:date="2024-06-10T18:59:00Z" w16du:dateUtc="2024-06-10T21:59:00Z">
        <w:r w:rsidR="00F2456C">
          <w:delText xml:space="preserve">this </w:delText>
        </w:r>
      </w:del>
      <w:r>
        <w:t>peptide-to-spectrum matching [</w:t>
      </w:r>
      <w:del w:id="169" w:author="Mireille Savoie" w:date="2024-06-10T18:59:00Z" w16du:dateUtc="2024-06-10T21:59:00Z">
        <w:r w:rsidR="00F2456C">
          <w:delText>41,46</w:delText>
        </w:r>
      </w:del>
      <w:ins w:id="170" w:author="Mireille Savoie" w:date="2024-06-10T18:59:00Z" w16du:dateUtc="2024-06-10T21:59:00Z">
        <w:r>
          <w:t>44,49</w:t>
        </w:r>
      </w:ins>
      <w:r>
        <w:t>]. Furthermore, protein identifications were based on peptide</w:t>
      </w:r>
      <w:ins w:id="171" w:author="Mireille Savoie" w:date="2024-06-10T18:59:00Z" w16du:dateUtc="2024-06-10T21:59:00Z">
        <w:r>
          <w:t>-</w:t>
        </w:r>
      </w:ins>
      <w:r>
        <w:t>to</w:t>
      </w:r>
      <w:ins w:id="172" w:author="Mireille Savoie" w:date="2024-06-10T18:59:00Z" w16du:dateUtc="2024-06-10T21:59:00Z">
        <w:r>
          <w:t>-</w:t>
        </w:r>
      </w:ins>
      <w:r>
        <w:t>spectrum matching using SEQUESTHT within Proteome Discoverer software (</w:t>
      </w:r>
      <w:proofErr w:type="spellStart"/>
      <w:r>
        <w:t>Thermo</w:t>
      </w:r>
      <w:proofErr w:type="spellEnd"/>
      <w:r>
        <w:t xml:space="preserve">) and spectral counts were enumerated using Scaffold software (Proteome Software) using </w:t>
      </w:r>
      <w:proofErr w:type="gramStart"/>
      <w:r>
        <w:t>a</w:t>
      </w:r>
      <w:proofErr w:type="gramEnd"/>
      <w:r>
        <w:t xml:space="preserve"> FDR of &lt;0.1% on the peptide level as described in Saunders </w:t>
      </w:r>
      <w:r>
        <w:rPr>
          <w:i/>
          <w:iCs/>
        </w:rPr>
        <w:t>et al</w:t>
      </w:r>
      <w:r>
        <w:t xml:space="preserve">. </w:t>
      </w:r>
      <w:del w:id="173" w:author="Mireille Savoie" w:date="2024-06-10T18:59:00Z" w16du:dateUtc="2024-06-10T21:59:00Z">
        <w:r w:rsidR="00F2456C">
          <w:delText>[47].</w:delText>
        </w:r>
      </w:del>
      <w:ins w:id="174" w:author="Mireille Savoie" w:date="2024-06-10T18:59:00Z" w16du:dateUtc="2024-06-10T21:59:00Z">
        <w:r>
          <w:t xml:space="preserve">[50]. While the accuracy of strain specific protein annotations </w:t>
        </w:r>
        <w:proofErr w:type="gramStart"/>
        <w:r>
          <w:t>are</w:t>
        </w:r>
        <w:proofErr w:type="gramEnd"/>
        <w:r>
          <w:t xml:space="preserve"> limited due to the high conservation of the target protein complexes, the two step approach of peptide-to-spectrum matching using deep paired metagenomics, does assign proteins at the level of clades.</w:t>
        </w:r>
      </w:ins>
    </w:p>
    <w:p w14:paraId="0CCB3286" w14:textId="77777777" w:rsidR="00DE2E1C" w:rsidRPr="00132452" w:rsidRDefault="00000000">
      <w:pPr>
        <w:pStyle w:val="Heading2"/>
        <w:rPr>
          <w:sz w:val="32"/>
          <w:szCs w:val="32"/>
        </w:rPr>
      </w:pPr>
      <w:bookmarkStart w:id="175" w:name="X6c7d4d4f62cded0f7dfddee26ec329f85e3f3df"/>
      <w:bookmarkStart w:id="176" w:name="Xab56a80385fcfef2ad2fff1c295a1a775f98bbc"/>
      <w:bookmarkEnd w:id="136"/>
      <w:r w:rsidRPr="00132452">
        <w:rPr>
          <w:i/>
          <w:iCs/>
          <w:sz w:val="32"/>
          <w:szCs w:val="32"/>
        </w:rPr>
        <w:lastRenderedPageBreak/>
        <w:t xml:space="preserve">Prochlorococcus </w:t>
      </w:r>
      <w:ins w:id="177" w:author="Mireille Savoie" w:date="2024-06-10T18:59:00Z" w16du:dateUtc="2024-06-10T21:59:00Z">
        <w:r w:rsidRPr="00132452">
          <w:rPr>
            <w:i/>
            <w:iCs/>
            <w:sz w:val="32"/>
            <w:szCs w:val="32"/>
          </w:rPr>
          <w:t>marinus</w:t>
        </w:r>
        <w:r w:rsidRPr="00132452">
          <w:rPr>
            <w:sz w:val="32"/>
            <w:szCs w:val="32"/>
          </w:rPr>
          <w:t xml:space="preserve"> </w:t>
        </w:r>
      </w:ins>
      <w:r w:rsidRPr="00132452">
        <w:rPr>
          <w:sz w:val="32"/>
          <w:szCs w:val="32"/>
        </w:rPr>
        <w:t>culturing and experimental design</w:t>
      </w:r>
    </w:p>
    <w:p w14:paraId="6A5DF6CC" w14:textId="047F271A" w:rsidR="00DE2E1C" w:rsidRDefault="00000000">
      <w:pPr>
        <w:pStyle w:val="FirstParagraph"/>
      </w:pPr>
      <w:r>
        <w:rPr>
          <w:i/>
          <w:iCs/>
        </w:rPr>
        <w:t xml:space="preserve">Prochlorococcus </w:t>
      </w:r>
      <w:ins w:id="178" w:author="Mireille Savoie" w:date="2024-06-10T18:59:00Z" w16du:dateUtc="2024-06-10T21:59:00Z">
        <w:r>
          <w:rPr>
            <w:i/>
            <w:iCs/>
          </w:rPr>
          <w:t>marinus</w:t>
        </w:r>
        <w:r>
          <w:t xml:space="preserve"> </w:t>
        </w:r>
      </w:ins>
      <w:r>
        <w:t>remain challenging to culture</w:t>
      </w:r>
      <w:del w:id="179" w:author="Mireille Savoie" w:date="2024-06-10T18:59:00Z" w16du:dateUtc="2024-06-10T21:59:00Z">
        <w:r w:rsidR="00F2456C">
          <w:delText>, as their reduced genomes – the smallest of any known oxyphototroph – render them</w:delText>
        </w:r>
      </w:del>
      <w:ins w:id="180" w:author="Mireille Savoie" w:date="2024-06-10T18:59:00Z" w16du:dateUtc="2024-06-10T21:59:00Z">
        <w:r>
          <w:t xml:space="preserve"> at high densities or under fluctuating environments,</w:t>
        </w:r>
      </w:ins>
      <w:r>
        <w:t xml:space="preserve"> partially </w:t>
      </w:r>
      <w:del w:id="181" w:author="Mireille Savoie" w:date="2024-06-10T18:59:00Z" w16du:dateUtc="2024-06-10T21:59:00Z">
        <w:r w:rsidR="00F2456C">
          <w:delText>dependent</w:delText>
        </w:r>
      </w:del>
      <w:ins w:id="182" w:author="Mireille Savoie" w:date="2024-06-10T18:59:00Z" w16du:dateUtc="2024-06-10T21:59:00Z">
        <w:r>
          <w:t>due to their dependence</w:t>
        </w:r>
      </w:ins>
      <w:r>
        <w:t xml:space="preserve"> upon mutualistic heterotrophic bacteria to detoxify reactive oxygen species [</w:t>
      </w:r>
      <w:del w:id="183" w:author="Mireille Savoie" w:date="2024-06-10T18:59:00Z" w16du:dateUtc="2024-06-10T21:59:00Z">
        <w:r w:rsidR="00F2456C">
          <w:delText>48,49</w:delText>
        </w:r>
      </w:del>
      <w:ins w:id="184" w:author="Mireille Savoie" w:date="2024-06-10T18:59:00Z" w16du:dateUtc="2024-06-10T21:59:00Z">
        <w:r>
          <w:t>51,52</w:t>
        </w:r>
      </w:ins>
      <w:r>
        <w:t>]. MED4, SS120 and MIT9313 have been successfully cultured in laboratories [</w:t>
      </w:r>
      <w:del w:id="185" w:author="Mireille Savoie" w:date="2024-06-10T18:59:00Z" w16du:dateUtc="2024-06-10T21:59:00Z">
        <w:r w:rsidR="00F2456C">
          <w:delText>50,51</w:delText>
        </w:r>
      </w:del>
      <w:ins w:id="186" w:author="Mireille Savoie" w:date="2024-06-10T18:59:00Z" w16du:dateUtc="2024-06-10T21:59:00Z">
        <w:r>
          <w:t>5,6</w:t>
        </w:r>
      </w:ins>
      <w:r>
        <w:t>], and used to show that ecotypic classifications correspond to biochemical differences among strains [</w:t>
      </w:r>
      <w:del w:id="187" w:author="Mireille Savoie" w:date="2024-06-10T18:59:00Z" w16du:dateUtc="2024-06-10T21:59:00Z">
        <w:r w:rsidR="00F2456C">
          <w:delText>45</w:delText>
        </w:r>
      </w:del>
      <w:ins w:id="188" w:author="Mireille Savoie" w:date="2024-06-10T18:59:00Z" w16du:dateUtc="2024-06-10T21:59:00Z">
        <w:r>
          <w:t>48</w:t>
        </w:r>
      </w:ins>
      <w:r>
        <w:t xml:space="preserve">]. Three xenic cultures of </w:t>
      </w:r>
      <w:proofErr w:type="spellStart"/>
      <w:r>
        <w:rPr>
          <w:i/>
          <w:iCs/>
        </w:rPr>
        <w:t>P.marinus</w:t>
      </w:r>
      <w:proofErr w:type="spellEnd"/>
      <w:r>
        <w:t xml:space="preserve"> were obtained from Bigelow Labs, NCMA Maine, USA. MED4 (CCMP1986) is from High-Light adapted (HLI) clade; SS120 (CCMP1375) is from Low-Light adapted (LLII/III) clade; and MIT9313 (CCMP2773) is from Low-Light adapted (LLIV) clade. Cultures were maintained in incubators set to 22°C with an on/off light/dark cycle of 12 h. The PAR level for maintenance cultures reflected PAR in the source niche of the ecotype; MED4, of 160 µmol photons m</w:t>
      </w:r>
      <w:r>
        <w:rPr>
          <w:vertAlign w:val="superscript"/>
        </w:rPr>
        <w:t>-2</w:t>
      </w:r>
      <w:r>
        <w:t xml:space="preserve"> s</w:t>
      </w:r>
      <w:r>
        <w:rPr>
          <w:vertAlign w:val="superscript"/>
        </w:rPr>
        <w:t>-1</w:t>
      </w:r>
      <w:r>
        <w:t xml:space="preserve"> with illumination from STANDARD Products Inc. Cool White F24T5/41K/8/HO/PS/G5/STD, 24 watts, fluorescent bulbs; SS120 and MIT9313 at 30 µmol photons m</w:t>
      </w:r>
      <w:r>
        <w:rPr>
          <w:vertAlign w:val="superscript"/>
        </w:rPr>
        <w:t>-2</w:t>
      </w:r>
      <w:r>
        <w:t xml:space="preserve"> s</w:t>
      </w:r>
      <w:r>
        <w:rPr>
          <w:vertAlign w:val="superscript"/>
        </w:rPr>
        <w:t>-1</w:t>
      </w:r>
      <w:r>
        <w:t xml:space="preserve"> with illumination from Philips Cool White F14T5/841 Alto, 14 watts, fluorescent bulbs. To maintain active growth all strains were transferred weekly with 1 in 5 dilutions with Pro99 media [</w:t>
      </w:r>
      <w:del w:id="189" w:author="Mireille Savoie" w:date="2024-06-10T18:59:00Z" w16du:dateUtc="2024-06-10T21:59:00Z">
        <w:r w:rsidR="00F2456C">
          <w:delText>51</w:delText>
        </w:r>
      </w:del>
      <w:ins w:id="190" w:author="Mireille Savoie" w:date="2024-06-10T18:59:00Z" w16du:dateUtc="2024-06-10T21:59:00Z">
        <w:r>
          <w:t>6</w:t>
        </w:r>
      </w:ins>
      <w:r>
        <w:t>] prepared with autoclaved artificial seawater [</w:t>
      </w:r>
      <w:del w:id="191" w:author="Mireille Savoie" w:date="2024-06-10T18:59:00Z" w16du:dateUtc="2024-06-10T21:59:00Z">
        <w:r w:rsidR="00F2456C">
          <w:delText>52</w:delText>
        </w:r>
      </w:del>
      <w:ins w:id="192" w:author="Mireille Savoie" w:date="2024-06-10T18:59:00Z" w16du:dateUtc="2024-06-10T21:59:00Z">
        <w:r>
          <w:t>53</w:t>
        </w:r>
      </w:ins>
      <w:r>
        <w:t>].</w:t>
      </w:r>
    </w:p>
    <w:p w14:paraId="31D1F230" w14:textId="682B7D9C" w:rsidR="00DE2E1C" w:rsidRDefault="00000000">
      <w:pPr>
        <w:pStyle w:val="BodyText"/>
        <w:rPr>
          <w:ins w:id="193" w:author="Mireille Savoie" w:date="2024-06-10T18:59:00Z" w16du:dateUtc="2024-06-10T21:59:00Z"/>
        </w:rPr>
      </w:pPr>
      <w:r>
        <w:t xml:space="preserve">Controlled growth </w:t>
      </w:r>
      <w:ins w:id="194" w:author="Mireille Savoie" w:date="2024-06-10T18:59:00Z" w16du:dateUtc="2024-06-10T21:59:00Z">
        <w:r>
          <w:t xml:space="preserve">rate </w:t>
        </w:r>
      </w:ins>
      <w:r>
        <w:t xml:space="preserve">experiments were </w:t>
      </w:r>
      <w:ins w:id="195" w:author="Mireille Savoie" w:date="2024-06-10T18:59:00Z" w16du:dateUtc="2024-06-10T21:59:00Z">
        <w:r>
          <w:t xml:space="preserve">then </w:t>
        </w:r>
      </w:ins>
      <w:r>
        <w:t xml:space="preserve">performed using MCMIX-OD or MC1000-OD PSI </w:t>
      </w:r>
      <w:proofErr w:type="spellStart"/>
      <w:r>
        <w:t>Multicultivators</w:t>
      </w:r>
      <w:proofErr w:type="spellEnd"/>
      <w:r>
        <w:t xml:space="preserve"> (</w:t>
      </w:r>
      <w:r w:rsidR="00DF1D49">
        <w:t>S1 Fig</w:t>
      </w:r>
      <w:del w:id="196" w:author="Mireille Savoie" w:date="2024-06-10T18:59:00Z" w16du:dateUtc="2024-06-10T21:59:00Z">
        <w:r w:rsidR="00C1281A">
          <w:delText>.</w:delText>
        </w:r>
        <w:r w:rsidR="00F2456C">
          <w:delText>;</w:delText>
        </w:r>
      </w:del>
      <w:ins w:id="197" w:author="Mireille Savoie" w:date="2024-06-10T18:59:00Z" w16du:dateUtc="2024-06-10T21:59:00Z">
        <w:r>
          <w:t>;</w:t>
        </w:r>
      </w:ins>
      <w:r>
        <w:t xml:space="preserve"> PSI, </w:t>
      </w:r>
      <w:proofErr w:type="spellStart"/>
      <w:r>
        <w:t>Drásov</w:t>
      </w:r>
      <w:proofErr w:type="spellEnd"/>
      <w:r>
        <w:t xml:space="preserve">, Czech Republic). Each </w:t>
      </w:r>
      <w:proofErr w:type="spellStart"/>
      <w:r>
        <w:t>multicultivator</w:t>
      </w:r>
      <w:proofErr w:type="spellEnd"/>
      <w:r>
        <w:t xml:space="preserve"> individually controls 8 tubes at a common temperature of 22°C. Each tube containing 70 mL of Pro99 media was inoculated </w:t>
      </w:r>
      <w:del w:id="198" w:author="Mireille Savoie" w:date="2024-06-10T18:59:00Z" w16du:dateUtc="2024-06-10T21:59:00Z">
        <w:r w:rsidR="00F2456C">
          <w:delText>with 10 mL of growing maintenance culture. In a factorial matrix design, each tube was then</w:delText>
        </w:r>
      </w:del>
      <w:ins w:id="199" w:author="Mireille Savoie" w:date="2024-06-10T18:59:00Z" w16du:dateUtc="2024-06-10T21:59:00Z">
        <w:r>
          <w:t xml:space="preserve">around </w:t>
        </w:r>
        <w:proofErr w:type="spellStart"/>
        <w:r>
          <w:t>mid day</w:t>
        </w:r>
        <w:proofErr w:type="spellEnd"/>
        <w:r>
          <w:t xml:space="preserve"> of the 12 h maintenance photoperiod with </w:t>
        </w:r>
        <w:r>
          <w:lastRenderedPageBreak/>
          <w:t xml:space="preserve">10 mL of growing maintenance preculture, to reach a starting OD680 of approximately 0.020. The tubes containing the cultures were then placed in the </w:t>
        </w:r>
        <w:proofErr w:type="spellStart"/>
        <w:r>
          <w:t>Multicultivator</w:t>
        </w:r>
        <w:proofErr w:type="spellEnd"/>
        <w:r>
          <w:t xml:space="preserve"> water bath set at 22°C, sparged with the experimental [O</w:t>
        </w:r>
        <w:r>
          <w:rPr>
            <w:vertAlign w:val="subscript"/>
          </w:rPr>
          <w:t>2</w:t>
        </w:r>
        <w:r>
          <w:t xml:space="preserve">], and kept at low light until late afternoon. Cultures were then in the dark for 12 to 16 </w:t>
        </w:r>
        <w:proofErr w:type="spellStart"/>
        <w:r>
          <w:t>hr</w:t>
        </w:r>
        <w:proofErr w:type="spellEnd"/>
        <w:r>
          <w:t xml:space="preserve"> until the </w:t>
        </w:r>
        <w:proofErr w:type="spellStart"/>
        <w:r>
          <w:t>photoregime</w:t>
        </w:r>
        <w:proofErr w:type="spellEnd"/>
        <w:r>
          <w:t xml:space="preserve"> of a sinusoidal photoperiod commenced the following morning, reaching peak PAR at noon each day. Cultures thus took approximately 24 h to move gradually from maintenance </w:t>
        </w:r>
        <w:proofErr w:type="spellStart"/>
        <w:r>
          <w:t>photoregime</w:t>
        </w:r>
        <w:proofErr w:type="spellEnd"/>
        <w:r>
          <w:t xml:space="preserve"> to the peak PAR of the experimental </w:t>
        </w:r>
        <w:proofErr w:type="spellStart"/>
        <w:r>
          <w:t>photoregime</w:t>
        </w:r>
        <w:proofErr w:type="spellEnd"/>
        <w:r>
          <w:t xml:space="preserve">. Cultures were grown for </w:t>
        </w:r>
        <w:r w:rsidR="00BE421E">
          <w:t>7</w:t>
        </w:r>
        <w:r>
          <w:t xml:space="preserve"> to </w:t>
        </w:r>
        <w:r w:rsidR="00BE421E">
          <w:t>14</w:t>
        </w:r>
        <w:r>
          <w:t xml:space="preserve"> days, until they reached stationary phase at OD680 of approximately 0.4 to 0.8 after approximately 5 generations of growth.</w:t>
        </w:r>
      </w:ins>
    </w:p>
    <w:p w14:paraId="5E44DB80" w14:textId="77777777" w:rsidR="00DE2E1C" w:rsidRDefault="00000000">
      <w:pPr>
        <w:pStyle w:val="BodyText"/>
      </w:pPr>
      <w:ins w:id="200" w:author="Mireille Savoie" w:date="2024-06-10T18:59:00Z" w16du:dateUtc="2024-06-10T21:59:00Z">
        <w:r>
          <w:t>In a factorial matrix design, each tube was</w:t>
        </w:r>
      </w:ins>
      <w:r>
        <w:t xml:space="preserve"> subject to an individual combination of sinusoidal photoperiod (4, 8, 12, 16 h); reaching a peak PAR (30, 90, 180 µmol photons m</w:t>
      </w:r>
      <w:r>
        <w:rPr>
          <w:vertAlign w:val="superscript"/>
        </w:rPr>
        <w:t>-2</w:t>
      </w:r>
      <w:r>
        <w:t xml:space="preserve"> s</w:t>
      </w:r>
      <w:r>
        <w:rPr>
          <w:vertAlign w:val="superscript"/>
        </w:rPr>
        <w:t>-1</w:t>
      </w:r>
      <w:r>
        <w:t>), with defined spectral bandwidth (White LED, 660 nm, 450 nm). [O</w:t>
      </w:r>
      <w:r>
        <w:rPr>
          <w:vertAlign w:val="subscript"/>
        </w:rPr>
        <w:t>2</w:t>
      </w:r>
      <w:r>
        <w:t>] levels (2.5 µM, 25 µM, 250 µM) were imposed by bubbling tubes with varying ratios of air and Nitrogen (N</w:t>
      </w:r>
      <w:r>
        <w:rPr>
          <w:vertAlign w:val="subscript"/>
        </w:rPr>
        <w:t>2</w:t>
      </w:r>
      <w:r>
        <w:t>), with consistent 0.05% of Carbon Dioxide (CO</w:t>
      </w:r>
      <w:r>
        <w:rPr>
          <w:vertAlign w:val="subscript"/>
        </w:rPr>
        <w:t>2</w:t>
      </w:r>
      <w:r>
        <w:t xml:space="preserve">) gas, delivered through a 0.2 </w:t>
      </w:r>
      <w:proofErr w:type="spellStart"/>
      <w:r>
        <w:t>μm</w:t>
      </w:r>
      <w:proofErr w:type="spellEnd"/>
      <w:r>
        <w:t xml:space="preserve"> sterile microfilter via a G400 gas mixing system (Qubit Systems Inc., Kingston, Ontario, Canada). [O</w:t>
      </w:r>
      <w:r>
        <w:rPr>
          <w:vertAlign w:val="subscript"/>
        </w:rPr>
        <w:t>2</w:t>
      </w:r>
      <w:r>
        <w:t xml:space="preserve">] </w:t>
      </w:r>
      <w:r>
        <w:rPr>
          <w:i/>
          <w:iCs/>
        </w:rPr>
        <w:t>in situ</w:t>
      </w:r>
      <w:r>
        <w:t xml:space="preserve"> was verified using oxygen </w:t>
      </w:r>
      <w:proofErr w:type="spellStart"/>
      <w:r>
        <w:t>optodes</w:t>
      </w:r>
      <w:proofErr w:type="spellEnd"/>
      <w:r>
        <w:t xml:space="preserve"> (</w:t>
      </w:r>
      <w:proofErr w:type="spellStart"/>
      <w:r>
        <w:t>PyroScience</w:t>
      </w:r>
      <w:proofErr w:type="spellEnd"/>
      <w:r>
        <w:t>, Germany) inserted into tubes for real-time measurements, with a temperature probe in the bath of the bioreactor to correct [O</w:t>
      </w:r>
      <w:r>
        <w:rPr>
          <w:vertAlign w:val="subscript"/>
        </w:rPr>
        <w:t>2</w:t>
      </w:r>
      <w:r>
        <w:t xml:space="preserve">] measures for temperature fluctuations. In addition, the </w:t>
      </w:r>
      <w:proofErr w:type="spellStart"/>
      <w:r>
        <w:t>Pyroscience</w:t>
      </w:r>
      <w:proofErr w:type="spellEnd"/>
      <w:r>
        <w:t xml:space="preserve"> software corrected [O</w:t>
      </w:r>
      <w:r>
        <w:rPr>
          <w:vertAlign w:val="subscript"/>
        </w:rPr>
        <w:t>2</w:t>
      </w:r>
      <w:r>
        <w:t>] based on the salinity of the media (32 ppt). The flow rate of the gas mixture was controlled, but variations in bubbling speed, PAR and culture density affected the [O</w:t>
      </w:r>
      <w:r>
        <w:rPr>
          <w:vertAlign w:val="subscript"/>
        </w:rPr>
        <w:t>2</w:t>
      </w:r>
      <w:r>
        <w:t>] achieved in each tube. A low [O</w:t>
      </w:r>
      <w:r>
        <w:rPr>
          <w:vertAlign w:val="subscript"/>
        </w:rPr>
        <w:t>2</w:t>
      </w:r>
      <w:r>
        <w:t>] of 0.5 µM - 5 µM (reported as 2.5 µM hereafter), was achieved by sparging with a gas mixture containing 99.95% N</w:t>
      </w:r>
      <w:r>
        <w:rPr>
          <w:vertAlign w:val="subscript"/>
        </w:rPr>
        <w:t>2</w:t>
      </w:r>
      <w:r>
        <w:t xml:space="preserve"> and 0.05% CO</w:t>
      </w:r>
      <w:r>
        <w:rPr>
          <w:vertAlign w:val="subscript"/>
        </w:rPr>
        <w:t>2</w:t>
      </w:r>
      <w:r>
        <w:t xml:space="preserve">. An </w:t>
      </w:r>
      <w:r>
        <w:lastRenderedPageBreak/>
        <w:t>intermediate [O</w:t>
      </w:r>
      <w:r>
        <w:rPr>
          <w:vertAlign w:val="subscript"/>
        </w:rPr>
        <w:t>2</w:t>
      </w:r>
      <w:r>
        <w:t>] of 10 - 25 µM (reported hereafter as 25 µM) was achieved by sparging with a gas mixture containing 98.95% N</w:t>
      </w:r>
      <w:r>
        <w:rPr>
          <w:vertAlign w:val="subscript"/>
        </w:rPr>
        <w:t>2</w:t>
      </w:r>
      <w:r>
        <w:t>, 0.05% CO</w:t>
      </w:r>
      <w:r>
        <w:rPr>
          <w:vertAlign w:val="subscript"/>
        </w:rPr>
        <w:t>2</w:t>
      </w:r>
      <w:r>
        <w:t xml:space="preserve"> and 1% O</w:t>
      </w:r>
      <w:r>
        <w:rPr>
          <w:vertAlign w:val="subscript"/>
        </w:rPr>
        <w:t>2</w:t>
      </w:r>
      <w:r>
        <w:t>. A high O</w:t>
      </w:r>
      <w:r>
        <w:rPr>
          <w:vertAlign w:val="subscript"/>
        </w:rPr>
        <w:t>2</w:t>
      </w:r>
      <w:r>
        <w:t xml:space="preserve"> of 200 µM - 280 µM (reported hereafter as 250 µM) was achieved by sparging with lab air (78% N</w:t>
      </w:r>
      <w:r>
        <w:rPr>
          <w:vertAlign w:val="subscript"/>
        </w:rPr>
        <w:t>2</w:t>
      </w:r>
      <w:r>
        <w:t>, 21% O</w:t>
      </w:r>
      <w:r>
        <w:rPr>
          <w:vertAlign w:val="subscript"/>
        </w:rPr>
        <w:t>2</w:t>
      </w:r>
      <w:r>
        <w:t xml:space="preserve">, 1% </w:t>
      </w:r>
      <w:proofErr w:type="spellStart"/>
      <w:r>
        <w:t>Ar</w:t>
      </w:r>
      <w:proofErr w:type="spellEnd"/>
      <w:r>
        <w:t xml:space="preserve"> and 0.05% CO</w:t>
      </w:r>
      <w:r>
        <w:rPr>
          <w:vertAlign w:val="subscript"/>
        </w:rPr>
        <w:t>2</w:t>
      </w:r>
      <w:r>
        <w:t>).</w:t>
      </w:r>
    </w:p>
    <w:p w14:paraId="12A5A2F5" w14:textId="77777777" w:rsidR="00DE2E1C" w:rsidRDefault="00000000">
      <w:pPr>
        <w:pStyle w:val="BodyText"/>
      </w:pPr>
      <w:r>
        <w:t>The full crossing of all factor levels would yield 4 x 3 x 3 x 3 = 108 treatments, x 3 strains for 324 possible combinations. Consistent absence of growth of some strains under some levels of photoperiod, PAR, or [O</w:t>
      </w:r>
      <w:r>
        <w:rPr>
          <w:vertAlign w:val="subscript"/>
        </w:rPr>
        <w:t>2</w:t>
      </w:r>
      <w:r>
        <w:t xml:space="preserve">] meant we completed 268 growth </w:t>
      </w:r>
      <w:ins w:id="201" w:author="Mireille Savoie" w:date="2024-06-10T18:59:00Z" w16du:dateUtc="2024-06-10T21:59:00Z">
        <w:r>
          <w:t xml:space="preserve">rate </w:t>
        </w:r>
      </w:ins>
      <w:r>
        <w:t>factor treatment combinations</w:t>
      </w:r>
      <w:ins w:id="202" w:author="Mireille Savoie" w:date="2024-06-10T18:59:00Z" w16du:dateUtc="2024-06-10T21:59:00Z">
        <w:r>
          <w:t xml:space="preserve"> with 1 to 3 replicates</w:t>
        </w:r>
      </w:ins>
      <w:r>
        <w:t>.</w:t>
      </w:r>
    </w:p>
    <w:p w14:paraId="7769423B" w14:textId="77777777" w:rsidR="00DE2E1C" w:rsidRDefault="00000000">
      <w:pPr>
        <w:pStyle w:val="BodyText"/>
      </w:pPr>
      <w:r>
        <w:rPr>
          <w:i/>
          <w:iCs/>
        </w:rPr>
        <w:t>In situ</w:t>
      </w:r>
      <w:r>
        <w:t xml:space="preserve"> measurements of Optical Density (OD) 680 nm, a proxy for cell suspension density, cell size dependent scatter and cell chlorophyll content; and OD 720 nm, a proxy for cell suspension density and cell size dependent scatter, were recorded every 5 minutes over least 8 to 14 days, depending on the duration of the lag phase, if any.</w:t>
      </w:r>
    </w:p>
    <w:p w14:paraId="1C1EB83D" w14:textId="68FC6B76" w:rsidR="00DE2E1C" w:rsidRDefault="00000000">
      <w:pPr>
        <w:pStyle w:val="BodyText"/>
      </w:pPr>
      <w:r>
        <w:t>Peak PAR of 180, 90 or 30 µmol photons m</w:t>
      </w:r>
      <w:r>
        <w:rPr>
          <w:vertAlign w:val="superscript"/>
        </w:rPr>
        <w:t>-2</w:t>
      </w:r>
      <w:r>
        <w:t xml:space="preserve"> s</w:t>
      </w:r>
      <w:r>
        <w:rPr>
          <w:vertAlign w:val="superscript"/>
        </w:rPr>
        <w:t>-1</w:t>
      </w:r>
      <w:r>
        <w:t xml:space="preserve">, and spectral wavebands (white LED full spectrum, 660 nm (red light), and 450 nm (blue light)) were chosen to approximate light levels and spectral </w:t>
      </w:r>
      <w:proofErr w:type="spellStart"/>
      <w:r>
        <w:t>colours</w:t>
      </w:r>
      <w:proofErr w:type="spellEnd"/>
      <w:r>
        <w:t xml:space="preserve"> spanning the vertical ocean water column, from near-surface to the lower euphotic zone depths. Photoperiods were chosen to approximate diel cycles characteristic of current and hypothetical future niches of </w:t>
      </w:r>
      <w:proofErr w:type="spellStart"/>
      <w:r>
        <w:rPr>
          <w:i/>
          <w:iCs/>
        </w:rPr>
        <w:t>P.</w:t>
      </w:r>
      <w:del w:id="203" w:author="Mireille Savoie" w:date="2024-06-10T18:59:00Z" w16du:dateUtc="2024-06-10T21:59:00Z">
        <w:r w:rsidR="00F2456C">
          <w:rPr>
            <w:i/>
            <w:iCs/>
          </w:rPr>
          <w:delText xml:space="preserve"> marinus</w:delText>
        </w:r>
      </w:del>
      <w:ins w:id="204" w:author="Mireille Savoie" w:date="2024-06-10T18:59:00Z" w16du:dateUtc="2024-06-10T21:59:00Z">
        <w:r>
          <w:rPr>
            <w:i/>
            <w:iCs/>
          </w:rPr>
          <w:t>marinus</w:t>
        </w:r>
        <w:proofErr w:type="spellEnd"/>
        <w:r>
          <w:t xml:space="preserve"> and delivered approximating a sinusoidal sun rise and fall</w:t>
        </w:r>
      </w:ins>
      <w:r>
        <w:t xml:space="preserve">; 16 h represents temperate (45°N) summer at the ocean surface; 12 h for equatorial (0°N) ocean surface or temperate (45°N) spring and fall ocean surface or temperate (45°N) summer at deeper ocean depths; 8 h for temperate (45°N) winter at the surface or at temperate (45°N) spring and fall at depth and equatorial </w:t>
      </w:r>
      <w:r>
        <w:lastRenderedPageBreak/>
        <w:t xml:space="preserve">(0°N) deep ocean depths; and 4 h for temperate (45°N) winter </w:t>
      </w:r>
      <w:del w:id="205" w:author="Mireille Savoie" w:date="2024-06-10T18:59:00Z" w16du:dateUtc="2024-06-10T21:59:00Z">
        <w:r w:rsidR="00F2456C">
          <w:delText>or</w:delText>
        </w:r>
      </w:del>
      <w:ins w:id="206" w:author="Mireille Savoie" w:date="2024-06-10T18:59:00Z" w16du:dateUtc="2024-06-10T21:59:00Z">
        <w:r>
          <w:t>at</w:t>
        </w:r>
      </w:ins>
      <w:r>
        <w:t xml:space="preserve"> deep ocean depths</w:t>
      </w:r>
      <w:del w:id="207" w:author="Mireille Savoie" w:date="2024-06-10T18:59:00Z" w16du:dateUtc="2024-06-10T21:59:00Z">
        <w:r w:rsidR="00F2456C">
          <w:delText xml:space="preserve"> during temperate (45°N) spring and fall</w:delText>
        </w:r>
      </w:del>
      <w:r>
        <w:t>.</w:t>
      </w:r>
    </w:p>
    <w:p w14:paraId="618EB7BA" w14:textId="77777777" w:rsidR="00DE2E1C" w:rsidRPr="00132452" w:rsidRDefault="00000000">
      <w:pPr>
        <w:pStyle w:val="Heading2"/>
        <w:rPr>
          <w:sz w:val="32"/>
          <w:szCs w:val="32"/>
        </w:rPr>
      </w:pPr>
      <w:bookmarkStart w:id="208" w:name="growth-rate-analysis"/>
      <w:bookmarkEnd w:id="175"/>
      <w:bookmarkEnd w:id="176"/>
      <w:r w:rsidRPr="00132452">
        <w:rPr>
          <w:sz w:val="32"/>
          <w:szCs w:val="32"/>
        </w:rPr>
        <w:t>Growth rate analysis</w:t>
      </w:r>
    </w:p>
    <w:p w14:paraId="3B2B43EC" w14:textId="47B76F3D" w:rsidR="00DE2E1C" w:rsidRDefault="00000000">
      <w:pPr>
        <w:pStyle w:val="FirstParagraph"/>
      </w:pPr>
      <w:r>
        <w:t xml:space="preserve">Data files (.csv) saved from the </w:t>
      </w:r>
      <w:proofErr w:type="spellStart"/>
      <w:r>
        <w:t>Multicultivator</w:t>
      </w:r>
      <w:proofErr w:type="spellEnd"/>
      <w:r>
        <w:t xml:space="preserve"> software were imported into R-Studio for data management [</w:t>
      </w:r>
      <w:del w:id="209" w:author="Mireille Savoie" w:date="2024-06-10T18:59:00Z" w16du:dateUtc="2024-06-10T21:59:00Z">
        <w:r w:rsidR="00F2456C">
          <w:delText>43</w:delText>
        </w:r>
      </w:del>
      <w:ins w:id="210" w:author="Mireille Savoie" w:date="2024-06-10T18:59:00Z" w16du:dateUtc="2024-06-10T21:59:00Z">
        <w:r>
          <w:t>46</w:t>
        </w:r>
      </w:ins>
      <w:r>
        <w:t>], growth rate calculations, comparisons of model fits [</w:t>
      </w:r>
      <w:del w:id="211" w:author="Mireille Savoie" w:date="2024-06-10T18:59:00Z" w16du:dateUtc="2024-06-10T21:59:00Z">
        <w:r w:rsidR="00F2456C">
          <w:delText>53</w:delText>
        </w:r>
      </w:del>
      <w:ins w:id="212" w:author="Mireille Savoie" w:date="2024-06-10T18:59:00Z" w16du:dateUtc="2024-06-10T21:59:00Z">
        <w:r>
          <w:t>54</w:t>
        </w:r>
      </w:ins>
      <w:r>
        <w:t>], and visualization. The chlorophyll proxy optical density (OD</w:t>
      </w:r>
      <w:r>
        <w:rPr>
          <w:vertAlign w:val="subscript"/>
        </w:rPr>
        <w:t>680</w:t>
      </w:r>
      <w:r>
        <w:t xml:space="preserve"> - OD</w:t>
      </w:r>
      <w:r>
        <w:rPr>
          <w:vertAlign w:val="subscript"/>
        </w:rPr>
        <w:t>720</w:t>
      </w:r>
      <w:r>
        <w:t>; ΔOD) was used to determine the chlorophyll specific growth rate (µ, d</w:t>
      </w:r>
      <w:r>
        <w:rPr>
          <w:vertAlign w:val="superscript"/>
        </w:rPr>
        <w:t>-1</w:t>
      </w:r>
      <w:r>
        <w:t xml:space="preserve">) for each treatment combination. We first used a rolling mean from the R package </w:t>
      </w:r>
      <w:r>
        <w:rPr>
          <w:rStyle w:val="VerbatimChar"/>
          <w:i/>
          <w:iCs/>
        </w:rPr>
        <w:t>zoo</w:t>
      </w:r>
      <w:r>
        <w:t xml:space="preserve"> [</w:t>
      </w:r>
      <w:del w:id="213" w:author="Mireille Savoie" w:date="2024-06-10T18:59:00Z" w16du:dateUtc="2024-06-10T21:59:00Z">
        <w:r w:rsidR="00F2456C">
          <w:delText>54</w:delText>
        </w:r>
      </w:del>
      <w:ins w:id="214" w:author="Mireille Savoie" w:date="2024-06-10T18:59:00Z" w16du:dateUtc="2024-06-10T21:59:00Z">
        <w:r>
          <w:t>55</w:t>
        </w:r>
      </w:ins>
      <w:r>
        <w:t>] to calculate the average ΔOD data over a 1-hour window to lower the influence of outlier points and remove data points collected during post stationary phase, when applicable. We used the Levenberg-Marquardt algorithm [</w:t>
      </w:r>
      <w:del w:id="215" w:author="Mireille Savoie" w:date="2024-06-10T18:59:00Z" w16du:dateUtc="2024-06-10T21:59:00Z">
        <w:r w:rsidR="00F2456C">
          <w:delText>55</w:delText>
        </w:r>
      </w:del>
      <w:ins w:id="216" w:author="Mireille Savoie" w:date="2024-06-10T18:59:00Z" w16du:dateUtc="2024-06-10T21:59:00Z">
        <w:r>
          <w:t>56</w:t>
        </w:r>
      </w:ins>
      <w:r>
        <w:t xml:space="preserve">] modification of the non-linear least squares, using the R package </w:t>
      </w:r>
      <w:proofErr w:type="spellStart"/>
      <w:r>
        <w:rPr>
          <w:rStyle w:val="VerbatimChar"/>
          <w:i/>
          <w:iCs/>
        </w:rPr>
        <w:t>minpack.lm</w:t>
      </w:r>
      <w:proofErr w:type="spellEnd"/>
      <w:r>
        <w:t xml:space="preserve"> [</w:t>
      </w:r>
      <w:del w:id="217" w:author="Mireille Savoie" w:date="2024-06-10T18:59:00Z" w16du:dateUtc="2024-06-10T21:59:00Z">
        <w:r w:rsidR="00F2456C">
          <w:delText>56</w:delText>
        </w:r>
      </w:del>
      <w:ins w:id="218" w:author="Mireille Savoie" w:date="2024-06-10T18:59:00Z" w16du:dateUtc="2024-06-10T21:59:00Z">
        <w:r>
          <w:t>57</w:t>
        </w:r>
      </w:ins>
      <w:r>
        <w:t xml:space="preserve">], to fit a logistic equation (Equation (1)); where </w:t>
      </w:r>
      <w:proofErr w:type="spellStart"/>
      <w:r>
        <w:t>ΔOD</w:t>
      </w:r>
      <w:r>
        <w:rPr>
          <w:vertAlign w:val="subscript"/>
        </w:rPr>
        <w:t>max</w:t>
      </w:r>
      <w:proofErr w:type="spellEnd"/>
      <w:r>
        <w:t xml:space="preserve"> is maximum ΔOD, </w:t>
      </w:r>
      <w:proofErr w:type="spellStart"/>
      <w:r>
        <w:t>ΔOD</w:t>
      </w:r>
      <w:r>
        <w:rPr>
          <w:vertAlign w:val="subscript"/>
        </w:rPr>
        <w:t>min</w:t>
      </w:r>
      <w:proofErr w:type="spellEnd"/>
      <w:r>
        <w:t xml:space="preserve"> is minimum ΔOD, </w:t>
      </w:r>
      <w:proofErr w:type="spellStart"/>
      <w:r>
        <w:t>t</w:t>
      </w:r>
      <w:proofErr w:type="spellEnd"/>
      <w:r>
        <w:t xml:space="preserve"> is time duration over the growth trajectory.</w:t>
      </w:r>
    </w:p>
    <w:p w14:paraId="05D9770D" w14:textId="77777777" w:rsidR="00DE2E1C" w:rsidRDefault="00000000">
      <w:pPr>
        <w:pStyle w:val="BodyText"/>
      </w:pPr>
      <m:oMathPara>
        <m:oMathParaPr>
          <m:jc m:val="center"/>
        </m:oMathParaPr>
        <m:oMath>
          <m:r>
            <w:rPr>
              <w:rFonts w:ascii="Cambria Math" w:hAnsi="Cambria Math"/>
            </w:rPr>
            <m:t>µ</m:t>
          </m:r>
          <m:r>
            <m:rPr>
              <m:sty m:val="p"/>
            </m:rPr>
            <w:rPr>
              <w:rFonts w:ascii="Cambria Math" w:hAnsi="Cambria Math"/>
            </w:rPr>
            <m:t>=</m:t>
          </m:r>
          <m:f>
            <m:fPr>
              <m:ctrlPr>
                <w:rPr>
                  <w:rFonts w:ascii="Cambria Math" w:hAnsi="Cambria Math"/>
                </w:rPr>
              </m:ctrlPr>
            </m:fPr>
            <m:num>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sup>
              </m:sSup>
            </m:num>
            <m:den>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max</m:t>
                  </m:r>
                </m:sub>
              </m:sSub>
              <m:r>
                <m:rPr>
                  <m:sty m:val="p"/>
                </m:rPr>
                <w:rPr>
                  <w:rFonts w:ascii="Cambria Math" w:hAnsi="Cambria Math"/>
                </w:rPr>
                <m:t>+</m:t>
              </m:r>
              <m:d>
                <m:dPr>
                  <m:ctrlPr>
                    <w:rPr>
                      <w:rFonts w:ascii="Cambria Math" w:hAnsi="Cambria Math"/>
                    </w:rPr>
                  </m:ctrlPr>
                </m:dPr>
                <m:e>
                  <m:r>
                    <w:rPr>
                      <w:rFonts w:ascii="Cambria Math" w:hAnsi="Cambria Math"/>
                    </w:rPr>
                    <m:t>ΔO</m:t>
                  </m:r>
                  <m:sSub>
                    <m:sSubPr>
                      <m:ctrlPr>
                        <w:rPr>
                          <w:rFonts w:ascii="Cambria Math" w:hAnsi="Cambria Math"/>
                        </w:rPr>
                      </m:ctrlPr>
                    </m:sSubPr>
                    <m:e>
                      <m:r>
                        <w:rPr>
                          <w:rFonts w:ascii="Cambria Math" w:hAnsi="Cambria Math"/>
                        </w:rPr>
                        <m:t>D</m:t>
                      </m:r>
                    </m:e>
                    <m:sub>
                      <m:r>
                        <w:rPr>
                          <w:rFonts w:ascii="Cambria Math" w:hAnsi="Cambria Math"/>
                        </w:rPr>
                        <m:t>min</m:t>
                      </m:r>
                    </m:sub>
                  </m:sSub>
                  <m:r>
                    <m:rPr>
                      <m:sty m:val="p"/>
                    </m:rPr>
                    <w:rPr>
                      <w:rFonts w:ascii="Cambria Math" w:hAnsi="Cambria Math"/>
                    </w:rPr>
                    <m:t>×</m:t>
                  </m:r>
                  <m:r>
                    <w:rPr>
                      <w:rFonts w:ascii="Cambria Math" w:hAnsi="Cambria Math"/>
                    </w:rPr>
                    <m:t>ex</m:t>
                  </m:r>
                  <m:sSup>
                    <m:sSupPr>
                      <m:ctrlPr>
                        <w:rPr>
                          <w:rFonts w:ascii="Cambria Math" w:hAnsi="Cambria Math"/>
                        </w:rPr>
                      </m:ctrlPr>
                    </m:sSupPr>
                    <m:e>
                      <m:r>
                        <w:rPr>
                          <w:rFonts w:ascii="Cambria Math" w:hAnsi="Cambria Math"/>
                        </w:rPr>
                        <m:t>p</m:t>
                      </m:r>
                    </m:e>
                    <m:sup>
                      <m:d>
                        <m:dPr>
                          <m:ctrlPr>
                            <w:rPr>
                              <w:rFonts w:ascii="Cambria Math" w:hAnsi="Cambria Math"/>
                            </w:rPr>
                          </m:ctrlPr>
                        </m:dPr>
                        <m:e>
                          <m:d>
                            <m:dPr>
                              <m:ctrlPr>
                                <w:rPr>
                                  <w:rFonts w:ascii="Cambria Math" w:hAnsi="Cambria Math"/>
                                </w:rPr>
                              </m:ctrlPr>
                            </m:dPr>
                            <m:e>
                              <m:r>
                                <w:rPr>
                                  <w:rFonts w:ascii="Cambria Math" w:hAnsi="Cambria Math"/>
                                </w:rPr>
                                <m:t>µ</m:t>
                              </m:r>
                              <m:r>
                                <m:rPr>
                                  <m:sty m:val="p"/>
                                </m:rPr>
                                <w:rPr>
                                  <w:rFonts w:ascii="Cambria Math" w:hAnsi="Cambria Math"/>
                                </w:rPr>
                                <m:t>×</m:t>
                              </m:r>
                              <m:r>
                                <w:rPr>
                                  <w:rFonts w:ascii="Cambria Math" w:hAnsi="Cambria Math"/>
                                </w:rPr>
                                <m:t>t</m:t>
                              </m:r>
                            </m:e>
                          </m:d>
                          <m:r>
                            <m:rPr>
                              <m:sty m:val="p"/>
                            </m:rPr>
                            <w:rPr>
                              <w:rFonts w:ascii="Cambria Math" w:hAnsi="Cambria Math"/>
                            </w:rPr>
                            <m:t>-</m:t>
                          </m:r>
                          <m:r>
                            <w:rPr>
                              <w:rFonts w:ascii="Cambria Math" w:hAnsi="Cambria Math"/>
                            </w:rPr>
                            <m:t>1</m:t>
                          </m:r>
                        </m:e>
                      </m:d>
                    </m:sup>
                  </m:sSup>
                </m:e>
              </m:d>
            </m:den>
          </m:f>
          <m:r>
            <w:rPr>
              <w:rFonts w:ascii="Cambria Math" w:hAnsi="Cambria Math"/>
            </w:rPr>
            <m:t>  </m:t>
          </m:r>
          <m:d>
            <m:dPr>
              <m:ctrlPr>
                <w:rPr>
                  <w:rFonts w:ascii="Cambria Math" w:hAnsi="Cambria Math"/>
                </w:rPr>
              </m:ctrlPr>
            </m:dPr>
            <m:e>
              <m:r>
                <w:rPr>
                  <w:rFonts w:ascii="Cambria Math" w:hAnsi="Cambria Math"/>
                </w:rPr>
                <m:t>1</m:t>
              </m:r>
            </m:e>
          </m:d>
        </m:oMath>
      </m:oMathPara>
    </w:p>
    <w:p w14:paraId="02B8D7B0" w14:textId="426C8209" w:rsidR="00DE2E1C" w:rsidRDefault="00F371B8">
      <w:pPr>
        <w:pStyle w:val="FirstParagraph"/>
      </w:pPr>
      <w:r>
        <w:t>S2 Fig</w:t>
      </w:r>
      <w:del w:id="219" w:author="Mireille Savoie" w:date="2024-06-10T18:59:00Z" w16du:dateUtc="2024-06-10T21:59:00Z">
        <w:r w:rsidR="00C1281A">
          <w:delText>.</w:delText>
        </w:r>
      </w:del>
      <w:r>
        <w:t xml:space="preserve"> is an example of chlorophyll specific growth</w:t>
      </w:r>
      <w:ins w:id="220" w:author="Mireille Savoie" w:date="2024-06-10T18:59:00Z" w16du:dateUtc="2024-06-10T21:59:00Z">
        <w:r>
          <w:t xml:space="preserve"> rate</w:t>
        </w:r>
      </w:ins>
      <w:r>
        <w:t xml:space="preserve"> estimates fitted from the high resolution ΔOD measurements for each tube in a </w:t>
      </w:r>
      <w:proofErr w:type="spellStart"/>
      <w:r>
        <w:t>Multicultivator</w:t>
      </w:r>
      <w:proofErr w:type="spellEnd"/>
      <w:r>
        <w:t xml:space="preserve">. The residuals of the logistic growth </w:t>
      </w:r>
      <w:del w:id="221" w:author="Mireille Savoie" w:date="2024-06-10T18:59:00Z" w16du:dateUtc="2024-06-10T21:59:00Z">
        <w:r w:rsidR="00F2456C">
          <w:delText>curve</w:delText>
        </w:r>
      </w:del>
      <w:ins w:id="222" w:author="Mireille Savoie" w:date="2024-06-10T18:59:00Z" w16du:dateUtc="2024-06-10T21:59:00Z">
        <w:r>
          <w:t>rate</w:t>
        </w:r>
      </w:ins>
      <w:r>
        <w:t xml:space="preserve"> fit </w:t>
      </w:r>
      <w:proofErr w:type="gramStart"/>
      <w:r>
        <w:t>are</w:t>
      </w:r>
      <w:proofErr w:type="gramEnd"/>
      <w:r>
        <w:t xml:space="preserve"> shown. The imposed PAR (µmol photons m</w:t>
      </w:r>
      <w:r>
        <w:rPr>
          <w:vertAlign w:val="superscript"/>
        </w:rPr>
        <w:t>-2</w:t>
      </w:r>
      <w:r>
        <w:t xml:space="preserve"> s</w:t>
      </w:r>
      <w:r>
        <w:rPr>
          <w:vertAlign w:val="superscript"/>
        </w:rPr>
        <w:t>-1</w:t>
      </w:r>
      <w:r>
        <w:t>) are plotted for each tube and illustrates the applied photoperiod (h) regimes.</w:t>
      </w:r>
    </w:p>
    <w:p w14:paraId="083723A1" w14:textId="16F72671" w:rsidR="00DE2E1C" w:rsidRDefault="00000000">
      <w:pPr>
        <w:pStyle w:val="BodyText"/>
      </w:pPr>
      <w:r>
        <w:t>A Generalized Additive Model (GAM) [</w:t>
      </w:r>
      <w:del w:id="223" w:author="Mireille Savoie" w:date="2024-06-10T18:59:00Z" w16du:dateUtc="2024-06-10T21:59:00Z">
        <w:r w:rsidR="00F2456C">
          <w:delText>57</w:delText>
        </w:r>
      </w:del>
      <w:ins w:id="224" w:author="Mireille Savoie" w:date="2024-06-10T18:59:00Z" w16du:dateUtc="2024-06-10T21:59:00Z">
        <w:r>
          <w:t>58</w:t>
        </w:r>
      </w:ins>
      <w:r>
        <w:t>] was applied to the relation of chlorophyll-specific µ</w:t>
      </w:r>
      <w:del w:id="225" w:author="Mireille Savoie" w:date="2024-06-10T18:59:00Z" w16du:dateUtc="2024-06-10T21:59:00Z">
        <w:r w:rsidR="00F2456C">
          <w:delText>,</w:delText>
        </w:r>
      </w:del>
      <w:r>
        <w:t xml:space="preserve"> d</w:t>
      </w:r>
      <w:r>
        <w:rPr>
          <w:vertAlign w:val="superscript"/>
        </w:rPr>
        <w:t>-1</w:t>
      </w:r>
      <w:r>
        <w:t xml:space="preserve"> to photoperiod and PAR level, for each growth [O</w:t>
      </w:r>
      <w:r>
        <w:rPr>
          <w:vertAlign w:val="subscript"/>
        </w:rPr>
        <w:t>2</w:t>
      </w:r>
      <w:r>
        <w:t xml:space="preserve">] level, and for </w:t>
      </w:r>
      <w:r>
        <w:lastRenderedPageBreak/>
        <w:t xml:space="preserve">the blue and red wavebands for growth, for each </w:t>
      </w:r>
      <w:r>
        <w:rPr>
          <w:i/>
          <w:iCs/>
        </w:rPr>
        <w:t>P. marinus</w:t>
      </w:r>
      <w:r>
        <w:t xml:space="preserve"> strain in this study. The R package </w:t>
      </w:r>
      <w:proofErr w:type="spellStart"/>
      <w:r>
        <w:rPr>
          <w:rStyle w:val="VerbatimChar"/>
          <w:i/>
          <w:iCs/>
        </w:rPr>
        <w:t>mgcv</w:t>
      </w:r>
      <w:proofErr w:type="spellEnd"/>
      <w:r>
        <w:t xml:space="preserve"> [</w:t>
      </w:r>
      <w:del w:id="226" w:author="Mireille Savoie" w:date="2024-06-10T18:59:00Z" w16du:dateUtc="2024-06-10T21:59:00Z">
        <w:r w:rsidR="00F2456C">
          <w:delText>58</w:delText>
        </w:r>
      </w:del>
      <w:ins w:id="227" w:author="Mireille Savoie" w:date="2024-06-10T18:59:00Z" w16du:dateUtc="2024-06-10T21:59:00Z">
        <w:r>
          <w:t>59</w:t>
        </w:r>
      </w:ins>
      <w:r>
        <w:t xml:space="preserve">] was used to model the growth rate with smoothing terms and indicate the 90, 50 and 10% quantiles for growth rate across the levels of factors. Only growth rate estimates for which the amplitude of standard error was smaller than 30% of the fitted growth rate were included in the GAM. Our priority was the effects of ecologically relevant blue light on growth </w:t>
      </w:r>
      <w:ins w:id="228" w:author="Mireille Savoie" w:date="2024-06-10T18:59:00Z" w16du:dateUtc="2024-06-10T21:59:00Z">
        <w:r>
          <w:t xml:space="preserve">rate </w:t>
        </w:r>
      </w:ins>
      <w:r>
        <w:t>trends. We also included GAM analyses of growth</w:t>
      </w:r>
      <w:ins w:id="229" w:author="Mireille Savoie" w:date="2024-06-10T18:59:00Z" w16du:dateUtc="2024-06-10T21:59:00Z">
        <w:r>
          <w:t xml:space="preserve"> rate</w:t>
        </w:r>
      </w:ins>
      <w:r>
        <w:t xml:space="preserve"> responses to red light, which is not </w:t>
      </w:r>
      <w:proofErr w:type="spellStart"/>
      <w:r>
        <w:t>ecophysiologically</w:t>
      </w:r>
      <w:proofErr w:type="spellEnd"/>
      <w:r>
        <w:t xml:space="preserve"> relevant, but which might prove mechanistically informative [</w:t>
      </w:r>
      <w:del w:id="230" w:author="Mireille Savoie" w:date="2024-06-10T18:59:00Z" w16du:dateUtc="2024-06-10T21:59:00Z">
        <w:r w:rsidR="00F2456C">
          <w:delText>59</w:delText>
        </w:r>
      </w:del>
      <w:ins w:id="231" w:author="Mireille Savoie" w:date="2024-06-10T18:59:00Z" w16du:dateUtc="2024-06-10T21:59:00Z">
        <w:r>
          <w:t>60</w:t>
        </w:r>
      </w:ins>
      <w:r>
        <w:t>].</w:t>
      </w:r>
    </w:p>
    <w:p w14:paraId="465E7CCE" w14:textId="77777777" w:rsidR="00DE2E1C" w:rsidRPr="00132452" w:rsidRDefault="00000000">
      <w:pPr>
        <w:pStyle w:val="Heading2"/>
        <w:rPr>
          <w:sz w:val="32"/>
          <w:szCs w:val="32"/>
        </w:rPr>
      </w:pPr>
      <w:bookmarkStart w:id="232" w:name="Xfae128333161fc41639df814657e28a3de22aaa"/>
      <w:bookmarkEnd w:id="208"/>
      <w:r w:rsidRPr="00132452">
        <w:rPr>
          <w:sz w:val="32"/>
          <w:szCs w:val="32"/>
        </w:rPr>
        <w:t>Estimation of photosynthetically usable radiation</w:t>
      </w:r>
    </w:p>
    <w:p w14:paraId="31E6C6D7" w14:textId="228A6D3B" w:rsidR="00DE2E1C" w:rsidRDefault="00000000">
      <w:pPr>
        <w:pStyle w:val="FirstParagraph"/>
      </w:pPr>
      <w:r>
        <w:t xml:space="preserve">To estimate the Photosynthetically Usable Radiation (PUR), a proxy of incident photons that can be absorbed by the cells, for each </w:t>
      </w:r>
      <w:r>
        <w:rPr>
          <w:i/>
          <w:iCs/>
        </w:rPr>
        <w:t>P. marinus</w:t>
      </w:r>
      <w:r>
        <w:t xml:space="preserve"> ecotype, the imposed Photosynthetically Active Radiation (PAR) was first determined using the reported delivery of sinusoidal diel PAR regimes by the </w:t>
      </w:r>
      <w:proofErr w:type="spellStart"/>
      <w:r>
        <w:t>Multicultivators</w:t>
      </w:r>
      <w:proofErr w:type="spellEnd"/>
      <w:r>
        <w:t xml:space="preserve">, point validated using a LI-250 quantum sensor (LI-COR </w:t>
      </w:r>
      <w:proofErr w:type="spellStart"/>
      <w:r>
        <w:t>Inc.,Lincoln</w:t>
      </w:r>
      <w:proofErr w:type="spellEnd"/>
      <w:r>
        <w:t xml:space="preserve">, NE, USA). An emission profile from 400 nm to 700 nm of each </w:t>
      </w:r>
      <w:proofErr w:type="spellStart"/>
      <w:r>
        <w:t>coloured</w:t>
      </w:r>
      <w:proofErr w:type="spellEnd"/>
      <w:r>
        <w:t xml:space="preserve"> LED light of the MCMIX-OD </w:t>
      </w:r>
      <w:proofErr w:type="spellStart"/>
      <w:r>
        <w:t>Multicultivator</w:t>
      </w:r>
      <w:proofErr w:type="spellEnd"/>
      <w:r>
        <w:t xml:space="preserve"> and the white LED light of the MC1000-OD </w:t>
      </w:r>
      <w:proofErr w:type="spellStart"/>
      <w:r>
        <w:t>Multicultivator</w:t>
      </w:r>
      <w:proofErr w:type="spellEnd"/>
      <w:r>
        <w:t xml:space="preserve"> was obtained using a Jaz spectrometer (Ocean Optics, </w:t>
      </w:r>
      <w:proofErr w:type="spellStart"/>
      <w:r>
        <w:t>Inc.,Dunedin</w:t>
      </w:r>
      <w:proofErr w:type="spellEnd"/>
      <w:r>
        <w:t xml:space="preserve">, FL, USA) equipped with a fiber optic cable, HH2 </w:t>
      </w:r>
      <w:proofErr w:type="spellStart"/>
      <w:r>
        <w:t>FiberOpticJmp</w:t>
      </w:r>
      <w:proofErr w:type="spellEnd"/>
      <w:r>
        <w:t xml:space="preserve"> (Part number A901073, Malvern </w:t>
      </w:r>
      <w:proofErr w:type="spellStart"/>
      <w:r>
        <w:t>Panalytical</w:t>
      </w:r>
      <w:proofErr w:type="spellEnd"/>
      <w:r>
        <w:t xml:space="preserve"> Ltd, Malvern, UK). Each LED spectrum was then normalized to its emission maximum. An </w:t>
      </w:r>
      <w:r>
        <w:rPr>
          <w:i/>
          <w:iCs/>
        </w:rPr>
        <w:t>in-vivo</w:t>
      </w:r>
      <w:r>
        <w:t xml:space="preserve"> whole cell absorbance spectrum for each </w:t>
      </w:r>
      <w:r>
        <w:rPr>
          <w:i/>
          <w:iCs/>
        </w:rPr>
        <w:t>P. marinus</w:t>
      </w:r>
      <w:r>
        <w:t xml:space="preserve"> strain under each spectral growth condition was obtained using the Olis 14 UV/VIS Clarity Spectrophotometer (Olis Inc., Bogart, GA, USA) to scan across range of λ = 350 nm to 750 nm at 1 nm intervals. The path length of the internally reflective cavity of the Olis </w:t>
      </w:r>
      <w:r>
        <w:lastRenderedPageBreak/>
        <w:t xml:space="preserve">spectrophotometer was corrected to a 1 cm path length using the </w:t>
      </w:r>
      <w:proofErr w:type="spellStart"/>
      <w:r>
        <w:t>Javorfi</w:t>
      </w:r>
      <w:proofErr w:type="spellEnd"/>
      <w:r>
        <w:t xml:space="preserve"> correction method [</w:t>
      </w:r>
      <w:del w:id="233" w:author="Mireille Savoie" w:date="2024-06-10T18:59:00Z" w16du:dateUtc="2024-06-10T21:59:00Z">
        <w:r w:rsidR="00F2456C">
          <w:delText>60</w:delText>
        </w:r>
      </w:del>
      <w:ins w:id="234" w:author="Mireille Savoie" w:date="2024-06-10T18:59:00Z" w16du:dateUtc="2024-06-10T21:59:00Z">
        <w:r>
          <w:t>61</w:t>
        </w:r>
      </w:ins>
      <w:r>
        <w:t xml:space="preserve">] on PRO 99 media subtracted whole cell absorbance spectra. The blank-corrected whole cell absorbance spectra were normalized to the absorbance maximum of divinyl chlorophyll </w:t>
      </w:r>
      <w:r>
        <w:rPr>
          <w:i/>
          <w:iCs/>
        </w:rPr>
        <w:t>a</w:t>
      </w:r>
      <w:r>
        <w:t xml:space="preserve"> (</w:t>
      </w:r>
      <w:proofErr w:type="spellStart"/>
      <w:r>
        <w:t>Chl</w:t>
      </w:r>
      <w:proofErr w:type="spellEnd"/>
      <w:r>
        <w:t xml:space="preserve"> </w:t>
      </w:r>
      <w:r>
        <w:rPr>
          <w:i/>
          <w:iCs/>
        </w:rPr>
        <w:t>a</w:t>
      </w:r>
      <w:r>
        <w:rPr>
          <w:vertAlign w:val="subscript"/>
        </w:rPr>
        <w:t>2</w:t>
      </w:r>
      <w:r>
        <w:t>), determined for each spectra, falling between 400 nm and 460 nm.</w:t>
      </w:r>
    </w:p>
    <w:p w14:paraId="7D66F2C1" w14:textId="338D4268" w:rsidR="00DE2E1C" w:rsidRDefault="00000000">
      <w:pPr>
        <w:pStyle w:val="BodyText"/>
      </w:pPr>
      <w:r>
        <w:t>An integrated weighting equation (2) [</w:t>
      </w:r>
      <w:del w:id="235" w:author="Mireille Savoie" w:date="2024-06-10T18:59:00Z" w16du:dateUtc="2024-06-10T21:59:00Z">
        <w:r w:rsidR="00F2456C">
          <w:delText>34</w:delText>
        </w:r>
      </w:del>
      <w:ins w:id="236" w:author="Mireille Savoie" w:date="2024-06-10T18:59:00Z" w16du:dateUtc="2024-06-10T21:59:00Z">
        <w:r>
          <w:t>37</w:t>
        </w:r>
      </w:ins>
      <w:r>
        <w:t xml:space="preserve">] was used to determine the weighted PUR spectrum P(λ); where A(λ) is the blank subtracted, </w:t>
      </w:r>
      <w:proofErr w:type="spellStart"/>
      <w:r>
        <w:t>Chl</w:t>
      </w:r>
      <w:proofErr w:type="spellEnd"/>
      <w:r>
        <w:t xml:space="preserve"> </w:t>
      </w:r>
      <w:r>
        <w:rPr>
          <w:i/>
          <w:iCs/>
        </w:rPr>
        <w:t>a</w:t>
      </w:r>
      <w:r>
        <w:rPr>
          <w:vertAlign w:val="subscript"/>
        </w:rPr>
        <w:t>2</w:t>
      </w:r>
      <w:r>
        <w:t xml:space="preserve"> peak normalized whole cell absorbance spectrum for each </w:t>
      </w:r>
      <w:r>
        <w:rPr>
          <w:i/>
          <w:iCs/>
        </w:rPr>
        <w:t>P. marinus</w:t>
      </w:r>
      <w:r>
        <w:t xml:space="preserve"> ecotype, over 400 nm to 700 nm, A(λ); and E(λ) is the peak normalized emission spectrum of the imposed LED growth light, over 400 nm to 700 nm.</w:t>
      </w:r>
    </w:p>
    <w:p w14:paraId="717BCF58" w14:textId="77777777" w:rsidR="00DE2E1C" w:rsidRDefault="00000000">
      <w:pPr>
        <w:pStyle w:val="BodyText"/>
      </w:pPr>
      <m:oMathPara>
        <m:oMathParaPr>
          <m:jc m:val="center"/>
        </m:oMathParaPr>
        <m:oMath>
          <m:r>
            <w:rPr>
              <w:rFonts w:ascii="Cambria Math" w:hAnsi="Cambria Math"/>
            </w:rPr>
            <m:t>P</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A</m:t>
          </m:r>
          <m:d>
            <m:dPr>
              <m:ctrlPr>
                <w:rPr>
                  <w:rFonts w:ascii="Cambria Math" w:hAnsi="Cambria Math"/>
                </w:rPr>
              </m:ctrlPr>
            </m:dPr>
            <m:e>
              <m:r>
                <w:rPr>
                  <w:rFonts w:ascii="Cambria Math" w:hAnsi="Cambria Math"/>
                </w:rPr>
                <m:t>λ</m:t>
              </m:r>
            </m:e>
          </m:d>
          <m:r>
            <m:rPr>
              <m:sty m:val="p"/>
            </m:rPr>
            <w:rPr>
              <w:rFonts w:ascii="Cambria Math" w:hAnsi="Cambria Math"/>
            </w:rPr>
            <m:t>×</m:t>
          </m:r>
          <m:r>
            <w:rPr>
              <w:rFonts w:ascii="Cambria Math" w:hAnsi="Cambria Math"/>
            </w:rPr>
            <m:t>E</m:t>
          </m:r>
          <m:d>
            <m:dPr>
              <m:ctrlPr>
                <w:rPr>
                  <w:rFonts w:ascii="Cambria Math" w:hAnsi="Cambria Math"/>
                </w:rPr>
              </m:ctrlPr>
            </m:dPr>
            <m:e>
              <m:r>
                <w:rPr>
                  <w:rFonts w:ascii="Cambria Math" w:hAnsi="Cambria Math"/>
                </w:rPr>
                <m:t>λ</m:t>
              </m:r>
            </m:e>
          </m:d>
          <m:r>
            <w:rPr>
              <w:rFonts w:ascii="Cambria Math" w:hAnsi="Cambria Math"/>
            </w:rPr>
            <m:t>  </m:t>
          </m:r>
          <m:d>
            <m:dPr>
              <m:ctrlPr>
                <w:rPr>
                  <w:rFonts w:ascii="Cambria Math" w:hAnsi="Cambria Math"/>
                </w:rPr>
              </m:ctrlPr>
            </m:dPr>
            <m:e>
              <m:r>
                <w:rPr>
                  <w:rFonts w:ascii="Cambria Math" w:hAnsi="Cambria Math"/>
                </w:rPr>
                <m:t>2</m:t>
              </m:r>
            </m:e>
          </m:d>
        </m:oMath>
      </m:oMathPara>
    </w:p>
    <w:p w14:paraId="35CE5F47" w14:textId="2CF21D51" w:rsidR="00DE2E1C" w:rsidRDefault="00000000">
      <w:pPr>
        <w:pStyle w:val="FirstParagraph"/>
      </w:pPr>
      <w:r>
        <w:t>PUR levels (µmol photons m</w:t>
      </w:r>
      <w:r>
        <w:rPr>
          <w:vertAlign w:val="superscript"/>
        </w:rPr>
        <w:t>-2</w:t>
      </w:r>
      <w:r>
        <w:t xml:space="preserve"> s</w:t>
      </w:r>
      <w:r>
        <w:rPr>
          <w:vertAlign w:val="superscript"/>
        </w:rPr>
        <w:t>-1</w:t>
      </w:r>
      <w:r>
        <w:t>) were calculated from imposed PAR (µmol photons m</w:t>
      </w:r>
      <w:r>
        <w:rPr>
          <w:vertAlign w:val="superscript"/>
        </w:rPr>
        <w:t>-2</w:t>
      </w:r>
      <w:r>
        <w:t xml:space="preserve"> s</w:t>
      </w:r>
      <w:r>
        <w:rPr>
          <w:vertAlign w:val="superscript"/>
        </w:rPr>
        <w:t>-1</w:t>
      </w:r>
      <w:r>
        <w:t>) levels using the equation (3) from [</w:t>
      </w:r>
      <w:del w:id="237" w:author="Mireille Savoie" w:date="2024-06-10T18:59:00Z" w16du:dateUtc="2024-06-10T21:59:00Z">
        <w:r w:rsidR="00F2456C">
          <w:delText>34</w:delText>
        </w:r>
      </w:del>
      <w:ins w:id="238" w:author="Mireille Savoie" w:date="2024-06-10T18:59:00Z" w16du:dateUtc="2024-06-10T21:59:00Z">
        <w:r>
          <w:t>37</w:t>
        </w:r>
      </w:ins>
      <w:r>
        <w:t>]; where P(λ) is the weighted PUR absorbance spectrum from equation (2), E(λ) is the imposed growth light emission spectrum from equation (2) and PAR is the imposed peak light level (µmol photons m</w:t>
      </w:r>
      <w:r>
        <w:rPr>
          <w:vertAlign w:val="superscript"/>
        </w:rPr>
        <w:t>-2</w:t>
      </w:r>
      <w:r>
        <w:t xml:space="preserve"> s</w:t>
      </w:r>
      <w:r>
        <w:rPr>
          <w:vertAlign w:val="superscript"/>
        </w:rPr>
        <w:t>-1</w:t>
      </w:r>
      <w:r>
        <w:t>). Fig</w:t>
      </w:r>
      <w:del w:id="239" w:author="Mireille Savoie" w:date="2024-06-10T18:59:00Z" w16du:dateUtc="2024-06-10T21:59:00Z">
        <w:r w:rsidR="00892E01">
          <w:delText>.</w:delText>
        </w:r>
      </w:del>
      <w:r>
        <w:t xml:space="preserve"> (1) shows the calculated peak PUR (µmol photons m</w:t>
      </w:r>
      <w:r>
        <w:rPr>
          <w:vertAlign w:val="superscript"/>
        </w:rPr>
        <w:t>-2</w:t>
      </w:r>
      <w:r>
        <w:t xml:space="preserve"> d</w:t>
      </w:r>
      <w:r>
        <w:rPr>
          <w:vertAlign w:val="superscript"/>
        </w:rPr>
        <w:t>-1</w:t>
      </w:r>
      <w:r>
        <w:t>) vs. imposed peak PAR (µmol photons m</w:t>
      </w:r>
      <w:r>
        <w:rPr>
          <w:vertAlign w:val="superscript"/>
        </w:rPr>
        <w:t>-2</w:t>
      </w:r>
      <w:r>
        <w:t xml:space="preserve"> s</w:t>
      </w:r>
      <w:r>
        <w:rPr>
          <w:vertAlign w:val="superscript"/>
        </w:rPr>
        <w:t>-1</w:t>
      </w:r>
      <w:r>
        <w:t>) for each strain and each spectral waveband (nm).</w:t>
      </w:r>
    </w:p>
    <w:p w14:paraId="4929E775" w14:textId="77777777" w:rsidR="00DE2E1C" w:rsidRDefault="00000000">
      <w:pPr>
        <w:pStyle w:val="BodyText"/>
      </w:pPr>
      <m:oMathPara>
        <m:oMathParaPr>
          <m:jc m:val="center"/>
        </m:oMathParaPr>
        <m:oMath>
          <m:r>
            <w:rPr>
              <w:rFonts w:ascii="Cambria Math" w:hAnsi="Cambria Math"/>
            </w:rPr>
            <m:t>PUR</m:t>
          </m:r>
          <m:r>
            <m:rPr>
              <m:sty m:val="p"/>
            </m:rPr>
            <w:rPr>
              <w:rFonts w:ascii="Cambria Math" w:hAnsi="Cambria Math"/>
            </w:rPr>
            <m:t>=</m:t>
          </m:r>
          <m:f>
            <m:fPr>
              <m:ctrlPr>
                <w:rPr>
                  <w:rFonts w:ascii="Cambria Math" w:hAnsi="Cambria Math"/>
                </w:rPr>
              </m:ctrlPr>
            </m:fPr>
            <m:num>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P</m:t>
                  </m:r>
                </m:e>
              </m:nary>
              <m:d>
                <m:dPr>
                  <m:ctrlPr>
                    <w:rPr>
                      <w:rFonts w:ascii="Cambria Math" w:hAnsi="Cambria Math"/>
                    </w:rPr>
                  </m:ctrlPr>
                </m:dPr>
                <m:e>
                  <m:r>
                    <w:rPr>
                      <w:rFonts w:ascii="Cambria Math" w:hAnsi="Cambria Math"/>
                    </w:rPr>
                    <m:t>λ</m:t>
                  </m:r>
                </m:e>
              </m:d>
            </m:num>
            <m:den>
              <m:nary>
                <m:naryPr>
                  <m:limLoc m:val="subSup"/>
                  <m:ctrlPr>
                    <w:rPr>
                      <w:rFonts w:ascii="Cambria Math" w:hAnsi="Cambria Math"/>
                    </w:rPr>
                  </m:ctrlPr>
                </m:naryPr>
                <m:sub>
                  <m:r>
                    <w:rPr>
                      <w:rFonts w:ascii="Cambria Math" w:hAnsi="Cambria Math"/>
                    </w:rPr>
                    <m:t>400</m:t>
                  </m:r>
                </m:sub>
                <m:sup>
                  <m:r>
                    <w:rPr>
                      <w:rFonts w:ascii="Cambria Math" w:hAnsi="Cambria Math"/>
                    </w:rPr>
                    <m:t>700</m:t>
                  </m:r>
                </m:sup>
                <m:e>
                  <m:r>
                    <w:rPr>
                      <w:rFonts w:ascii="Cambria Math" w:hAnsi="Cambria Math"/>
                    </w:rPr>
                    <m:t>E</m:t>
                  </m:r>
                </m:e>
              </m:nary>
              <m:d>
                <m:dPr>
                  <m:ctrlPr>
                    <w:rPr>
                      <w:rFonts w:ascii="Cambria Math" w:hAnsi="Cambria Math"/>
                    </w:rPr>
                  </m:ctrlPr>
                </m:dPr>
                <m:e>
                  <m:r>
                    <w:rPr>
                      <w:rFonts w:ascii="Cambria Math" w:hAnsi="Cambria Math"/>
                    </w:rPr>
                    <m:t>λ</m:t>
                  </m:r>
                </m:e>
              </m:d>
            </m:den>
          </m:f>
          <m:r>
            <m:rPr>
              <m:sty m:val="p"/>
            </m:rPr>
            <w:rPr>
              <w:rFonts w:ascii="Cambria Math" w:hAnsi="Cambria Math"/>
            </w:rPr>
            <m:t>×</m:t>
          </m:r>
          <m:r>
            <w:rPr>
              <w:rFonts w:ascii="Cambria Math" w:hAnsi="Cambria Math"/>
            </w:rPr>
            <m:t>PAR  </m:t>
          </m:r>
          <m:d>
            <m:dPr>
              <m:ctrlPr>
                <w:rPr>
                  <w:rFonts w:ascii="Cambria Math" w:hAnsi="Cambria Math"/>
                </w:rPr>
              </m:ctrlPr>
            </m:dPr>
            <m:e>
              <m:r>
                <w:rPr>
                  <w:rFonts w:ascii="Cambria Math" w:hAnsi="Cambria Math"/>
                </w:rPr>
                <m:t>3</m:t>
              </m:r>
            </m:e>
          </m:d>
        </m:oMath>
      </m:oMathPara>
    </w:p>
    <w:p w14:paraId="67A143FA" w14:textId="5F5B79AD" w:rsidR="00DE2E1C" w:rsidRDefault="00000000">
      <w:pPr>
        <w:pStyle w:val="FirstParagraph"/>
      </w:pPr>
      <w:r>
        <w:t xml:space="preserve">The applied photoperiods were delivered using the sinusoidal circadian light function of the PSI </w:t>
      </w:r>
      <w:proofErr w:type="spellStart"/>
      <w:r>
        <w:t>Multicultivator</w:t>
      </w:r>
      <w:proofErr w:type="spellEnd"/>
      <w:r>
        <w:t xml:space="preserve"> to simulate light exposure approximating sun rise through to </w:t>
      </w:r>
      <w:r>
        <w:lastRenderedPageBreak/>
        <w:t xml:space="preserve">sunset. The area under the sinusoidal curves is equivalent to the area of a triangular </w:t>
      </w:r>
      <w:proofErr w:type="spellStart"/>
      <w:r>
        <w:t>photoregime</w:t>
      </w:r>
      <w:proofErr w:type="spellEnd"/>
      <w:r>
        <w:t xml:space="preserve"> of equivalent photoperiod</w:t>
      </w:r>
      <w:del w:id="240" w:author="Mireille Savoie" w:date="2024-06-10T18:59:00Z" w16du:dateUtc="2024-06-10T21:59:00Z">
        <w:r w:rsidR="00F2456C">
          <w:delText xml:space="preserve"> (Campbell, unpub),</w:delText>
        </w:r>
      </w:del>
      <w:ins w:id="241" w:author="Mireille Savoie" w:date="2024-06-10T18:59:00Z" w16du:dateUtc="2024-06-10T21:59:00Z">
        <w:r>
          <w:t>,</w:t>
        </w:r>
      </w:ins>
      <w:r>
        <w:t xml:space="preserve"> therefore the equation to determine the cumulative diel PUR (µmol photons m</w:t>
      </w:r>
      <w:r>
        <w:rPr>
          <w:vertAlign w:val="superscript"/>
        </w:rPr>
        <w:t>-2</w:t>
      </w:r>
      <w:r>
        <w:t xml:space="preserve"> d</w:t>
      </w:r>
      <w:r>
        <w:rPr>
          <w:vertAlign w:val="superscript"/>
        </w:rPr>
        <w:t>-1</w:t>
      </w:r>
      <w:r>
        <w:t>) is one half of the base (photoperiod) multiplied by the height (PUR) (Equation (4)); where PUR is the usable light (µmol photons m</w:t>
      </w:r>
      <w:r>
        <w:rPr>
          <w:vertAlign w:val="superscript"/>
        </w:rPr>
        <w:t>-2</w:t>
      </w:r>
      <w:r>
        <w:t xml:space="preserve"> s</w:t>
      </w:r>
      <w:r>
        <w:rPr>
          <w:vertAlign w:val="superscript"/>
        </w:rPr>
        <w:t>-1</w:t>
      </w:r>
      <w:r>
        <w:t>) calculated from equation (3), 3600 is the time conversion from seconds to hour and photoperiod is the imposed photoperiod (h).</w:t>
      </w:r>
    </w:p>
    <w:p w14:paraId="30B9AACF" w14:textId="77777777" w:rsidR="00DE2E1C" w:rsidRDefault="00000000">
      <w:pPr>
        <w:pStyle w:val="BodyText"/>
      </w:pPr>
      <m:oMathPara>
        <m:oMathParaPr>
          <m:jc m:val="center"/>
        </m:oMathParaPr>
        <m:oMath>
          <m:r>
            <w:rPr>
              <w:rFonts w:ascii="Cambria Math" w:hAnsi="Cambria Math"/>
            </w:rPr>
            <m:t>Cumulative diel PUR</m:t>
          </m:r>
          <m:r>
            <m:rPr>
              <m:sty m:val="p"/>
            </m:rPr>
            <w:rPr>
              <w:rFonts w:ascii="Cambria Math" w:hAnsi="Cambria Math"/>
            </w:rPr>
            <m:t>=</m:t>
          </m:r>
          <m:f>
            <m:fPr>
              <m:ctrlPr>
                <w:rPr>
                  <w:rFonts w:ascii="Cambria Math" w:hAnsi="Cambria Math"/>
                </w:rPr>
              </m:ctrlPr>
            </m:fPr>
            <m:num>
              <m:r>
                <w:rPr>
                  <w:rFonts w:ascii="Cambria Math" w:hAnsi="Cambria Math"/>
                </w:rPr>
                <m:t>PUR</m:t>
              </m:r>
              <m:r>
                <m:rPr>
                  <m:sty m:val="p"/>
                </m:rPr>
                <w:rPr>
                  <w:rFonts w:ascii="Cambria Math" w:hAnsi="Cambria Math"/>
                </w:rPr>
                <m:t>×</m:t>
              </m:r>
              <m:r>
                <w:rPr>
                  <w:rFonts w:ascii="Cambria Math" w:hAnsi="Cambria Math"/>
                </w:rPr>
                <m:t>3600</m:t>
              </m:r>
              <m:r>
                <m:rPr>
                  <m:sty m:val="p"/>
                </m:rPr>
                <w:rPr>
                  <w:rFonts w:ascii="Cambria Math" w:hAnsi="Cambria Math"/>
                </w:rPr>
                <m:t>×</m:t>
              </m:r>
              <m:r>
                <w:rPr>
                  <w:rFonts w:ascii="Cambria Math" w:hAnsi="Cambria Math"/>
                </w:rPr>
                <m:t>Photoperiod</m:t>
              </m:r>
            </m:num>
            <m:den>
              <m:r>
                <w:rPr>
                  <w:rFonts w:ascii="Cambria Math" w:hAnsi="Cambria Math"/>
                </w:rPr>
                <m:t>2</m:t>
              </m:r>
            </m:den>
          </m:f>
          <m:r>
            <w:rPr>
              <w:rFonts w:ascii="Cambria Math" w:hAnsi="Cambria Math"/>
            </w:rPr>
            <m:t>  </m:t>
          </m:r>
          <m:d>
            <m:dPr>
              <m:ctrlPr>
                <w:rPr>
                  <w:rFonts w:ascii="Cambria Math" w:hAnsi="Cambria Math"/>
                </w:rPr>
              </m:ctrlPr>
            </m:dPr>
            <m:e>
              <m:r>
                <w:rPr>
                  <w:rFonts w:ascii="Cambria Math" w:hAnsi="Cambria Math"/>
                </w:rPr>
                <m:t>4</m:t>
              </m:r>
            </m:e>
          </m:d>
        </m:oMath>
      </m:oMathPara>
    </w:p>
    <w:p w14:paraId="5DDA8AA2" w14:textId="6957AEA1" w:rsidR="00DE2E1C" w:rsidRDefault="00F371B8">
      <w:pPr>
        <w:pStyle w:val="FirstParagraph"/>
      </w:pPr>
      <w:r>
        <w:t>S3 Fig</w:t>
      </w:r>
      <w:del w:id="242" w:author="Mireille Savoie" w:date="2024-06-10T18:59:00Z" w16du:dateUtc="2024-06-10T21:59:00Z">
        <w:r w:rsidR="004B0952">
          <w:delText>.</w:delText>
        </w:r>
      </w:del>
      <w:r>
        <w:t xml:space="preserve"> provide visual representations of PUR, the black solid line and shaded area, in relation to the imposed PAR, the dotted line, under each imposed spectral wavebands for </w:t>
      </w:r>
      <w:r>
        <w:rPr>
          <w:i/>
          <w:iCs/>
        </w:rPr>
        <w:t>P. marinus</w:t>
      </w:r>
      <w:r>
        <w:t xml:space="preserve"> MED4 (A-C), SS120 (D-F) and MIT9313 (G-I). Fig</w:t>
      </w:r>
      <w:del w:id="243" w:author="Mireille Savoie" w:date="2024-06-10T18:59:00Z" w16du:dateUtc="2024-06-10T21:59:00Z">
        <w:r w:rsidR="00892E01">
          <w:delText>.</w:delText>
        </w:r>
      </w:del>
      <w:r>
        <w:t xml:space="preserve"> (1) shows the relationship between calculated PUR vs. imposed PAR for each </w:t>
      </w:r>
      <w:r>
        <w:rPr>
          <w:i/>
          <w:iCs/>
        </w:rPr>
        <w:t>P. marinus</w:t>
      </w:r>
      <w:r>
        <w:t xml:space="preserve"> and each spectral waveband.</w:t>
      </w:r>
    </w:p>
    <w:p w14:paraId="240554FA" w14:textId="3E04F239" w:rsidR="00DE2E1C" w:rsidRDefault="00000000">
      <w:pPr>
        <w:pStyle w:val="BodyText"/>
      </w:pPr>
      <w:r>
        <w:t>We performed one-way ANOVA to examine statistical differences between Harrison and Platt [</w:t>
      </w:r>
      <w:del w:id="244" w:author="Mireille Savoie" w:date="2024-06-10T18:59:00Z" w16du:dateUtc="2024-06-10T21:59:00Z">
        <w:r w:rsidR="00F2456C">
          <w:delText>53</w:delText>
        </w:r>
      </w:del>
      <w:ins w:id="245" w:author="Mireille Savoie" w:date="2024-06-10T18:59:00Z" w16du:dateUtc="2024-06-10T21:59:00Z">
        <w:r>
          <w:t>54</w:t>
        </w:r>
      </w:ins>
      <w:r>
        <w:t>] 4 parameter model fit to 660 nm (red light) and 450 nm (blue light) growth</w:t>
      </w:r>
      <w:ins w:id="246" w:author="Mireille Savoie" w:date="2024-06-10T18:59:00Z" w16du:dateUtc="2024-06-10T21:59:00Z">
        <w:r>
          <w:t xml:space="preserve"> rate</w:t>
        </w:r>
      </w:ins>
      <w:r>
        <w:t xml:space="preserve"> data for each combination of strain and [O</w:t>
      </w:r>
      <w:r>
        <w:rPr>
          <w:vertAlign w:val="subscript"/>
        </w:rPr>
        <w:t>2</w:t>
      </w:r>
      <w:r>
        <w:t>]. We also performed one-way ANOVA to examine statistical differences between Harrison and Platt [</w:t>
      </w:r>
      <w:del w:id="247" w:author="Mireille Savoie" w:date="2024-06-10T18:59:00Z" w16du:dateUtc="2024-06-10T21:59:00Z">
        <w:r w:rsidR="00F2456C">
          <w:delText>53</w:delText>
        </w:r>
      </w:del>
      <w:ins w:id="248" w:author="Mireille Savoie" w:date="2024-06-10T18:59:00Z" w16du:dateUtc="2024-06-10T21:59:00Z">
        <w:r>
          <w:t>54</w:t>
        </w:r>
      </w:ins>
      <w:r>
        <w:t xml:space="preserve">] 4 parameter model fit to each photoperiod (4 h, 8 h, 12 h, 16 h) and pooled photoperiod growth </w:t>
      </w:r>
      <w:ins w:id="249" w:author="Mireille Savoie" w:date="2024-06-10T18:59:00Z" w16du:dateUtc="2024-06-10T21:59:00Z">
        <w:r>
          <w:t xml:space="preserve">rate </w:t>
        </w:r>
      </w:ins>
      <w:r>
        <w:t>data for each combination of strain and [O</w:t>
      </w:r>
      <w:r>
        <w:rPr>
          <w:vertAlign w:val="subscript"/>
        </w:rPr>
        <w:t>2</w:t>
      </w:r>
      <w:r>
        <w:t>]. Photoperiod growth</w:t>
      </w:r>
      <w:ins w:id="250" w:author="Mireille Savoie" w:date="2024-06-10T18:59:00Z" w16du:dateUtc="2024-06-10T21:59:00Z">
        <w:r>
          <w:t xml:space="preserve"> rate</w:t>
        </w:r>
      </w:ins>
      <w:r>
        <w:t xml:space="preserve"> data that showed complete growth inhibition for each combination of strain, [O</w:t>
      </w:r>
      <w:r>
        <w:rPr>
          <w:vertAlign w:val="subscript"/>
        </w:rPr>
        <w:t>2</w:t>
      </w:r>
      <w:r>
        <w:t xml:space="preserve">] and imposed spectral waveband were omitted from the pooled photoperiod model. Statistical differences were determined at </w:t>
      </w:r>
      <w:r>
        <w:rPr>
          <w:i/>
          <w:iCs/>
        </w:rPr>
        <w:t>P</w:t>
      </w:r>
      <w:r>
        <w:t xml:space="preserve"> value &lt; 0.05.</w:t>
      </w:r>
    </w:p>
    <w:p w14:paraId="7B99B26A" w14:textId="77777777" w:rsidR="00DE2E1C" w:rsidRDefault="00000000">
      <w:r>
        <w:lastRenderedPageBreak/>
        <w:br w:type="page"/>
      </w:r>
    </w:p>
    <w:p w14:paraId="525E842B" w14:textId="54498870" w:rsidR="00DE2E1C" w:rsidRDefault="00DE2E1C">
      <w:pPr>
        <w:pStyle w:val="CaptionedFigure"/>
      </w:pPr>
    </w:p>
    <w:p w14:paraId="0F01429C" w14:textId="04904AF1" w:rsidR="00DE2E1C" w:rsidRDefault="00000000">
      <w:pPr>
        <w:pStyle w:val="ImageCaption"/>
      </w:pPr>
      <w:r>
        <w:rPr>
          <w:b/>
          <w:bCs/>
        </w:rPr>
        <w:t>Fig</w:t>
      </w:r>
      <w:del w:id="251" w:author="Mireille Savoie" w:date="2024-06-10T18:59:00Z" w16du:dateUtc="2024-06-10T21:59:00Z">
        <w:r w:rsidR="00892E01">
          <w:delText>.</w:delText>
        </w:r>
      </w:del>
      <w:r>
        <w:rPr>
          <w:b/>
          <w:bCs/>
        </w:rPr>
        <w:t xml:space="preserve"> 1</w:t>
      </w:r>
      <w:del w:id="252" w:author="Mireille Savoie" w:date="2024-06-10T18:59:00Z" w16du:dateUtc="2024-06-10T21:59:00Z">
        <w:r w:rsidR="00F2456C">
          <w:delText>:</w:delText>
        </w:r>
      </w:del>
      <w:ins w:id="253" w:author="Mireille Savoie" w:date="2024-06-10T18:59:00Z" w16du:dateUtc="2024-06-10T21:59:00Z">
        <w:r>
          <w:rPr>
            <w:b/>
            <w:bCs/>
          </w:rPr>
          <w:t>.</w:t>
        </w:r>
      </w:ins>
      <w:r>
        <w:t xml:space="preserve"> </w:t>
      </w:r>
      <w:r>
        <w:rPr>
          <w:b/>
          <w:bCs/>
        </w:rPr>
        <w:t>Peak Photosynthetically Usable Radiation (PUR; µmol photons m</w:t>
      </w:r>
      <w:r>
        <w:rPr>
          <w:b/>
          <w:bCs/>
          <w:vertAlign w:val="superscript"/>
        </w:rPr>
        <w:t>-2</w:t>
      </w:r>
      <w:r>
        <w:rPr>
          <w:b/>
          <w:bCs/>
        </w:rPr>
        <w:t xml:space="preserve"> s</w:t>
      </w:r>
      <w:r>
        <w:rPr>
          <w:b/>
          <w:bCs/>
          <w:vertAlign w:val="superscript"/>
        </w:rPr>
        <w:t>-1</w:t>
      </w:r>
      <w:r>
        <w:rPr>
          <w:b/>
          <w:bCs/>
        </w:rPr>
        <w:t>) vs. peak Photosynthetically Active Radiation (PAR; µmol photons m</w:t>
      </w:r>
      <w:r>
        <w:rPr>
          <w:b/>
          <w:bCs/>
          <w:vertAlign w:val="superscript"/>
        </w:rPr>
        <w:t>-2</w:t>
      </w:r>
      <w:r>
        <w:rPr>
          <w:b/>
          <w:bCs/>
        </w:rPr>
        <w:t xml:space="preserve"> s</w:t>
      </w:r>
      <w:r>
        <w:rPr>
          <w:b/>
          <w:bCs/>
          <w:vertAlign w:val="superscript"/>
        </w:rPr>
        <w:t>-1</w:t>
      </w:r>
      <w:r>
        <w:rPr>
          <w:b/>
          <w:bCs/>
        </w:rPr>
        <w:t>).</w:t>
      </w:r>
      <w:r>
        <w:t xml:space="preserve"> The correlation between PAR, plotted on the x-axis and PUR, plotted on the y-axis, are </w:t>
      </w:r>
      <w:proofErr w:type="spellStart"/>
      <w:r>
        <w:t>coloured</w:t>
      </w:r>
      <w:proofErr w:type="spellEnd"/>
      <w:r>
        <w:t xml:space="preserve"> for each imposed spectral waveband; 450 nm (blue circles), 660 nm (red circles) and white LED (black circles). The grey dashed line represents a hypothetical one to one correlation. </w:t>
      </w:r>
      <w:r>
        <w:rPr>
          <w:b/>
          <w:bCs/>
        </w:rPr>
        <w:t>A.</w:t>
      </w:r>
      <w:r>
        <w:t xml:space="preserve"> is </w:t>
      </w:r>
      <w:r>
        <w:rPr>
          <w:i/>
          <w:iCs/>
        </w:rPr>
        <w:t>Prochlorococcus marinus</w:t>
      </w:r>
      <w:r>
        <w:t xml:space="preserve"> MED4. </w:t>
      </w:r>
      <w:r>
        <w:rPr>
          <w:b/>
          <w:bCs/>
        </w:rPr>
        <w:t>B.</w:t>
      </w:r>
      <w:r>
        <w:t xml:space="preserve"> is </w:t>
      </w:r>
      <w:r>
        <w:rPr>
          <w:i/>
          <w:iCs/>
        </w:rPr>
        <w:t>Prochlorococcus marinus</w:t>
      </w:r>
      <w:r>
        <w:t xml:space="preserve"> SS120. </w:t>
      </w:r>
      <w:r>
        <w:rPr>
          <w:b/>
          <w:bCs/>
        </w:rPr>
        <w:t>C.</w:t>
      </w:r>
      <w:r>
        <w:t xml:space="preserve"> is </w:t>
      </w:r>
      <w:r>
        <w:rPr>
          <w:i/>
          <w:iCs/>
        </w:rPr>
        <w:t>Prochlorococcus marinus</w:t>
      </w:r>
      <w:r>
        <w:t xml:space="preserve"> MIT9313.</w:t>
      </w:r>
    </w:p>
    <w:p w14:paraId="3E651E1C" w14:textId="77777777" w:rsidR="00DE2E1C" w:rsidRDefault="00000000">
      <w:r>
        <w:br w:type="page"/>
      </w:r>
    </w:p>
    <w:p w14:paraId="4840DDEE" w14:textId="77777777" w:rsidR="00DE2E1C" w:rsidRPr="00132452" w:rsidRDefault="00000000">
      <w:pPr>
        <w:pStyle w:val="Heading2"/>
        <w:rPr>
          <w:sz w:val="32"/>
          <w:szCs w:val="32"/>
        </w:rPr>
      </w:pPr>
      <w:bookmarkStart w:id="254" w:name="X5d8894b3c1261cf20a310d084ccb953fedcf1ea"/>
      <w:bookmarkEnd w:id="232"/>
      <w:r w:rsidRPr="00132452">
        <w:rPr>
          <w:i/>
          <w:iCs/>
          <w:sz w:val="32"/>
          <w:szCs w:val="32"/>
        </w:rPr>
        <w:lastRenderedPageBreak/>
        <w:t xml:space="preserve">Prochlorococcus </w:t>
      </w:r>
      <w:ins w:id="255" w:author="Mireille Savoie" w:date="2024-06-10T18:59:00Z" w16du:dateUtc="2024-06-10T21:59:00Z">
        <w:r w:rsidRPr="00132452">
          <w:rPr>
            <w:i/>
            <w:iCs/>
            <w:sz w:val="32"/>
            <w:szCs w:val="32"/>
          </w:rPr>
          <w:t>marinus</w:t>
        </w:r>
        <w:r w:rsidRPr="00132452">
          <w:rPr>
            <w:sz w:val="32"/>
            <w:szCs w:val="32"/>
          </w:rPr>
          <w:t xml:space="preserve"> </w:t>
        </w:r>
      </w:ins>
      <w:r w:rsidRPr="00132452">
        <w:rPr>
          <w:sz w:val="32"/>
          <w:szCs w:val="32"/>
        </w:rPr>
        <w:t>comparative genomics</w:t>
      </w:r>
    </w:p>
    <w:p w14:paraId="7B8ED16B" w14:textId="5A84F19C" w:rsidR="00DE2E1C" w:rsidRDefault="00000000">
      <w:pPr>
        <w:pStyle w:val="FirstParagraph"/>
      </w:pPr>
      <w:r>
        <w:t xml:space="preserve">We filtered the dataset of Omar </w:t>
      </w:r>
      <w:r>
        <w:rPr>
          <w:i/>
          <w:iCs/>
        </w:rPr>
        <w:t>et al</w:t>
      </w:r>
      <w:r>
        <w:t>. [</w:t>
      </w:r>
      <w:del w:id="256" w:author="Mireille Savoie" w:date="2024-06-10T18:59:00Z" w16du:dateUtc="2024-06-10T21:59:00Z">
        <w:r w:rsidR="00F2456C">
          <w:delText>61</w:delText>
        </w:r>
      </w:del>
      <w:ins w:id="257" w:author="Mireille Savoie" w:date="2024-06-10T18:59:00Z" w16du:dateUtc="2024-06-10T21:59:00Z">
        <w:r>
          <w:t>62</w:t>
        </w:r>
      </w:ins>
      <w:r>
        <w:t xml:space="preserve">], for Enzyme Commission Numbers (EC numbers), or Kegg </w:t>
      </w:r>
      <w:proofErr w:type="spellStart"/>
      <w:r>
        <w:t>Orthology</w:t>
      </w:r>
      <w:proofErr w:type="spellEnd"/>
      <w:r>
        <w:t xml:space="preserve"> Numbers (KO numbers) identified by BRENDA [</w:t>
      </w:r>
      <w:del w:id="258" w:author="Mireille Savoie" w:date="2024-06-10T18:59:00Z" w16du:dateUtc="2024-06-10T21:59:00Z">
        <w:r w:rsidR="00F2456C">
          <w:delText>38</w:delText>
        </w:r>
      </w:del>
      <w:ins w:id="259" w:author="Mireille Savoie" w:date="2024-06-10T18:59:00Z" w16du:dateUtc="2024-06-10T21:59:00Z">
        <w:r>
          <w:t>41</w:t>
        </w:r>
      </w:ins>
      <w:r>
        <w:t>] as ‘natural substrates’ for O</w:t>
      </w:r>
      <w:r>
        <w:rPr>
          <w:vertAlign w:val="subscript"/>
        </w:rPr>
        <w:t>2</w:t>
      </w:r>
      <w:r>
        <w:t>; EC numbers identified by BRENDA as being activated, or inhibited by light; and EC numbers annotated by BioCyc [</w:t>
      </w:r>
      <w:del w:id="260" w:author="Mireille Savoie" w:date="2024-06-10T18:59:00Z" w16du:dateUtc="2024-06-10T21:59:00Z">
        <w:r w:rsidR="00F2456C">
          <w:delText>62</w:delText>
        </w:r>
      </w:del>
      <w:ins w:id="261" w:author="Mireille Savoie" w:date="2024-06-10T18:59:00Z" w16du:dateUtc="2024-06-10T21:59:00Z">
        <w:r>
          <w:t>63</w:t>
        </w:r>
      </w:ins>
      <w:r>
        <w:t>] as corresponding to the Gene Ontology Term (</w:t>
      </w:r>
      <w:hyperlink r:id="rId14">
        <w:r>
          <w:rPr>
            <w:rStyle w:val="Hyperlink"/>
          </w:rPr>
          <w:t>GO:0006281</w:t>
        </w:r>
      </w:hyperlink>
      <w:r>
        <w:t xml:space="preserve"> - DNA repair), in </w:t>
      </w:r>
      <w:r>
        <w:rPr>
          <w:i/>
          <w:iCs/>
        </w:rPr>
        <w:t>P. marinus</w:t>
      </w:r>
      <w:r>
        <w:t xml:space="preserve"> strains (MED4, </w:t>
      </w:r>
      <w:del w:id="262" w:author="Mireille Savoie" w:date="2024-06-10T18:59:00Z" w16du:dateUtc="2024-06-10T21:59:00Z">
        <w:r w:rsidR="00F2456C">
          <w:delText>MIT9313</w:delText>
        </w:r>
      </w:del>
      <w:ins w:id="263" w:author="Mireille Savoie" w:date="2024-06-10T18:59:00Z" w16du:dateUtc="2024-06-10T21:59:00Z">
        <w:r>
          <w:t>NATL2A</w:t>
        </w:r>
      </w:ins>
      <w:r>
        <w:t xml:space="preserve">, SS120, and </w:t>
      </w:r>
      <w:del w:id="264" w:author="Mireille Savoie" w:date="2024-06-10T18:59:00Z" w16du:dateUtc="2024-06-10T21:59:00Z">
        <w:r w:rsidR="00F2456C">
          <w:delText>NATL2A</w:delText>
        </w:r>
      </w:del>
      <w:ins w:id="265" w:author="Mireille Savoie" w:date="2024-06-10T18:59:00Z" w16du:dateUtc="2024-06-10T21:59:00Z">
        <w:r>
          <w:t>MIT9313</w:t>
        </w:r>
      </w:ins>
      <w:r>
        <w:t>). We grouped orthologs together by EC number and their KO number and determined the occurrences of individual orthologs encoding each EC number, or KO number when EC number was not available, in a given strain. We merged the dataset with a list of enzyme Michaelis constant (K</w:t>
      </w:r>
      <w:r>
        <w:rPr>
          <w:vertAlign w:val="subscript"/>
        </w:rPr>
        <w:t>m</w:t>
      </w:r>
      <w:r>
        <w:t>) values from other organisms, as K</w:t>
      </w:r>
      <w:r>
        <w:rPr>
          <w:vertAlign w:val="subscript"/>
        </w:rPr>
        <w:t>m</w:t>
      </w:r>
      <w:r>
        <w:t xml:space="preserve"> values from </w:t>
      </w:r>
      <w:del w:id="266" w:author="Mireille Savoie" w:date="2024-06-10T18:59:00Z" w16du:dateUtc="2024-06-10T21:59:00Z">
        <w:r w:rsidR="00F2456C">
          <w:rPr>
            <w:i/>
            <w:iCs/>
          </w:rPr>
          <w:delText>Prochlorococcus</w:delText>
        </w:r>
      </w:del>
      <w:ins w:id="267" w:author="Mireille Savoie" w:date="2024-06-10T18:59:00Z" w16du:dateUtc="2024-06-10T21:59:00Z">
        <w:r>
          <w:rPr>
            <w:i/>
            <w:iCs/>
          </w:rPr>
          <w:t>P. marinus</w:t>
        </w:r>
      </w:ins>
      <w:r>
        <w:t xml:space="preserve"> were only available in the case of Ribulose bisphosphate carboxylase. Gene counts for </w:t>
      </w:r>
      <w:proofErr w:type="spellStart"/>
      <w:r>
        <w:t>Flavodiirons</w:t>
      </w:r>
      <w:proofErr w:type="spellEnd"/>
      <w:r>
        <w:t xml:space="preserve"> were obtained from Allahverdiyeva </w:t>
      </w:r>
      <w:r>
        <w:rPr>
          <w:i/>
          <w:iCs/>
        </w:rPr>
        <w:t>et al</w:t>
      </w:r>
      <w:r>
        <w:t>. [</w:t>
      </w:r>
      <w:del w:id="268" w:author="Mireille Savoie" w:date="2024-06-10T18:59:00Z" w16du:dateUtc="2024-06-10T21:59:00Z">
        <w:r w:rsidR="00F2456C">
          <w:delText>63</w:delText>
        </w:r>
      </w:del>
      <w:ins w:id="269" w:author="Mireille Savoie" w:date="2024-06-10T18:59:00Z" w16du:dateUtc="2024-06-10T21:59:00Z">
        <w:r>
          <w:t>64</w:t>
        </w:r>
      </w:ins>
      <w:r>
        <w:t xml:space="preserve">], as they do not have allocated EC numbers. A full list of enzymes and corresponding EC and KO numbers can be found in </w:t>
      </w:r>
      <w:r w:rsidR="00F371B8">
        <w:t>S1 Table</w:t>
      </w:r>
      <w:r>
        <w:t>.</w:t>
      </w:r>
    </w:p>
    <w:p w14:paraId="3104ED88" w14:textId="77777777" w:rsidR="00DE2E1C" w:rsidRDefault="00000000">
      <w:r>
        <w:br w:type="page"/>
      </w:r>
    </w:p>
    <w:p w14:paraId="25195765" w14:textId="77777777" w:rsidR="00DE2E1C" w:rsidRPr="00132452" w:rsidRDefault="00000000">
      <w:pPr>
        <w:pStyle w:val="Heading1"/>
        <w:rPr>
          <w:sz w:val="36"/>
          <w:szCs w:val="36"/>
        </w:rPr>
      </w:pPr>
      <w:bookmarkStart w:id="270" w:name="results-and-discussion"/>
      <w:bookmarkEnd w:id="124"/>
      <w:bookmarkEnd w:id="254"/>
      <w:r w:rsidRPr="00132452">
        <w:rPr>
          <w:sz w:val="36"/>
          <w:szCs w:val="36"/>
        </w:rPr>
        <w:lastRenderedPageBreak/>
        <w:t>Results and discussion</w:t>
      </w:r>
    </w:p>
    <w:p w14:paraId="583A8120" w14:textId="3935E422" w:rsidR="00DE2E1C" w:rsidRPr="00132452" w:rsidRDefault="00000000">
      <w:pPr>
        <w:pStyle w:val="Heading2"/>
        <w:rPr>
          <w:sz w:val="32"/>
          <w:szCs w:val="32"/>
        </w:rPr>
      </w:pPr>
      <w:bookmarkStart w:id="271" w:name="X6b7a8f6fb65a3d0a653762785f1d15ad1b19ae0"/>
      <w:bookmarkStart w:id="272" w:name="X26f808e516348ba685d770d42dad76836be2a10"/>
      <w:r w:rsidRPr="00132452">
        <w:rPr>
          <w:sz w:val="32"/>
          <w:szCs w:val="32"/>
        </w:rPr>
        <w:t xml:space="preserve">Detection of </w:t>
      </w:r>
      <w:ins w:id="273" w:author="Mireille Savoie" w:date="2024-06-10T18:59:00Z" w16du:dateUtc="2024-06-10T21:59:00Z">
        <w:r w:rsidRPr="00132452">
          <w:rPr>
            <w:sz w:val="32"/>
            <w:szCs w:val="32"/>
          </w:rPr>
          <w:t xml:space="preserve">proteins from </w:t>
        </w:r>
      </w:ins>
      <w:r w:rsidRPr="00132452">
        <w:rPr>
          <w:i/>
          <w:iCs/>
          <w:sz w:val="32"/>
          <w:szCs w:val="32"/>
        </w:rPr>
        <w:t xml:space="preserve">Prochlorococcus </w:t>
      </w:r>
      <w:del w:id="274" w:author="Mireille Savoie" w:date="2024-06-10T18:59:00Z" w16du:dateUtc="2024-06-10T21:59:00Z">
        <w:r w:rsidR="00F2456C">
          <w:delText xml:space="preserve">proteins </w:delText>
        </w:r>
      </w:del>
      <w:ins w:id="275" w:author="Mireille Savoie" w:date="2024-06-10T18:59:00Z" w16du:dateUtc="2024-06-10T21:59:00Z">
        <w:r w:rsidRPr="00132452">
          <w:rPr>
            <w:i/>
            <w:iCs/>
            <w:sz w:val="32"/>
            <w:szCs w:val="32"/>
          </w:rPr>
          <w:t>marinus</w:t>
        </w:r>
        <w:r w:rsidRPr="00132452">
          <w:rPr>
            <w:sz w:val="32"/>
            <w:szCs w:val="32"/>
          </w:rPr>
          <w:t xml:space="preserve"> Clades </w:t>
        </w:r>
      </w:ins>
      <w:r w:rsidRPr="00132452">
        <w:rPr>
          <w:sz w:val="32"/>
          <w:szCs w:val="32"/>
        </w:rPr>
        <w:t>across O</w:t>
      </w:r>
      <w:r w:rsidRPr="00132452">
        <w:rPr>
          <w:sz w:val="32"/>
          <w:szCs w:val="32"/>
          <w:vertAlign w:val="subscript"/>
        </w:rPr>
        <w:t>2</w:t>
      </w:r>
      <w:r w:rsidRPr="00132452">
        <w:rPr>
          <w:sz w:val="32"/>
          <w:szCs w:val="32"/>
        </w:rPr>
        <w:t xml:space="preserve"> and light niches in the ocean</w:t>
      </w:r>
    </w:p>
    <w:p w14:paraId="577894BF" w14:textId="43EA598C" w:rsidR="00DE2E1C" w:rsidRDefault="00000000">
      <w:pPr>
        <w:pStyle w:val="FirstParagraph"/>
      </w:pPr>
      <w:r>
        <w:t xml:space="preserve">Proteins from </w:t>
      </w:r>
      <w:del w:id="276" w:author="Mireille Savoie" w:date="2024-06-10T18:59:00Z" w16du:dateUtc="2024-06-10T21:59:00Z">
        <w:r w:rsidR="00F2456C">
          <w:delText xml:space="preserve">13 annotated strains of </w:delText>
        </w:r>
      </w:del>
      <w:r>
        <w:rPr>
          <w:i/>
          <w:iCs/>
        </w:rPr>
        <w:t>P. marinus</w:t>
      </w:r>
      <w:r>
        <w:t xml:space="preserve"> were detected across depths and oxygen concentrations in the </w:t>
      </w:r>
      <w:del w:id="277" w:author="Mireille Savoie" w:date="2024-06-10T18:59:00Z" w16du:dateUtc="2024-06-10T21:59:00Z">
        <w:r w:rsidR="00F2456C">
          <w:delText>ocean proteins</w:delText>
        </w:r>
      </w:del>
      <w:ins w:id="278" w:author="Mireille Savoie" w:date="2024-06-10T18:59:00Z" w16du:dateUtc="2024-06-10T21:59:00Z">
        <w:r>
          <w:t>OPP</w:t>
        </w:r>
      </w:ins>
      <w:r>
        <w:t xml:space="preserve"> data set </w:t>
      </w:r>
      <w:del w:id="279" w:author="Mireille Savoie" w:date="2024-06-10T18:59:00Z" w16du:dateUtc="2024-06-10T21:59:00Z">
        <w:r w:rsidR="00F2456C">
          <w:delText>analyzed.</w:delText>
        </w:r>
      </w:del>
      <w:ins w:id="280" w:author="Mireille Savoie" w:date="2024-06-10T18:59:00Z" w16du:dateUtc="2024-06-10T21:59:00Z">
        <w:r>
          <w:t>[43].</w:t>
        </w:r>
      </w:ins>
      <w:r>
        <w:t xml:space="preserve"> We focused our </w:t>
      </w:r>
      <w:del w:id="281" w:author="Mireille Savoie" w:date="2024-06-10T18:59:00Z" w16du:dateUtc="2024-06-10T21:59:00Z">
        <w:r w:rsidR="00F2456C">
          <w:delText>analysis here</w:delText>
        </w:r>
      </w:del>
      <w:ins w:id="282" w:author="Mireille Savoie" w:date="2024-06-10T18:59:00Z" w16du:dateUtc="2024-06-10T21:59:00Z">
        <w:r>
          <w:t>analyses</w:t>
        </w:r>
      </w:ins>
      <w:r>
        <w:t xml:space="preserve"> on core photosynthetic protein complexes, </w:t>
      </w:r>
      <w:del w:id="283" w:author="Mireille Savoie" w:date="2024-06-10T18:59:00Z" w16du:dateUtc="2024-06-10T21:59:00Z">
        <w:r w:rsidR="00F2456C">
          <w:delText>for clades HL,</w:delText>
        </w:r>
      </w:del>
      <w:ins w:id="284" w:author="Mireille Savoie" w:date="2024-06-10T18:59:00Z" w16du:dateUtc="2024-06-10T21:59:00Z">
        <w:r>
          <w:t>annotated as coming from clades HLI (2 strains, including strain MED4 );</w:t>
        </w:r>
      </w:ins>
      <w:r>
        <w:t xml:space="preserve"> LLI</w:t>
      </w:r>
      <w:del w:id="285" w:author="Mireille Savoie" w:date="2024-06-10T18:59:00Z" w16du:dateUtc="2024-06-10T21:59:00Z">
        <w:r w:rsidR="00F2456C">
          <w:delText>,</w:delText>
        </w:r>
      </w:del>
      <w:ins w:id="286" w:author="Mireille Savoie" w:date="2024-06-10T18:59:00Z" w16du:dateUtc="2024-06-10T21:59:00Z">
        <w:r>
          <w:t xml:space="preserve"> (2 strains, including strain NATL2A);</w:t>
        </w:r>
      </w:ins>
      <w:r>
        <w:t xml:space="preserve"> LLII/III </w:t>
      </w:r>
      <w:ins w:id="287" w:author="Mireille Savoie" w:date="2024-06-10T18:59:00Z" w16du:dateUtc="2024-06-10T21:59:00Z">
        <w:r>
          <w:t xml:space="preserve">(2 strains, including strain SS120) </w:t>
        </w:r>
      </w:ins>
      <w:r>
        <w:t>and LLIV (</w:t>
      </w:r>
      <w:ins w:id="288" w:author="Mireille Savoie" w:date="2024-06-10T18:59:00Z" w16du:dateUtc="2024-06-10T21:59:00Z">
        <w:r>
          <w:t>2 strains, including MIT9313) (</w:t>
        </w:r>
      </w:ins>
      <w:r>
        <w:t>Fig</w:t>
      </w:r>
      <w:del w:id="289" w:author="Mireille Savoie" w:date="2024-06-10T18:59:00Z" w16du:dateUtc="2024-06-10T21:59:00Z">
        <w:r w:rsidR="00892E01">
          <w:delText>.</w:delText>
        </w:r>
      </w:del>
      <w:r>
        <w:t xml:space="preserve"> 2</w:t>
      </w:r>
      <w:del w:id="290" w:author="Mireille Savoie" w:date="2024-06-10T18:59:00Z" w16du:dateUtc="2024-06-10T21:59:00Z">
        <w:r w:rsidR="00892E01">
          <w:delText>)</w:delText>
        </w:r>
      </w:del>
      <w:ins w:id="291" w:author="Mireille Savoie" w:date="2024-06-10T18:59:00Z" w16du:dateUtc="2024-06-10T21:59:00Z">
        <w:r>
          <w:t>),</w:t>
        </w:r>
      </w:ins>
      <w:r>
        <w:t xml:space="preserve"> as a function of depth (a proxy for light </w:t>
      </w:r>
      <w:del w:id="292" w:author="Mireille Savoie" w:date="2024-06-10T18:59:00Z" w16du:dateUtc="2024-06-10T21:59:00Z">
        <w:r w:rsidR="00F2456C">
          <w:delText>intensity</w:delText>
        </w:r>
      </w:del>
      <w:ins w:id="293" w:author="Mireille Savoie" w:date="2024-06-10T18:59:00Z" w16du:dateUtc="2024-06-10T21:59:00Z">
        <w:r>
          <w:t>level</w:t>
        </w:r>
      </w:ins>
      <w:r>
        <w:t>) and measured [O</w:t>
      </w:r>
      <w:r>
        <w:rPr>
          <w:vertAlign w:val="subscript"/>
        </w:rPr>
        <w:t>2</w:t>
      </w:r>
      <w:del w:id="294" w:author="Mireille Savoie" w:date="2024-06-10T18:59:00Z" w16du:dateUtc="2024-06-10T21:59:00Z">
        <w:r w:rsidR="00F2456C">
          <w:delText>].</w:delText>
        </w:r>
      </w:del>
      <w:ins w:id="295" w:author="Mireille Savoie" w:date="2024-06-10T18:59:00Z" w16du:dateUtc="2024-06-10T21:59:00Z">
        <w:r>
          <w:t>] at the sampling locations.</w:t>
        </w:r>
      </w:ins>
      <w:r>
        <w:t xml:space="preserve"> Photosynthetic complexes from </w:t>
      </w:r>
      <w:ins w:id="296" w:author="Mireille Savoie" w:date="2024-06-10T18:59:00Z" w16du:dateUtc="2024-06-10T21:59:00Z">
        <w:r>
          <w:t xml:space="preserve">clades </w:t>
        </w:r>
      </w:ins>
      <w:r>
        <w:t xml:space="preserve">HLI </w:t>
      </w:r>
      <w:del w:id="297" w:author="Mireille Savoie" w:date="2024-06-10T18:59:00Z" w16du:dateUtc="2024-06-10T21:59:00Z">
        <w:r w:rsidR="00F2456C">
          <w:delText>(including strain MED4)</w:delText>
        </w:r>
      </w:del>
      <w:ins w:id="298" w:author="Mireille Savoie" w:date="2024-06-10T18:59:00Z" w16du:dateUtc="2024-06-10T21:59:00Z">
        <w:r>
          <w:t>and LLI</w:t>
        </w:r>
      </w:ins>
      <w:r>
        <w:t xml:space="preserve"> were detected throughout the water column, </w:t>
      </w:r>
      <w:del w:id="299" w:author="Mireille Savoie" w:date="2024-06-10T18:59:00Z" w16du:dateUtc="2024-06-10T21:59:00Z">
        <w:r w:rsidR="00F2456C">
          <w:delText xml:space="preserve">predominantly at </w:delText>
        </w:r>
      </w:del>
      <w:ins w:id="300" w:author="Mireille Savoie" w:date="2024-06-10T18:59:00Z" w16du:dateUtc="2024-06-10T21:59:00Z">
        <w:r>
          <w:t xml:space="preserve">although predominately at stations with </w:t>
        </w:r>
      </w:ins>
      <w:r>
        <w:t>high [O</w:t>
      </w:r>
      <w:r>
        <w:rPr>
          <w:vertAlign w:val="subscript"/>
        </w:rPr>
        <w:t>2</w:t>
      </w:r>
      <w:r>
        <w:t xml:space="preserve">]. </w:t>
      </w:r>
      <w:ins w:id="301" w:author="Mireille Savoie" w:date="2024-06-10T18:59:00Z" w16du:dateUtc="2024-06-10T21:59:00Z">
        <w:r>
          <w:t xml:space="preserve">Though present and expressed in the genome of MED4 [65], </w:t>
        </w:r>
      </w:ins>
      <w:r>
        <w:t xml:space="preserve">the absence of proteins annotated </w:t>
      </w:r>
      <w:del w:id="302" w:author="Mireille Savoie" w:date="2024-06-10T18:59:00Z" w16du:dateUtc="2024-06-10T21:59:00Z">
        <w:r w:rsidR="00F2456C">
          <w:delText>for the key ATP Synthase</w:delText>
        </w:r>
      </w:del>
      <w:ins w:id="303" w:author="Mireille Savoie" w:date="2024-06-10T18:59:00Z" w16du:dateUtc="2024-06-10T21:59:00Z">
        <w:r>
          <w:t>as RUBISCO</w:t>
        </w:r>
      </w:ins>
      <w:r>
        <w:t xml:space="preserve"> complex for clade HLI, compared to annotated detections of </w:t>
      </w:r>
      <w:del w:id="304" w:author="Mireille Savoie" w:date="2024-06-10T18:59:00Z" w16du:dateUtc="2024-06-10T21:59:00Z">
        <w:r w:rsidR="00F2456C">
          <w:delText>ATP Synthase</w:delText>
        </w:r>
      </w:del>
      <w:ins w:id="305" w:author="Mireille Savoie" w:date="2024-06-10T18:59:00Z" w16du:dateUtc="2024-06-10T21:59:00Z">
        <w:r>
          <w:t>RUBISCO</w:t>
        </w:r>
      </w:ins>
      <w:r>
        <w:t xml:space="preserve"> across the other three clades</w:t>
      </w:r>
      <w:ins w:id="306" w:author="Mireille Savoie" w:date="2024-06-10T18:59:00Z" w16du:dateUtc="2024-06-10T21:59:00Z">
        <w:r>
          <w:t>,</w:t>
        </w:r>
      </w:ins>
      <w:r>
        <w:t xml:space="preserve"> suggests limitations in the annotation process </w:t>
      </w:r>
      <w:del w:id="307" w:author="Mireille Savoie" w:date="2024-06-10T18:59:00Z" w16du:dateUtc="2024-06-10T21:59:00Z">
        <w:r w:rsidR="00F2456C">
          <w:delText>for</w:delText>
        </w:r>
      </w:del>
      <w:ins w:id="308" w:author="Mireille Savoie" w:date="2024-06-10T18:59:00Z" w16du:dateUtc="2024-06-10T21:59:00Z">
        <w:r>
          <w:t>assigning</w:t>
        </w:r>
      </w:ins>
      <w:r>
        <w:t xml:space="preserve"> highly conserved protein sequences</w:t>
      </w:r>
      <w:del w:id="309" w:author="Mireille Savoie" w:date="2024-06-10T18:59:00Z" w16du:dateUtc="2024-06-10T21:59:00Z">
        <w:r w:rsidR="00F2456C">
          <w:delText>.</w:delText>
        </w:r>
      </w:del>
      <w:ins w:id="310" w:author="Mireille Savoie" w:date="2024-06-10T18:59:00Z" w16du:dateUtc="2024-06-10T21:59:00Z">
        <w:r>
          <w:t xml:space="preserve"> to clades. Notwithstanding limitations on assignments of proteins to clades, detections of the abundant carbon fixation complex RUBISCO derived from clades HLI, LLI and LLII/III were notably absent from stations at low [O</w:t>
        </w:r>
        <w:r>
          <w:rPr>
            <w:vertAlign w:val="subscript"/>
          </w:rPr>
          <w:t>2</w:t>
        </w:r>
        <w:r>
          <w:t>], suggesting limited capacity for carbon fixation by clades HLI, LLI and LLII/LLIII under low [O</w:t>
        </w:r>
        <w:r>
          <w:rPr>
            <w:vertAlign w:val="subscript"/>
          </w:rPr>
          <w:t>2</w:t>
        </w:r>
        <w:r>
          <w:t>] habitats. Clade LLII/LLIII photosynthetic complexes were detected throughout the sampled ranges of depth/light and [O</w:t>
        </w:r>
        <w:r>
          <w:rPr>
            <w:vertAlign w:val="subscript"/>
          </w:rPr>
          <w:t>2</w:t>
        </w:r>
        <w:r>
          <w:t>], with detections of proteins at both high and low [O</w:t>
        </w:r>
        <w:r>
          <w:rPr>
            <w:vertAlign w:val="subscript"/>
          </w:rPr>
          <w:t>2</w:t>
        </w:r>
        <w:r>
          <w:t>], compared to other strains.</w:t>
        </w:r>
      </w:ins>
      <w:r>
        <w:t xml:space="preserve"> Complexes from </w:t>
      </w:r>
      <w:del w:id="311" w:author="Mireille Savoie" w:date="2024-06-10T18:59:00Z" w16du:dateUtc="2024-06-10T21:59:00Z">
        <w:r w:rsidR="00F2456C">
          <w:delText>Clades LLI</w:delText>
        </w:r>
      </w:del>
      <w:ins w:id="312" w:author="Mireille Savoie" w:date="2024-06-10T18:59:00Z" w16du:dateUtc="2024-06-10T21:59:00Z">
        <w:r>
          <w:t>LLIV</w:t>
        </w:r>
      </w:ins>
      <w:r>
        <w:t xml:space="preserve"> (including strain </w:t>
      </w:r>
      <w:del w:id="313" w:author="Mireille Savoie" w:date="2024-06-10T18:59:00Z" w16du:dateUtc="2024-06-10T21:59:00Z">
        <w:r w:rsidR="00F2456C">
          <w:delText>NATL2A</w:delText>
        </w:r>
      </w:del>
      <w:ins w:id="314" w:author="Mireille Savoie" w:date="2024-06-10T18:59:00Z" w16du:dateUtc="2024-06-10T21:59:00Z">
        <w:r>
          <w:t>MIT9313</w:t>
        </w:r>
      </w:ins>
      <w:r>
        <w:t xml:space="preserve">) were </w:t>
      </w:r>
      <w:del w:id="315" w:author="Mireille Savoie" w:date="2024-06-10T18:59:00Z" w16du:dateUtc="2024-06-10T21:59:00Z">
        <w:r w:rsidR="00F2456C">
          <w:delText xml:space="preserve">also present across the depth/light axes, with more representation at lower [O~2], and fewer </w:delText>
        </w:r>
        <w:r w:rsidR="00F2456C">
          <w:lastRenderedPageBreak/>
          <w:delText xml:space="preserve">near surface detections. Complexes from clade LLII/III (ex. SS120) were also </w:delText>
        </w:r>
      </w:del>
      <w:r>
        <w:t>detected across the depth/light and [O</w:t>
      </w:r>
      <w:r>
        <w:rPr>
          <w:vertAlign w:val="subscript"/>
        </w:rPr>
        <w:t>2</w:t>
      </w:r>
      <w:r>
        <w:t>] ranges, with more detections at deeper, darker depths</w:t>
      </w:r>
      <w:del w:id="316" w:author="Mireille Savoie" w:date="2024-06-10T18:59:00Z" w16du:dateUtc="2024-06-10T21:59:00Z">
        <w:r w:rsidR="00F2456C">
          <w:delText>. Clade LLIV (ex. MIT9313) photosynthetic complexes were also were detected throughout the depth/light and [O</w:delText>
        </w:r>
        <w:r w:rsidR="00F2456C">
          <w:rPr>
            <w:vertAlign w:val="subscript"/>
          </w:rPr>
          <w:delText>2</w:delText>
        </w:r>
        <w:r w:rsidR="00F2456C">
          <w:delText>], ranges, with the most frequent detections at depth and at low [O</w:delText>
        </w:r>
        <w:r w:rsidR="00F2456C">
          <w:rPr>
            <w:vertAlign w:val="subscript"/>
          </w:rPr>
          <w:delText>2</w:delText>
        </w:r>
        <w:r w:rsidR="00F2456C">
          <w:delText>], compared to other strains</w:delText>
        </w:r>
      </w:del>
      <w:ins w:id="317" w:author="Mireille Savoie" w:date="2024-06-10T18:59:00Z" w16du:dateUtc="2024-06-10T21:59:00Z">
        <w:r>
          <w:t xml:space="preserve"> and at low [O</w:t>
        </w:r>
        <w:r>
          <w:rPr>
            <w:vertAlign w:val="subscript"/>
          </w:rPr>
          <w:t>2</w:t>
        </w:r>
        <w:r>
          <w:t>], compared to other clades. We note that detections of photosynthetic proteins from strain MIT9313 (dark symbols) show a particular bias towards low [O</w:t>
        </w:r>
        <w:r>
          <w:rPr>
            <w:vertAlign w:val="subscript"/>
          </w:rPr>
          <w:t>2</w:t>
        </w:r>
        <w:r>
          <w:t xml:space="preserve">] sampling stations, compared to the wider detections of clade LLIV. Our analyses utilized a proteomics dataset; however, alternate approaches, such as metagenomics or </w:t>
        </w:r>
        <w:proofErr w:type="spellStart"/>
        <w:r>
          <w:t>metatranscriptomics</w:t>
        </w:r>
        <w:proofErr w:type="spellEnd"/>
        <w:r>
          <w:t>, could have been employed to analyze ecotype abundances using the TARA Oceans [66] or other datasets</w:t>
        </w:r>
      </w:ins>
      <w:r>
        <w:t>.</w:t>
      </w:r>
    </w:p>
    <w:p w14:paraId="47EF4159" w14:textId="77777777" w:rsidR="00DE2E1C" w:rsidRDefault="00000000">
      <w:r>
        <w:br w:type="page"/>
      </w:r>
    </w:p>
    <w:p w14:paraId="40AAC4A1" w14:textId="617A80AB" w:rsidR="00DE2E1C" w:rsidRDefault="00DE2E1C">
      <w:pPr>
        <w:pStyle w:val="CaptionedFigure"/>
      </w:pPr>
    </w:p>
    <w:p w14:paraId="72463166" w14:textId="12B75ED6" w:rsidR="00DE2E1C" w:rsidRDefault="00000000">
      <w:pPr>
        <w:pStyle w:val="ImageCaption"/>
      </w:pPr>
      <w:r>
        <w:rPr>
          <w:b/>
          <w:bCs/>
        </w:rPr>
        <w:t>Fig</w:t>
      </w:r>
      <w:del w:id="318" w:author="Mireille Savoie" w:date="2024-06-10T18:59:00Z" w16du:dateUtc="2024-06-10T21:59:00Z">
        <w:r w:rsidR="00892E01">
          <w:delText>.</w:delText>
        </w:r>
      </w:del>
      <w:r>
        <w:rPr>
          <w:b/>
          <w:bCs/>
        </w:rPr>
        <w:t xml:space="preserve"> 2</w:t>
      </w:r>
      <w:del w:id="319" w:author="Mireille Savoie" w:date="2024-06-10T18:59:00Z" w16du:dateUtc="2024-06-10T21:59:00Z">
        <w:r w:rsidR="00F2456C">
          <w:delText>:</w:delText>
        </w:r>
      </w:del>
      <w:ins w:id="320" w:author="Mireille Savoie" w:date="2024-06-10T18:59:00Z" w16du:dateUtc="2024-06-10T21:59:00Z">
        <w:r>
          <w:rPr>
            <w:b/>
            <w:bCs/>
          </w:rPr>
          <w:t>.</w:t>
        </w:r>
      </w:ins>
      <w:r>
        <w:t xml:space="preserve"> </w:t>
      </w:r>
      <w:r>
        <w:rPr>
          <w:b/>
          <w:bCs/>
        </w:rPr>
        <w:t xml:space="preserve">Ocean detection of </w:t>
      </w:r>
      <w:r>
        <w:rPr>
          <w:b/>
          <w:bCs/>
          <w:i/>
          <w:iCs/>
        </w:rPr>
        <w:t>Prochlorococcus marinus</w:t>
      </w:r>
      <w:r>
        <w:rPr>
          <w:b/>
          <w:bCs/>
        </w:rPr>
        <w:t xml:space="preserve"> photosynthesis complexes.</w:t>
      </w:r>
      <w:r>
        <w:t xml:space="preserve"> Protein detections (circles) are plotted vs. O</w:t>
      </w:r>
      <w:r>
        <w:rPr>
          <w:vertAlign w:val="subscript"/>
        </w:rPr>
        <w:t>2</w:t>
      </w:r>
      <w:r>
        <w:t xml:space="preserve"> (µM) (x-axis) and depth (m) (y-axis) at sample </w:t>
      </w:r>
      <w:del w:id="321" w:author="Mireille Savoie" w:date="2024-06-10T18:59:00Z" w16du:dateUtc="2024-06-10T21:59:00Z">
        <w:r w:rsidR="00F2456C">
          <w:delText>origin.</w:delText>
        </w:r>
      </w:del>
      <w:ins w:id="322" w:author="Mireille Savoie" w:date="2024-06-10T18:59:00Z" w16du:dateUtc="2024-06-10T21:59:00Z">
        <w:r>
          <w:t>origins, with ‘jitter’ offsets up to 15% of full axes scales, to visualize over-laid data points.</w:t>
        </w:r>
      </w:ins>
      <w:r>
        <w:t xml:space="preserve"> Rows separate data annotated as from </w:t>
      </w:r>
      <w:r>
        <w:rPr>
          <w:i/>
          <w:iCs/>
        </w:rPr>
        <w:t xml:space="preserve">Prochlorococcus </w:t>
      </w:r>
      <w:ins w:id="323" w:author="Mireille Savoie" w:date="2024-06-10T18:59:00Z" w16du:dateUtc="2024-06-10T21:59:00Z">
        <w:r>
          <w:rPr>
            <w:i/>
            <w:iCs/>
          </w:rPr>
          <w:t>marinus</w:t>
        </w:r>
        <w:r>
          <w:t xml:space="preserve"> </w:t>
        </w:r>
      </w:ins>
      <w:r>
        <w:t xml:space="preserve">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Photosystem II (PSII), Cytochromeb6f complex (Cytb6f), Photosystem I (PSI), ATP Synthase or Ribulose-1,5-bisphosphate oxygenase carboxylase (RUBISCO). For comparison</w:t>
      </w:r>
      <w:del w:id="324" w:author="Mireille Savoie" w:date="2024-06-10T18:59:00Z" w16du:dateUtc="2024-06-10T21:59:00Z">
        <w:r w:rsidR="00F2456C">
          <w:delText xml:space="preserve"> culture growth </w:delText>
        </w:r>
      </w:del>
      <w:ins w:id="325" w:author="Mireille Savoie" w:date="2024-06-10T18:59:00Z" w16du:dateUtc="2024-06-10T21:59:00Z">
        <w:r>
          <w:t xml:space="preserve">, </w:t>
        </w:r>
      </w:ins>
      <w:r>
        <w:t xml:space="preserve">experimental conditions </w:t>
      </w:r>
      <w:ins w:id="326" w:author="Mireille Savoie" w:date="2024-06-10T18:59:00Z" w16du:dateUtc="2024-06-10T21:59:00Z">
        <w:r>
          <w:t xml:space="preserve">for culture growth rate determinations </w:t>
        </w:r>
      </w:ins>
      <w:r>
        <w:t>are indicated by horizontal grey lines for depths</w:t>
      </w:r>
      <w:ins w:id="327" w:author="Mireille Savoie" w:date="2024-06-10T18:59:00Z" w16du:dateUtc="2024-06-10T21:59:00Z">
        <w:r>
          <w:t>,</w:t>
        </w:r>
      </w:ins>
      <w:r>
        <w:t xml:space="preserve"> approximating peak Photosynthetically Active Radiation (PAR; µmol photons m</w:t>
      </w:r>
      <w:r>
        <w:rPr>
          <w:vertAlign w:val="superscript"/>
        </w:rPr>
        <w:t>-2</w:t>
      </w:r>
      <w:r>
        <w:t xml:space="preserve"> s</w:t>
      </w:r>
      <w:r>
        <w:rPr>
          <w:vertAlign w:val="superscript"/>
        </w:rPr>
        <w:t>-1</w:t>
      </w:r>
      <w:r>
        <w:t>); and vertical grey lines for imposed [O</w:t>
      </w:r>
      <w:r>
        <w:rPr>
          <w:vertAlign w:val="subscript"/>
        </w:rPr>
        <w:t>2</w:t>
      </w:r>
      <w:r>
        <w:t>] (µM). Data obtained from the Biological and Chemical Oceanography Data Management Office repository [</w:t>
      </w:r>
      <w:del w:id="328" w:author="Mireille Savoie" w:date="2024-06-10T18:59:00Z" w16du:dateUtc="2024-06-10T21:59:00Z">
        <w:r w:rsidR="00F2456C">
          <w:delText>40</w:delText>
        </w:r>
      </w:del>
      <w:ins w:id="329" w:author="Mireille Savoie" w:date="2024-06-10T18:59:00Z" w16du:dateUtc="2024-06-10T21:59:00Z">
        <w:r>
          <w:t>43</w:t>
        </w:r>
      </w:ins>
      <w:r>
        <w:t>].</w:t>
      </w:r>
    </w:p>
    <w:p w14:paraId="09E1F8E4" w14:textId="77777777" w:rsidR="00DE2E1C" w:rsidRDefault="00000000">
      <w:r>
        <w:br w:type="page"/>
      </w:r>
    </w:p>
    <w:p w14:paraId="3D15E66B" w14:textId="77777777" w:rsidR="00DE2E1C" w:rsidRPr="000C7FFC" w:rsidRDefault="00000000">
      <w:pPr>
        <w:pStyle w:val="Heading2"/>
        <w:rPr>
          <w:sz w:val="32"/>
          <w:szCs w:val="32"/>
        </w:rPr>
      </w:pPr>
      <w:bookmarkStart w:id="330" w:name="X537087c4a1a2832aedc2070e4567cbacd4f1897"/>
      <w:bookmarkStart w:id="331" w:name="Xe2304b8e98fde2a009b688dfc953864096b9a17"/>
      <w:bookmarkEnd w:id="271"/>
      <w:bookmarkEnd w:id="272"/>
      <w:r w:rsidRPr="000C7FFC">
        <w:rPr>
          <w:i/>
          <w:iCs/>
          <w:sz w:val="32"/>
          <w:szCs w:val="32"/>
        </w:rPr>
        <w:lastRenderedPageBreak/>
        <w:t>Prochlorococcus marinus</w:t>
      </w:r>
      <w:r w:rsidRPr="000C7FFC">
        <w:rPr>
          <w:sz w:val="32"/>
          <w:szCs w:val="32"/>
        </w:rPr>
        <w:t xml:space="preserve"> growth</w:t>
      </w:r>
      <w:ins w:id="332" w:author="Mireille Savoie" w:date="2024-06-10T18:59:00Z" w16du:dateUtc="2024-06-10T21:59:00Z">
        <w:r w:rsidRPr="000C7FFC">
          <w:rPr>
            <w:sz w:val="32"/>
            <w:szCs w:val="32"/>
          </w:rPr>
          <w:t xml:space="preserve"> rate</w:t>
        </w:r>
      </w:ins>
      <w:r w:rsidRPr="000C7FFC">
        <w:rPr>
          <w:sz w:val="32"/>
          <w:szCs w:val="32"/>
        </w:rPr>
        <w:t xml:space="preserve"> responses to photoperiod, PAR, spectral band, and [O</w:t>
      </w:r>
      <w:r w:rsidRPr="000C7FFC">
        <w:rPr>
          <w:sz w:val="32"/>
          <w:szCs w:val="32"/>
          <w:vertAlign w:val="subscript"/>
        </w:rPr>
        <w:t>2</w:t>
      </w:r>
      <w:r w:rsidRPr="000C7FFC">
        <w:rPr>
          <w:sz w:val="32"/>
          <w:szCs w:val="32"/>
        </w:rPr>
        <w:t>]</w:t>
      </w:r>
    </w:p>
    <w:p w14:paraId="0C357B6E" w14:textId="22C6383E" w:rsidR="00DE2E1C" w:rsidRDefault="00000000">
      <w:pPr>
        <w:pStyle w:val="FirstParagraph"/>
      </w:pPr>
      <w:r>
        <w:t xml:space="preserve">Guided in part by the evidence of ocean distributions of proteins from </w:t>
      </w:r>
      <w:del w:id="333" w:author="Mireille Savoie" w:date="2024-06-10T18:59:00Z" w16du:dateUtc="2024-06-10T21:59:00Z">
        <w:r w:rsidR="00F2456C">
          <w:rPr>
            <w:i/>
            <w:iCs/>
          </w:rPr>
          <w:delText>Prochlorococcus</w:delText>
        </w:r>
      </w:del>
      <w:ins w:id="334" w:author="Mireille Savoie" w:date="2024-06-10T18:59:00Z" w16du:dateUtc="2024-06-10T21:59:00Z">
        <w:r>
          <w:rPr>
            <w:i/>
            <w:iCs/>
          </w:rPr>
          <w:t>P. marinus</w:t>
        </w:r>
        <w:r>
          <w:t>,</w:t>
        </w:r>
      </w:ins>
      <w:r>
        <w:t xml:space="preserve"> we set up a matrix of photoperiods, PAR</w:t>
      </w:r>
      <w:del w:id="335" w:author="Mireille Savoie" w:date="2024-06-10T18:59:00Z" w16du:dateUtc="2024-06-10T21:59:00Z">
        <w:r w:rsidR="00F2456C">
          <w:delText>, spectral bands</w:delText>
        </w:r>
      </w:del>
      <w:r>
        <w:t>, and [O</w:t>
      </w:r>
      <w:r>
        <w:rPr>
          <w:vertAlign w:val="subscript"/>
        </w:rPr>
        <w:t>2</w:t>
      </w:r>
      <w:r>
        <w:t xml:space="preserve">] to approximate current, and potential future, latitudinal, depth and seasonal niches for </w:t>
      </w:r>
      <w:del w:id="336" w:author="Mireille Savoie" w:date="2024-06-10T18:59:00Z" w16du:dateUtc="2024-06-10T21:59:00Z">
        <w:r w:rsidR="00F2456C">
          <w:rPr>
            <w:i/>
            <w:iCs/>
          </w:rPr>
          <w:delText>Prochlorococcus</w:delText>
        </w:r>
      </w:del>
      <w:ins w:id="337" w:author="Mireille Savoie" w:date="2024-06-10T18:59:00Z" w16du:dateUtc="2024-06-10T21:59:00Z">
        <w:r>
          <w:rPr>
            <w:i/>
            <w:iCs/>
          </w:rPr>
          <w:t>P. marinus</w:t>
        </w:r>
      </w:ins>
      <w:r>
        <w:t xml:space="preserve"> strains. As mentioned, growth </w:t>
      </w:r>
      <w:ins w:id="338" w:author="Mireille Savoie" w:date="2024-06-10T18:59:00Z" w16du:dateUtc="2024-06-10T21:59:00Z">
        <w:r>
          <w:t xml:space="preserve">rate trials </w:t>
        </w:r>
      </w:ins>
      <w:r>
        <w:t>under red light</w:t>
      </w:r>
      <w:del w:id="339" w:author="Mireille Savoie" w:date="2024-06-10T18:59:00Z" w16du:dateUtc="2024-06-10T21:59:00Z">
        <w:r w:rsidR="00F2456C">
          <w:delText xml:space="preserve"> could prove</w:delText>
        </w:r>
      </w:del>
      <w:ins w:id="340" w:author="Mireille Savoie" w:date="2024-06-10T18:59:00Z" w16du:dateUtc="2024-06-10T21:59:00Z">
        <w:r>
          <w:t xml:space="preserve">, although not representative of </w:t>
        </w:r>
        <w:r>
          <w:rPr>
            <w:i/>
            <w:iCs/>
          </w:rPr>
          <w:t>P. marinus</w:t>
        </w:r>
        <w:r>
          <w:t xml:space="preserve"> niches, are</w:t>
        </w:r>
      </w:ins>
      <w:r>
        <w:t xml:space="preserve"> mechanistically informative [</w:t>
      </w:r>
      <w:del w:id="341" w:author="Mireille Savoie" w:date="2024-06-10T18:59:00Z" w16du:dateUtc="2024-06-10T21:59:00Z">
        <w:r w:rsidR="00F2456C">
          <w:delText>59]</w:delText>
        </w:r>
      </w:del>
      <w:ins w:id="342" w:author="Mireille Savoie" w:date="2024-06-10T18:59:00Z" w16du:dateUtc="2024-06-10T21:59:00Z">
        <w:r>
          <w:t>60] regarding photoinactivation of PSII. We implemented measures</w:t>
        </w:r>
      </w:ins>
      <w:r>
        <w:t xml:space="preserve"> to </w:t>
      </w:r>
      <w:del w:id="343" w:author="Mireille Savoie" w:date="2024-06-10T18:59:00Z" w16du:dateUtc="2024-06-10T21:59:00Z">
        <w:r w:rsidR="00F2456C">
          <w:delText xml:space="preserve">factors limiting </w:delText>
        </w:r>
        <w:r w:rsidR="00F2456C">
          <w:rPr>
            <w:i/>
            <w:iCs/>
          </w:rPr>
          <w:delText>Prochlorococcus</w:delText>
        </w:r>
      </w:del>
      <w:ins w:id="344" w:author="Mireille Savoie" w:date="2024-06-10T18:59:00Z" w16du:dateUtc="2024-06-10T21:59:00Z">
        <w:r>
          <w:t>minimize shock to cultures from exposure to experimental</w:t>
        </w:r>
      </w:ins>
      <w:r>
        <w:t xml:space="preserve"> growth</w:t>
      </w:r>
      <w:del w:id="345" w:author="Mireille Savoie" w:date="2024-06-10T18:59:00Z" w16du:dateUtc="2024-06-10T21:59:00Z">
        <w:r w:rsidR="00F2456C">
          <w:delText>, we therefore included</w:delText>
        </w:r>
      </w:del>
      <w:ins w:id="346" w:author="Mireille Savoie" w:date="2024-06-10T18:59:00Z" w16du:dateUtc="2024-06-10T21:59:00Z">
        <w:r>
          <w:t xml:space="preserve"> conditions by inoculating them</w:t>
        </w:r>
      </w:ins>
      <w:r>
        <w:t xml:space="preserve"> the </w:t>
      </w:r>
      <w:del w:id="347" w:author="Mireille Savoie" w:date="2024-06-10T18:59:00Z" w16du:dateUtc="2024-06-10T21:59:00Z">
        <w:r w:rsidR="00F2456C">
          <w:delText xml:space="preserve">red spectral waveband even though it is not representative of </w:delText>
        </w:r>
        <w:r w:rsidR="00F2456C">
          <w:rPr>
            <w:i/>
            <w:iCs/>
          </w:rPr>
          <w:delText>Prochlorococcus</w:delText>
        </w:r>
        <w:r w:rsidR="00F2456C">
          <w:delText xml:space="preserve"> niches.</w:delText>
        </w:r>
      </w:del>
      <w:ins w:id="348" w:author="Mireille Savoie" w:date="2024-06-10T18:59:00Z" w16du:dateUtc="2024-06-10T21:59:00Z">
        <w:r>
          <w:t>day before the experiment began, employing a sinusoidal photoperiod with a gradual increase in PAR exposure, and extracting growth rates from logistic curves fit over approximately 5 generations of growth, to accommodate multiple generations to acclimate to the imposed growth conditions [6].</w:t>
        </w:r>
      </w:ins>
      <w:r>
        <w:t xml:space="preserve"> Although </w:t>
      </w:r>
      <w:del w:id="349" w:author="Mireille Savoie" w:date="2024-06-10T18:59:00Z" w16du:dateUtc="2024-06-10T21:59:00Z">
        <w:r w:rsidR="00F2456C">
          <w:rPr>
            <w:i/>
            <w:iCs/>
          </w:rPr>
          <w:delText>Prochlorococcus</w:delText>
        </w:r>
        <w:r w:rsidR="00F2456C">
          <w:delText xml:space="preserve"> is currently limited to </w:delText>
        </w:r>
      </w:del>
      <w:ins w:id="350" w:author="Mireille Savoie" w:date="2024-06-10T18:59:00Z" w16du:dateUtc="2024-06-10T21:59:00Z">
        <w:r>
          <w:t xml:space="preserve">the current subtropical distribution of </w:t>
        </w:r>
        <w:r>
          <w:rPr>
            <w:i/>
            <w:iCs/>
          </w:rPr>
          <w:t>P. marinus</w:t>
        </w:r>
        <w:r>
          <w:t xml:space="preserve"> spans </w:t>
        </w:r>
      </w:ins>
      <w:r>
        <w:t xml:space="preserve">a narrow range of </w:t>
      </w:r>
      <w:del w:id="351" w:author="Mireille Savoie" w:date="2024-06-10T18:59:00Z" w16du:dateUtc="2024-06-10T21:59:00Z">
        <w:r w:rsidR="00F2456C">
          <w:delText xml:space="preserve">surface </w:delText>
        </w:r>
      </w:del>
      <w:r>
        <w:t>photoperiods</w:t>
      </w:r>
      <w:del w:id="352" w:author="Mireille Savoie" w:date="2024-06-10T18:59:00Z" w16du:dateUtc="2024-06-10T21:59:00Z">
        <w:r w:rsidR="00F2456C">
          <w:delText>,</w:delText>
        </w:r>
      </w:del>
      <w:ins w:id="353" w:author="Mireille Savoie" w:date="2024-06-10T18:59:00Z" w16du:dateUtc="2024-06-10T21:59:00Z">
        <w:r>
          <w:t xml:space="preserve"> at the surface, light attenuation with depth shortens effective photoperiods as well as lowering peak PAR.</w:t>
        </w:r>
      </w:ins>
      <w:r>
        <w:t xml:space="preserve"> Potential poleward latitudinal </w:t>
      </w:r>
      <w:ins w:id="354" w:author="Mireille Savoie" w:date="2024-06-10T18:59:00Z" w16du:dateUtc="2024-06-10T21:59:00Z">
        <w:r>
          <w:t xml:space="preserve">range </w:t>
        </w:r>
      </w:ins>
      <w:r>
        <w:t xml:space="preserve">expansions, in combination with attenuation of light with depth, mean </w:t>
      </w:r>
      <w:del w:id="355" w:author="Mireille Savoie" w:date="2024-06-10T18:59:00Z" w16du:dateUtc="2024-06-10T21:59:00Z">
        <w:r w:rsidR="00F2456C">
          <w:rPr>
            <w:i/>
            <w:iCs/>
          </w:rPr>
          <w:delText>Prochlorococcus</w:delText>
        </w:r>
      </w:del>
      <w:ins w:id="356" w:author="Mireille Savoie" w:date="2024-06-10T18:59:00Z" w16du:dateUtc="2024-06-10T21:59:00Z">
        <w:r>
          <w:rPr>
            <w:i/>
            <w:iCs/>
          </w:rPr>
          <w:t>P. marinus</w:t>
        </w:r>
        <w:r>
          <w:t xml:space="preserve"> clades</w:t>
        </w:r>
      </w:ins>
      <w:r>
        <w:t xml:space="preserve"> may potentially encounter a </w:t>
      </w:r>
      <w:del w:id="357" w:author="Mireille Savoie" w:date="2024-06-10T18:59:00Z" w16du:dateUtc="2024-06-10T21:59:00Z">
        <w:r w:rsidR="00F2456C">
          <w:delText>wide</w:delText>
        </w:r>
      </w:del>
      <w:ins w:id="358" w:author="Mireille Savoie" w:date="2024-06-10T18:59:00Z" w16du:dateUtc="2024-06-10T21:59:00Z">
        <w:r>
          <w:t>wider</w:t>
        </w:r>
      </w:ins>
      <w:r>
        <w:t xml:space="preserve"> range of photoperiods. Our growth rate determinations generally agree with those from Moore </w:t>
      </w:r>
      <w:r>
        <w:rPr>
          <w:i/>
          <w:iCs/>
        </w:rPr>
        <w:t>et al</w:t>
      </w:r>
      <w:r>
        <w:t>. [</w:t>
      </w:r>
      <w:del w:id="359" w:author="Mireille Savoie" w:date="2024-06-10T18:59:00Z" w16du:dateUtc="2024-06-10T21:59:00Z">
        <w:r w:rsidR="00F2456C">
          <w:delText>50</w:delText>
        </w:r>
      </w:del>
      <w:ins w:id="360" w:author="Mireille Savoie" w:date="2024-06-10T18:59:00Z" w16du:dateUtc="2024-06-10T21:59:00Z">
        <w:r>
          <w:t>5</w:t>
        </w:r>
      </w:ins>
      <w:r>
        <w:t>], for white LED and 250 µM O</w:t>
      </w:r>
      <w:r>
        <w:rPr>
          <w:vertAlign w:val="subscript"/>
        </w:rPr>
        <w:t>2</w:t>
      </w:r>
      <w:r>
        <w:t xml:space="preserve">, but our study is, to our knowledge, the first to analyze the interactive growth </w:t>
      </w:r>
      <w:ins w:id="361" w:author="Mireille Savoie" w:date="2024-06-10T18:59:00Z" w16du:dateUtc="2024-06-10T21:59:00Z">
        <w:r>
          <w:t xml:space="preserve">rate </w:t>
        </w:r>
      </w:ins>
      <w:r>
        <w:t xml:space="preserve">responses of </w:t>
      </w:r>
      <w:del w:id="362" w:author="Mireille Savoie" w:date="2024-06-10T18:59:00Z" w16du:dateUtc="2024-06-10T21:59:00Z">
        <w:r w:rsidR="00F2456C">
          <w:rPr>
            <w:i/>
            <w:iCs/>
          </w:rPr>
          <w:delText>Prochlorococcus</w:delText>
        </w:r>
      </w:del>
      <w:ins w:id="363" w:author="Mireille Savoie" w:date="2024-06-10T18:59:00Z" w16du:dateUtc="2024-06-10T21:59:00Z">
        <w:r>
          <w:rPr>
            <w:i/>
            <w:iCs/>
          </w:rPr>
          <w:t>P. marinus</w:t>
        </w:r>
      </w:ins>
      <w:r>
        <w:t xml:space="preserve"> strains to varying [O</w:t>
      </w:r>
      <w:r>
        <w:rPr>
          <w:vertAlign w:val="subscript"/>
        </w:rPr>
        <w:t>2</w:t>
      </w:r>
      <w:r>
        <w:t xml:space="preserve">], </w:t>
      </w:r>
      <w:ins w:id="364" w:author="Mireille Savoie" w:date="2024-06-10T18:59:00Z" w16du:dateUtc="2024-06-10T21:59:00Z">
        <w:r>
          <w:t xml:space="preserve">photoperiods and </w:t>
        </w:r>
      </w:ins>
      <w:r>
        <w:t>spectral wavebands</w:t>
      </w:r>
      <w:del w:id="365" w:author="Mireille Savoie" w:date="2024-06-10T18:59:00Z" w16du:dateUtc="2024-06-10T21:59:00Z">
        <w:r w:rsidR="00F2456C">
          <w:delText xml:space="preserve"> and photoperiods</w:delText>
        </w:r>
      </w:del>
      <w:r>
        <w:t>.</w:t>
      </w:r>
    </w:p>
    <w:p w14:paraId="7ACCD54B" w14:textId="42DB4602" w:rsidR="00DE2E1C" w:rsidRDefault="00F2456C">
      <w:pPr>
        <w:pStyle w:val="BodyText"/>
      </w:pPr>
      <w:del w:id="366" w:author="Mireille Savoie" w:date="2024-06-10T18:59:00Z" w16du:dateUtc="2024-06-10T21:59:00Z">
        <w:r>
          <w:rPr>
            <w:i/>
            <w:iCs/>
          </w:rPr>
          <w:lastRenderedPageBreak/>
          <w:delText>Prochlorococcus</w:delText>
        </w:r>
      </w:del>
      <w:ins w:id="367" w:author="Mireille Savoie" w:date="2024-06-10T18:59:00Z" w16du:dateUtc="2024-06-10T21:59:00Z">
        <w:r w:rsidR="00000000">
          <w:t xml:space="preserve">The growth rate for </w:t>
        </w:r>
        <w:r w:rsidR="00000000">
          <w:rPr>
            <w:i/>
            <w:iCs/>
          </w:rPr>
          <w:t>P.</w:t>
        </w:r>
      </w:ins>
      <w:r w:rsidR="00000000">
        <w:rPr>
          <w:i/>
          <w:iCs/>
        </w:rPr>
        <w:t xml:space="preserve"> marinus</w:t>
      </w:r>
      <w:r w:rsidR="00000000">
        <w:t xml:space="preserve"> MED4, clade HLI, </w:t>
      </w:r>
      <w:del w:id="368" w:author="Mireille Savoie" w:date="2024-06-10T18:59:00Z" w16du:dateUtc="2024-06-10T21:59:00Z">
        <w:r>
          <w:delText xml:space="preserve">growth </w:delText>
        </w:r>
      </w:del>
      <w:r w:rsidR="00000000">
        <w:t>under 250 µM O</w:t>
      </w:r>
      <w:r w:rsidR="00000000">
        <w:rPr>
          <w:vertAlign w:val="subscript"/>
        </w:rPr>
        <w:t>2</w:t>
      </w:r>
      <w:ins w:id="369" w:author="Mireille Savoie" w:date="2024-06-10T18:59:00Z" w16du:dateUtc="2024-06-10T21:59:00Z">
        <w:r w:rsidR="00000000">
          <w:t>,</w:t>
        </w:r>
      </w:ins>
      <w:r w:rsidR="00000000">
        <w:t xml:space="preserve"> increased with higher imposed PAR and longer photoperiods (Fig</w:t>
      </w:r>
      <w:del w:id="370" w:author="Mireille Savoie" w:date="2024-06-10T18:59:00Z" w16du:dateUtc="2024-06-10T21:59:00Z">
        <w:r w:rsidR="00892E01">
          <w:delText xml:space="preserve">. </w:delText>
        </w:r>
        <w:r>
          <w:delText>3</w:delText>
        </w:r>
      </w:del>
      <w:ins w:id="371" w:author="Mireille Savoie" w:date="2024-06-10T18:59:00Z" w16du:dateUtc="2024-06-10T21:59:00Z">
        <w:r w:rsidR="00000000">
          <w:t xml:space="preserve"> 3A</w:t>
        </w:r>
      </w:ins>
      <w:r w:rsidR="00000000">
        <w:t>), across all spectral wavebands. No growth was observed under any imposed conditions under a 4 h photoperiod. The maximum growth rate (µ</w:t>
      </w:r>
      <w:r w:rsidR="00000000">
        <w:rPr>
          <w:vertAlign w:val="subscript"/>
        </w:rPr>
        <w:t>max</w:t>
      </w:r>
      <w:r w:rsidR="00000000">
        <w:t>) was 0.68 d</w:t>
      </w:r>
      <w:r w:rsidR="00000000">
        <w:rPr>
          <w:vertAlign w:val="superscript"/>
        </w:rPr>
        <w:t>-1</w:t>
      </w:r>
      <w:r w:rsidR="00000000">
        <w:t xml:space="preserve"> achieved under 180 µE blue light and 16 h photoperiod.</w:t>
      </w:r>
    </w:p>
    <w:p w14:paraId="1F1F9024" w14:textId="7DFEC1A5" w:rsidR="00DE2E1C" w:rsidRDefault="00000000">
      <w:pPr>
        <w:pStyle w:val="BodyText"/>
      </w:pPr>
      <w:r>
        <w:t xml:space="preserve">Similar to growth </w:t>
      </w:r>
      <w:ins w:id="372" w:author="Mireille Savoie" w:date="2024-06-10T18:59:00Z" w16du:dateUtc="2024-06-10T21:59:00Z">
        <w:r>
          <w:t xml:space="preserve">rate </w:t>
        </w:r>
      </w:ins>
      <w:r>
        <w:t>trends under 250 µM O</w:t>
      </w:r>
      <w:r>
        <w:rPr>
          <w:vertAlign w:val="subscript"/>
        </w:rPr>
        <w:t>2</w:t>
      </w:r>
      <w:r>
        <w:t>, MED4 maintained at 25 µM O</w:t>
      </w:r>
      <w:r>
        <w:rPr>
          <w:vertAlign w:val="subscript"/>
        </w:rPr>
        <w:t>2</w:t>
      </w:r>
      <w:r>
        <w:t xml:space="preserve"> showed </w:t>
      </w:r>
      <w:del w:id="373" w:author="Mireille Savoie" w:date="2024-06-10T18:59:00Z" w16du:dateUtc="2024-06-10T21:59:00Z">
        <w:r w:rsidR="00F2456C">
          <w:delText>fastest</w:delText>
        </w:r>
      </w:del>
      <w:ins w:id="374" w:author="Mireille Savoie" w:date="2024-06-10T18:59:00Z" w16du:dateUtc="2024-06-10T21:59:00Z">
        <w:r>
          <w:t>no</w:t>
        </w:r>
      </w:ins>
      <w:r>
        <w:t xml:space="preserve"> growth </w:t>
      </w:r>
      <w:del w:id="375" w:author="Mireille Savoie" w:date="2024-06-10T18:59:00Z" w16du:dateUtc="2024-06-10T21:59:00Z">
        <w:r w:rsidR="00F2456C">
          <w:delText xml:space="preserve">when the </w:delText>
        </w:r>
      </w:del>
      <w:ins w:id="376" w:author="Mireille Savoie" w:date="2024-06-10T18:59:00Z" w16du:dateUtc="2024-06-10T21:59:00Z">
        <w:r>
          <w:t xml:space="preserve">under any imposed conditions under a 4 h </w:t>
        </w:r>
      </w:ins>
      <w:r>
        <w:t xml:space="preserve">photoperiod </w:t>
      </w:r>
      <w:del w:id="377" w:author="Mireille Savoie" w:date="2024-06-10T18:59:00Z" w16du:dateUtc="2024-06-10T21:59:00Z">
        <w:r w:rsidR="00F2456C">
          <w:delText>was 16 h for each spectral waveband, across</w:delText>
        </w:r>
      </w:del>
      <w:ins w:id="378" w:author="Mireille Savoie" w:date="2024-06-10T18:59:00Z" w16du:dateUtc="2024-06-10T21:59:00Z">
        <w:r>
          <w:t>and the growth rate increased with higher imposed</w:t>
        </w:r>
      </w:ins>
      <w:r>
        <w:t xml:space="preserve"> PAR </w:t>
      </w:r>
      <w:del w:id="379" w:author="Mireille Savoie" w:date="2024-06-10T18:59:00Z" w16du:dateUtc="2024-06-10T21:59:00Z">
        <w:r w:rsidR="00F2456C">
          <w:delText>levels</w:delText>
        </w:r>
      </w:del>
      <w:ins w:id="380" w:author="Mireille Savoie" w:date="2024-06-10T18:59:00Z" w16du:dateUtc="2024-06-10T21:59:00Z">
        <w:r>
          <w:t>and longer photoperiods</w:t>
        </w:r>
      </w:ins>
      <w:r>
        <w:t xml:space="preserve"> (Fig</w:t>
      </w:r>
      <w:del w:id="381" w:author="Mireille Savoie" w:date="2024-06-10T18:59:00Z" w16du:dateUtc="2024-06-10T21:59:00Z">
        <w:r w:rsidR="00892E01">
          <w:delText xml:space="preserve">. </w:delText>
        </w:r>
        <w:r w:rsidR="00F2456C">
          <w:delText>3</w:delText>
        </w:r>
      </w:del>
      <w:ins w:id="382" w:author="Mireille Savoie" w:date="2024-06-10T18:59:00Z" w16du:dateUtc="2024-06-10T21:59:00Z">
        <w:r>
          <w:t xml:space="preserve"> 3A</w:t>
        </w:r>
      </w:ins>
      <w:r>
        <w:t>). The µ</w:t>
      </w:r>
      <w:r>
        <w:rPr>
          <w:vertAlign w:val="subscript"/>
        </w:rPr>
        <w:t>max</w:t>
      </w:r>
      <w:r>
        <w:t xml:space="preserve"> was 0.65 d</w:t>
      </w:r>
      <w:r>
        <w:rPr>
          <w:vertAlign w:val="superscript"/>
        </w:rPr>
        <w:t>-1</w:t>
      </w:r>
      <w:r>
        <w:t xml:space="preserve"> (</w:t>
      </w:r>
      <w:r w:rsidR="00F371B8">
        <w:t>S2 Table</w:t>
      </w:r>
      <w:r>
        <w:t xml:space="preserve">) achieved under </w:t>
      </w:r>
      <w:del w:id="383" w:author="Mireille Savoie" w:date="2024-06-10T18:59:00Z" w16du:dateUtc="2024-06-10T21:59:00Z">
        <w:r w:rsidR="00F2456C">
          <w:delText>180</w:delText>
        </w:r>
      </w:del>
      <w:ins w:id="384" w:author="Mireille Savoie" w:date="2024-06-10T18:59:00Z" w16du:dateUtc="2024-06-10T21:59:00Z">
        <w:r>
          <w:t>90</w:t>
        </w:r>
      </w:ins>
      <w:r>
        <w:t xml:space="preserve"> µmol photons m</w:t>
      </w:r>
      <w:r>
        <w:rPr>
          <w:vertAlign w:val="superscript"/>
        </w:rPr>
        <w:t>-2</w:t>
      </w:r>
      <w:r>
        <w:t xml:space="preserve"> s</w:t>
      </w:r>
      <w:r>
        <w:rPr>
          <w:vertAlign w:val="superscript"/>
        </w:rPr>
        <w:t>-1</w:t>
      </w:r>
      <w:r>
        <w:t xml:space="preserve"> blue light and </w:t>
      </w:r>
      <w:del w:id="385" w:author="Mireille Savoie" w:date="2024-06-10T18:59:00Z" w16du:dateUtc="2024-06-10T21:59:00Z">
        <w:r w:rsidR="00F2456C">
          <w:delText>16</w:delText>
        </w:r>
      </w:del>
      <w:ins w:id="386" w:author="Mireille Savoie" w:date="2024-06-10T18:59:00Z" w16du:dateUtc="2024-06-10T21:59:00Z">
        <w:r>
          <w:t>12</w:t>
        </w:r>
      </w:ins>
      <w:r>
        <w:t xml:space="preserve"> h photoperiod. The 4 h photoperiod experiments under white LED light were not performed as no growth was achieved when grown under an 8 h photoperiod of white LED light.</w:t>
      </w:r>
    </w:p>
    <w:p w14:paraId="18E96C27" w14:textId="3157C503" w:rsidR="00DE2E1C" w:rsidRDefault="00000000">
      <w:pPr>
        <w:pStyle w:val="BodyText"/>
      </w:pPr>
      <w:r>
        <w:t>MED4 did not grow when sparged to the lowest [O</w:t>
      </w:r>
      <w:r>
        <w:rPr>
          <w:vertAlign w:val="subscript"/>
        </w:rPr>
        <w:t>2</w:t>
      </w:r>
      <w:r>
        <w:t>] of 2.5 µM (Fig</w:t>
      </w:r>
      <w:del w:id="387" w:author="Mireille Savoie" w:date="2024-06-10T18:59:00Z" w16du:dateUtc="2024-06-10T21:59:00Z">
        <w:r w:rsidR="00892E01">
          <w:delText xml:space="preserve">. </w:delText>
        </w:r>
        <w:r w:rsidR="00F2456C">
          <w:delText>3</w:delText>
        </w:r>
      </w:del>
      <w:ins w:id="388" w:author="Mireille Savoie" w:date="2024-06-10T18:59:00Z" w16du:dateUtc="2024-06-10T21:59:00Z">
        <w:r>
          <w:t xml:space="preserve"> 3A</w:t>
        </w:r>
      </w:ins>
      <w:r>
        <w:t>). 2.5 µM O</w:t>
      </w:r>
      <w:r>
        <w:rPr>
          <w:vertAlign w:val="subscript"/>
        </w:rPr>
        <w:t>2</w:t>
      </w:r>
      <w:r>
        <w:t xml:space="preserve"> growth</w:t>
      </w:r>
      <w:ins w:id="389" w:author="Mireille Savoie" w:date="2024-06-10T18:59:00Z" w16du:dateUtc="2024-06-10T21:59:00Z">
        <w:r>
          <w:t xml:space="preserve"> rate</w:t>
        </w:r>
      </w:ins>
      <w:r>
        <w:t xml:space="preserve"> experiments were not conducted for 4 and 16 h photoperiods, as no reproducible growth occurred when MED4 was exposed to 8 and 12 h photoperiods</w:t>
      </w:r>
      <w:ins w:id="390" w:author="Mireille Savoie" w:date="2024-06-10T18:59:00Z" w16du:dateUtc="2024-06-10T21:59:00Z">
        <w:r>
          <w:t xml:space="preserve"> under [O</w:t>
        </w:r>
        <w:r>
          <w:rPr>
            <w:vertAlign w:val="subscript"/>
          </w:rPr>
          <w:t>2</w:t>
        </w:r>
        <w:r>
          <w:t xml:space="preserve">] of 2.5 µM </w:t>
        </w:r>
      </w:ins>
      <w:r>
        <w:t>.</w:t>
      </w:r>
    </w:p>
    <w:p w14:paraId="4DE6DB0D" w14:textId="77777777" w:rsidR="00DE2E1C" w:rsidRDefault="00000000">
      <w:r>
        <w:br w:type="page"/>
      </w:r>
    </w:p>
    <w:p w14:paraId="2C6E551F" w14:textId="13079B57" w:rsidR="00DE2E1C" w:rsidRDefault="00DE2E1C">
      <w:pPr>
        <w:pStyle w:val="CaptionedFigure"/>
      </w:pPr>
    </w:p>
    <w:p w14:paraId="1FC4401C" w14:textId="6CB09041" w:rsidR="00DE2E1C" w:rsidRDefault="00000000">
      <w:pPr>
        <w:pStyle w:val="ImageCaption"/>
      </w:pPr>
      <w:r>
        <w:rPr>
          <w:b/>
          <w:bCs/>
        </w:rPr>
        <w:t>Fig</w:t>
      </w:r>
      <w:del w:id="391" w:author="Mireille Savoie" w:date="2024-06-10T18:59:00Z" w16du:dateUtc="2024-06-10T21:59:00Z">
        <w:r w:rsidR="00892E01">
          <w:delText>.</w:delText>
        </w:r>
      </w:del>
      <w:r>
        <w:rPr>
          <w:b/>
          <w:bCs/>
        </w:rPr>
        <w:t xml:space="preserve"> 3</w:t>
      </w:r>
      <w:del w:id="392" w:author="Mireille Savoie" w:date="2024-06-10T18:59:00Z" w16du:dateUtc="2024-06-10T21:59:00Z">
        <w:r w:rsidR="00F2456C">
          <w:delText>:</w:delText>
        </w:r>
      </w:del>
      <w:ins w:id="393" w:author="Mireille Savoie" w:date="2024-06-10T18:59:00Z" w16du:dateUtc="2024-06-10T21:59:00Z">
        <w:r>
          <w:rPr>
            <w:b/>
            <w:bCs/>
          </w:rPr>
          <w:t>.</w:t>
        </w:r>
        <w:r>
          <w:t xml:space="preserve"> </w:t>
        </w:r>
        <w:r>
          <w:rPr>
            <w:b/>
            <w:bCs/>
          </w:rPr>
          <w:t>A.</w:t>
        </w:r>
      </w:ins>
      <w:r>
        <w:rPr>
          <w:b/>
          <w:bCs/>
        </w:rPr>
        <w:t xml:space="preserve"> Chlorophyll specific growth rate (d</w:t>
      </w:r>
      <w:r>
        <w:rPr>
          <w:b/>
          <w:bCs/>
          <w:vertAlign w:val="superscript"/>
        </w:rPr>
        <w:t>-1</w:t>
      </w:r>
      <w:r>
        <w:rPr>
          <w:b/>
          <w:bCs/>
        </w:rPr>
        <w:t xml:space="preserve">) for </w:t>
      </w:r>
      <w:r>
        <w:rPr>
          <w:b/>
          <w:bCs/>
          <w:i/>
          <w:iCs/>
        </w:rPr>
        <w:t>Prochlorococcus marinus</w:t>
      </w:r>
      <w:r>
        <w:rPr>
          <w:b/>
          <w:bCs/>
        </w:rPr>
        <w:t xml:space="preserve"> MED4 (High-Light (HLI) near surface clade) vs. photoperiod (h).</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w:t>
      </w:r>
      <w:proofErr w:type="spellStart"/>
      <w:r>
        <w:t>Colours</w:t>
      </w:r>
      <w:proofErr w:type="spellEnd"/>
      <w:r>
        <w:t xml:space="preserve"> represent the imposed spectral waveband (nm). Large circles show mean or single determinations of growth rate from logistic curve fits; small circles show values for replicate determinations, if any: replicates often fall with larger circles.</w:t>
      </w:r>
      <w:ins w:id="394" w:author="Mireille Savoie" w:date="2024-06-10T18:59:00Z" w16du:dateUtc="2024-06-10T21:59:00Z">
        <w:r>
          <w:t xml:space="preserve"> </w:t>
        </w:r>
        <w:r>
          <w:rPr>
            <w:b/>
            <w:bCs/>
          </w:rPr>
          <w:t>B.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MED4 grown under 660 nm (red) or 450 nm (blue) light.</w:t>
        </w:r>
        <w:r>
          <w:t xml:space="preserve"> X-axis is photoperiod (h). Y-axis is </w:t>
        </w:r>
        <w:proofErr w:type="spellStart"/>
        <w:r>
          <w:t>Photosynethetically</w:t>
        </w:r>
        <w:proofErr w:type="spellEnd"/>
        <w:r>
          <w:t xml:space="preserve"> Active Radiation (PAR, µmol photons m</w:t>
        </w:r>
        <w:r>
          <w:rPr>
            <w:vertAlign w:val="superscript"/>
          </w:rPr>
          <w:t>-2</w:t>
        </w:r>
        <w:r>
          <w:t xml:space="preserve"> s</w:t>
        </w:r>
        <w:r>
          <w:rPr>
            <w:vertAlign w:val="superscript"/>
          </w:rPr>
          <w:t>-1</w:t>
        </w:r>
        <w:r>
          <w:t>). 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w:t>
        </w:r>
      </w:ins>
      <w:moveToRangeStart w:id="395" w:author="Mireille Savoie" w:date="2024-06-10T18:59:00Z" w:name="move168938398"/>
      <w:moveTo w:id="396" w:author="Mireille Savoie" w:date="2024-06-10T18:59:00Z" w16du:dateUtc="2024-06-10T21:59:00Z">
        <w:r>
          <w:t xml:space="preserve"> represents the model under 25 µM of O</w:t>
        </w:r>
        <w:r>
          <w:rPr>
            <w:vertAlign w:val="subscript"/>
          </w:rPr>
          <w:t>2</w:t>
        </w:r>
        <w:r>
          <w:t xml:space="preserve"> and blue light. Legends represent a </w:t>
        </w:r>
        <w:proofErr w:type="spellStart"/>
        <w:r>
          <w:t>colour</w:t>
        </w:r>
        <w:proofErr w:type="spellEnd"/>
        <w:r>
          <w:t xml:space="preserve"> gradient of growth rate from no growth (white) to 1.00 d</w:t>
        </w:r>
        <w:r>
          <w:rPr>
            <w:vertAlign w:val="superscript"/>
          </w:rPr>
          <w:t>-1</w:t>
        </w:r>
        <w:r>
          <w:t xml:space="preserve"> (dark red or dark blue). Labeled contour lines indicate the 90%, 50%, and 10% quantiles for achieved growth rate.</w:t>
        </w:r>
      </w:moveTo>
      <w:moveToRangeEnd w:id="395"/>
    </w:p>
    <w:p w14:paraId="46DC2E57" w14:textId="77777777" w:rsidR="00DE2E1C" w:rsidRDefault="00000000">
      <w:r>
        <w:br w:type="page"/>
      </w:r>
    </w:p>
    <w:p w14:paraId="07EA93FA" w14:textId="3EA13388" w:rsidR="00DE2E1C" w:rsidRDefault="00000000">
      <w:pPr>
        <w:pStyle w:val="BodyText"/>
      </w:pPr>
      <w:r>
        <w:lastRenderedPageBreak/>
        <w:t>The GAM model in Fig</w:t>
      </w:r>
      <w:del w:id="397" w:author="Mireille Savoie" w:date="2024-06-10T18:59:00Z" w16du:dateUtc="2024-06-10T21:59:00Z">
        <w:r w:rsidR="00892E01">
          <w:delText xml:space="preserve">. </w:delText>
        </w:r>
        <w:r w:rsidR="00F2456C">
          <w:delText>4</w:delText>
        </w:r>
      </w:del>
      <w:ins w:id="398" w:author="Mireille Savoie" w:date="2024-06-10T18:59:00Z" w16du:dateUtc="2024-06-10T21:59:00Z">
        <w:r>
          <w:t xml:space="preserve"> 3B</w:t>
        </w:r>
      </w:ins>
      <w:r>
        <w:t xml:space="preserve"> summarizes MED4 growth </w:t>
      </w:r>
      <w:ins w:id="399" w:author="Mireille Savoie" w:date="2024-06-10T18:59:00Z" w16du:dateUtc="2024-06-10T21:59:00Z">
        <w:r>
          <w:t xml:space="preserve">rate </w:t>
        </w:r>
      </w:ins>
      <w:r>
        <w:t xml:space="preserve">responses to red </w:t>
      </w:r>
      <w:del w:id="400" w:author="Mireille Savoie" w:date="2024-06-10T18:59:00Z" w16du:dateUtc="2024-06-10T21:59:00Z">
        <w:r w:rsidR="00F2456C">
          <w:delText xml:space="preserve">(A and B) </w:delText>
        </w:r>
      </w:del>
      <w:r>
        <w:t>or blue</w:t>
      </w:r>
      <w:del w:id="401" w:author="Mireille Savoie" w:date="2024-06-10T18:59:00Z" w16du:dateUtc="2024-06-10T21:59:00Z">
        <w:r w:rsidR="00F2456C">
          <w:delText xml:space="preserve"> (C and D)</w:delText>
        </w:r>
      </w:del>
      <w:r>
        <w:t xml:space="preserve"> peak PAR and photoperiod across 2 imposed oxygen concentrations. Under 250 µM O</w:t>
      </w:r>
      <w:r>
        <w:rPr>
          <w:vertAlign w:val="subscript"/>
        </w:rPr>
        <w:t>2</w:t>
      </w:r>
      <w:r>
        <w:t xml:space="preserve"> MED4 achieved fastest growth rates above peak blue light of ~180 µmol photons m</w:t>
      </w:r>
      <w:r>
        <w:rPr>
          <w:vertAlign w:val="superscript"/>
        </w:rPr>
        <w:t>-2</w:t>
      </w:r>
      <w:r>
        <w:t xml:space="preserve"> s</w:t>
      </w:r>
      <w:r>
        <w:rPr>
          <w:vertAlign w:val="superscript"/>
        </w:rPr>
        <w:t>-1</w:t>
      </w:r>
      <w:r>
        <w:t>, and the longest photoperiod of 16</w:t>
      </w:r>
      <w:ins w:id="402" w:author="Mireille Savoie" w:date="2024-06-10T18:59:00Z" w16du:dateUtc="2024-06-10T21:59:00Z">
        <w:r>
          <w:t xml:space="preserve"> h</w:t>
        </w:r>
      </w:ins>
      <w:r>
        <w:t>, indicated by the 0.64 d</w:t>
      </w:r>
      <w:r>
        <w:rPr>
          <w:vertAlign w:val="superscript"/>
        </w:rPr>
        <w:t>-1</w:t>
      </w:r>
      <w:r>
        <w:t xml:space="preserve"> contour line representing the 90</w:t>
      </w:r>
      <w:r>
        <w:rPr>
          <w:vertAlign w:val="superscript"/>
        </w:rPr>
        <w:t>th</w:t>
      </w:r>
      <w:r>
        <w:t xml:space="preserve"> percentile of maximum achieved growth rate (Fig</w:t>
      </w:r>
      <w:del w:id="403" w:author="Mireille Savoie" w:date="2024-06-10T18:59:00Z" w16du:dateUtc="2024-06-10T21:59:00Z">
        <w:r w:rsidR="00892E01">
          <w:delText xml:space="preserve">. </w:delText>
        </w:r>
        <w:r w:rsidR="00F2456C">
          <w:delText>4C</w:delText>
        </w:r>
      </w:del>
      <w:ins w:id="404" w:author="Mireille Savoie" w:date="2024-06-10T18:59:00Z" w16du:dateUtc="2024-06-10T21:59:00Z">
        <w:r>
          <w:t xml:space="preserve"> 3B</w:t>
        </w:r>
      </w:ins>
      <w:r>
        <w:t xml:space="preserve">). Growth </w:t>
      </w:r>
      <w:ins w:id="405" w:author="Mireille Savoie" w:date="2024-06-10T18:59:00Z" w16du:dateUtc="2024-06-10T21:59:00Z">
        <w:r>
          <w:t xml:space="preserve">rates </w:t>
        </w:r>
      </w:ins>
      <w:r>
        <w:t>decreased with decreasing photoperiod and decreasing peak PAR. Under red light</w:t>
      </w:r>
      <w:ins w:id="406" w:author="Mireille Savoie" w:date="2024-06-10T18:59:00Z" w16du:dateUtc="2024-06-10T21:59:00Z">
        <w:r>
          <w:t>,</w:t>
        </w:r>
      </w:ins>
      <w:r>
        <w:t xml:space="preserve"> growth </w:t>
      </w:r>
      <w:del w:id="407" w:author="Mireille Savoie" w:date="2024-06-10T18:59:00Z" w16du:dateUtc="2024-06-10T21:59:00Z">
        <w:r w:rsidR="00F2456C">
          <w:delText>was</w:delText>
        </w:r>
      </w:del>
      <w:ins w:id="408" w:author="Mireille Savoie" w:date="2024-06-10T18:59:00Z" w16du:dateUtc="2024-06-10T21:59:00Z">
        <w:r>
          <w:t>rates were</w:t>
        </w:r>
      </w:ins>
      <w:r>
        <w:t xml:space="preserve"> generally slower but the pattern of growth </w:t>
      </w:r>
      <w:ins w:id="409" w:author="Mireille Savoie" w:date="2024-06-10T18:59:00Z" w16du:dateUtc="2024-06-10T21:59:00Z">
        <w:r>
          <w:t xml:space="preserve">rate </w:t>
        </w:r>
      </w:ins>
      <w:r>
        <w:t>responses to photoperiod and PAR was similar (Fig</w:t>
      </w:r>
      <w:del w:id="410" w:author="Mireille Savoie" w:date="2024-06-10T18:59:00Z" w16du:dateUtc="2024-06-10T21:59:00Z">
        <w:r w:rsidR="00892E01">
          <w:delText xml:space="preserve">. </w:delText>
        </w:r>
        <w:r w:rsidR="00F2456C">
          <w:delText>4A</w:delText>
        </w:r>
      </w:del>
      <w:ins w:id="411" w:author="Mireille Savoie" w:date="2024-06-10T18:59:00Z" w16du:dateUtc="2024-06-10T21:59:00Z">
        <w:r>
          <w:t xml:space="preserve"> 3B</w:t>
        </w:r>
      </w:ins>
      <w:r>
        <w:t>). Note the exclusion of MED4 from growth under 4 h photoperiod under both red and blue light (Fig</w:t>
      </w:r>
      <w:del w:id="412" w:author="Mireille Savoie" w:date="2024-06-10T18:59:00Z" w16du:dateUtc="2024-06-10T21:59:00Z">
        <w:r w:rsidR="00892E01">
          <w:delText xml:space="preserve">. </w:delText>
        </w:r>
        <w:r w:rsidR="00F2456C">
          <w:delText>4</w:delText>
        </w:r>
      </w:del>
      <w:ins w:id="413" w:author="Mireille Savoie" w:date="2024-06-10T18:59:00Z" w16du:dateUtc="2024-06-10T21:59:00Z">
        <w:r>
          <w:t xml:space="preserve"> 3B</w:t>
        </w:r>
      </w:ins>
      <w:r>
        <w:t>). Under 25 µM O</w:t>
      </w:r>
      <w:r>
        <w:rPr>
          <w:vertAlign w:val="subscript"/>
        </w:rPr>
        <w:t>2</w:t>
      </w:r>
      <w:r>
        <w:t xml:space="preserve"> MED4 showed similar growth</w:t>
      </w:r>
      <w:ins w:id="414" w:author="Mireille Savoie" w:date="2024-06-10T18:59:00Z" w16du:dateUtc="2024-06-10T21:59:00Z">
        <w:r>
          <w:t xml:space="preserve"> rate</w:t>
        </w:r>
      </w:ins>
      <w:r>
        <w:t xml:space="preserve"> </w:t>
      </w:r>
      <w:proofErr w:type="gramStart"/>
      <w:r>
        <w:t>responses, but</w:t>
      </w:r>
      <w:proofErr w:type="gramEnd"/>
      <w:r>
        <w:t xml:space="preserve"> was excluded from both 4 and 8 h photoperiods. MED4 did not grow under 2.5 µM O</w:t>
      </w:r>
      <w:r>
        <w:rPr>
          <w:vertAlign w:val="subscript"/>
        </w:rPr>
        <w:t>2</w:t>
      </w:r>
      <w:r>
        <w:t xml:space="preserve">, so no GAM model was run. Considering the range of PAR levels, and spectral </w:t>
      </w:r>
      <w:del w:id="415" w:author="Mireille Savoie" w:date="2024-06-10T18:59:00Z" w16du:dateUtc="2024-06-10T21:59:00Z">
        <w:r w:rsidR="00F2456C">
          <w:delText>bands</w:delText>
        </w:r>
      </w:del>
      <w:ins w:id="416" w:author="Mireille Savoie" w:date="2024-06-10T18:59:00Z" w16du:dateUtc="2024-06-10T21:59:00Z">
        <w:r>
          <w:t>wavebands</w:t>
        </w:r>
      </w:ins>
      <w:r>
        <w:t xml:space="preserve"> that MED4 can utilize, MED4 can inhabit not just shallow depths, where light levels are high, but also deeper regions, characterized by a lower level of blue light, subject to the limitation of a photoperiod of more than 4 h, even after depth attenuation of light. The </w:t>
      </w:r>
      <w:proofErr w:type="spellStart"/>
      <w:r>
        <w:t>photoregimes</w:t>
      </w:r>
      <w:proofErr w:type="spellEnd"/>
      <w:r>
        <w:t xml:space="preserve"> of winter temperate zones, due to shorter photoperiods, exclude MED4 from growth at </w:t>
      </w:r>
      <w:del w:id="417" w:author="Mireille Savoie" w:date="2024-06-10T18:59:00Z" w16du:dateUtc="2024-06-10T21:59:00Z">
        <w:r w:rsidR="00F2456C">
          <w:delText>any depth</w:delText>
        </w:r>
      </w:del>
      <w:ins w:id="418" w:author="Mireille Savoie" w:date="2024-06-10T18:59:00Z" w16du:dateUtc="2024-06-10T21:59:00Z">
        <w:r>
          <w:t>deeper regions</w:t>
        </w:r>
      </w:ins>
      <w:r>
        <w:t>, however temperate photoperiods and light levels for the remainder of the year are potentially adequate to support MED4 growth, if water temperatures warm into the clade HLI tolerance range.</w:t>
      </w:r>
    </w:p>
    <w:p w14:paraId="4D3BA587" w14:textId="77777777" w:rsidR="00DE2E1C" w:rsidRDefault="00000000">
      <w:r>
        <w:br w:type="page"/>
      </w:r>
    </w:p>
    <w:p w14:paraId="4942C086" w14:textId="77777777" w:rsidR="00E174F1" w:rsidRDefault="00E174F1" w:rsidP="00C1281A">
      <w:pPr>
        <w:pStyle w:val="CaptionedFigure"/>
        <w:jc w:val="both"/>
        <w:rPr>
          <w:del w:id="419" w:author="Mireille Savoie" w:date="2024-06-10T18:59:00Z" w16du:dateUtc="2024-06-10T21:59:00Z"/>
        </w:rPr>
      </w:pPr>
    </w:p>
    <w:p w14:paraId="3B720A7B" w14:textId="77777777" w:rsidR="00E174F1" w:rsidRDefault="00892E01" w:rsidP="00C1281A">
      <w:pPr>
        <w:pStyle w:val="ImageCaption"/>
        <w:rPr>
          <w:del w:id="420" w:author="Mireille Savoie" w:date="2024-06-10T18:59:00Z" w16du:dateUtc="2024-06-10T21:59:00Z"/>
        </w:rPr>
      </w:pPr>
      <w:del w:id="421" w:author="Mireille Savoie" w:date="2024-06-10T18:59:00Z" w16du:dateUtc="2024-06-10T21:59:00Z">
        <w:r>
          <w:delText xml:space="preserve">Fig. </w:delText>
        </w:r>
        <w:r w:rsidR="00F2456C">
          <w:delText xml:space="preserve">4: </w:delText>
        </w:r>
        <w:r w:rsidR="00F2456C">
          <w:rPr>
            <w:b/>
            <w:bCs/>
          </w:rPr>
          <w:delText>A contour plot of a Generalized Additive Model (GAM) representing the chlorophyll specific</w:delText>
        </w:r>
      </w:del>
      <w:ins w:id="422" w:author="Mireille Savoie" w:date="2024-06-10T18:59:00Z" w16du:dateUtc="2024-06-10T21:59:00Z">
        <w:r w:rsidR="00000000">
          <w:t>The</w:t>
        </w:r>
      </w:ins>
      <w:r w:rsidR="00000000">
        <w:t xml:space="preserve"> growth </w:t>
      </w:r>
      <w:del w:id="423" w:author="Mireille Savoie" w:date="2024-06-10T18:59:00Z" w16du:dateUtc="2024-06-10T21:59:00Z">
        <w:r w:rsidR="00F2456C">
          <w:rPr>
            <w:b/>
            <w:bCs/>
          </w:rPr>
          <w:delText>rate (d</w:delText>
        </w:r>
        <w:r w:rsidR="00F2456C">
          <w:rPr>
            <w:b/>
            <w:bCs/>
            <w:vertAlign w:val="superscript"/>
          </w:rPr>
          <w:delText>-1</w:delText>
        </w:r>
        <w:r w:rsidR="00F2456C">
          <w:rPr>
            <w:b/>
            <w:bCs/>
          </w:rPr>
          <w:delText>)</w:delText>
        </w:r>
      </w:del>
      <w:ins w:id="424" w:author="Mireille Savoie" w:date="2024-06-10T18:59:00Z" w16du:dateUtc="2024-06-10T21:59:00Z">
        <w:r w:rsidR="00000000">
          <w:t>rates</w:t>
        </w:r>
      </w:ins>
      <w:r w:rsidR="00000000">
        <w:t xml:space="preserve"> for </w:t>
      </w:r>
      <w:r w:rsidR="00000000">
        <w:rPr>
          <w:i/>
          <w:iCs/>
        </w:rPr>
        <w:t>Prochlorococcus marinus</w:t>
      </w:r>
      <w:r w:rsidR="00000000">
        <w:t xml:space="preserve"> </w:t>
      </w:r>
      <w:del w:id="425" w:author="Mireille Savoie" w:date="2024-06-10T18:59:00Z" w16du:dateUtc="2024-06-10T21:59:00Z">
        <w:r w:rsidR="00F2456C">
          <w:rPr>
            <w:b/>
            <w:bCs/>
          </w:rPr>
          <w:delText>MED4 grown under 660 nm (red) or 450 nm (blue) light.</w:delText>
        </w:r>
        <w:r w:rsidR="00F2456C">
          <w:delText xml:space="preserve"> X-axis is photoperiod (h). Y-axis is Photosynethetically Active Radiation (PAR, µmol photons m</w:delText>
        </w:r>
        <w:r w:rsidR="00F2456C">
          <w:rPr>
            <w:vertAlign w:val="superscript"/>
          </w:rPr>
          <w:delText>-2</w:delText>
        </w:r>
        <w:r w:rsidR="00F2456C">
          <w:delText xml:space="preserve"> s</w:delText>
        </w:r>
        <w:r w:rsidR="00F2456C">
          <w:rPr>
            <w:vertAlign w:val="superscript"/>
          </w:rPr>
          <w:delText>-1</w:delText>
        </w:r>
        <w:r w:rsidR="00F2456C">
          <w:delText xml:space="preserve">). </w:delText>
        </w:r>
        <w:r w:rsidR="00F2456C">
          <w:rPr>
            <w:b/>
            <w:bCs/>
          </w:rPr>
          <w:delText>A.</w:delText>
        </w:r>
        <w:r w:rsidR="00F2456C">
          <w:delText xml:space="preserve"> represents the model under 250 µM of O</w:delText>
        </w:r>
        <w:r w:rsidR="00F2456C">
          <w:rPr>
            <w:vertAlign w:val="subscript"/>
          </w:rPr>
          <w:delText>2</w:delText>
        </w:r>
        <w:r w:rsidR="00F2456C">
          <w:delText xml:space="preserve"> and red light. </w:delText>
        </w:r>
        <w:r w:rsidR="00F2456C">
          <w:rPr>
            <w:b/>
            <w:bCs/>
          </w:rPr>
          <w:delText>B.</w:delText>
        </w:r>
        <w:r w:rsidR="00F2456C">
          <w:delText xml:space="preserve"> represents the model under 25 µM of O</w:delText>
        </w:r>
        <w:r w:rsidR="00F2456C">
          <w:rPr>
            <w:vertAlign w:val="subscript"/>
          </w:rPr>
          <w:delText>2</w:delText>
        </w:r>
        <w:r w:rsidR="00F2456C">
          <w:delText xml:space="preserve"> and red light. </w:delText>
        </w:r>
        <w:r w:rsidR="00F2456C">
          <w:rPr>
            <w:b/>
            <w:bCs/>
          </w:rPr>
          <w:delText>C.</w:delText>
        </w:r>
        <w:r w:rsidR="00F2456C">
          <w:delText xml:space="preserve"> represents the model under 250 µM of O</w:delText>
        </w:r>
        <w:r w:rsidR="00F2456C">
          <w:rPr>
            <w:vertAlign w:val="subscript"/>
          </w:rPr>
          <w:delText>2</w:delText>
        </w:r>
        <w:r w:rsidR="00F2456C">
          <w:delText xml:space="preserve"> and blue light. </w:delText>
        </w:r>
        <w:r w:rsidR="00F2456C">
          <w:rPr>
            <w:b/>
            <w:bCs/>
          </w:rPr>
          <w:delText>D.</w:delText>
        </w:r>
      </w:del>
      <w:moveFromRangeStart w:id="426" w:author="Mireille Savoie" w:date="2024-06-10T18:59:00Z" w:name="move168938399"/>
      <w:moveFrom w:id="427" w:author="Mireille Savoie" w:date="2024-06-10T18:59:00Z" w16du:dateUtc="2024-06-10T21:59:00Z">
        <w:r w:rsidR="00000000">
          <w:t xml:space="preserve"> represents the model under 25 µM of O</w:t>
        </w:r>
        <w:r w:rsidR="00000000">
          <w:rPr>
            <w:vertAlign w:val="subscript"/>
          </w:rPr>
          <w:t>2</w:t>
        </w:r>
        <w:r w:rsidR="00000000">
          <w:t xml:space="preserve"> and blue light. Legends represent a colour gradient of growth rate from no growth (white) to 1.00 d</w:t>
        </w:r>
        <w:r w:rsidR="00000000">
          <w:rPr>
            <w:vertAlign w:val="superscript"/>
          </w:rPr>
          <w:t>-1</w:t>
        </w:r>
        <w:r w:rsidR="00000000">
          <w:t xml:space="preserve"> (dark red or dark blue). Labeled contour lines indicate the 90%, 50%, and 10% quantiles for achieved growth rate.</w:t>
        </w:r>
      </w:moveFrom>
      <w:moveFromRangeEnd w:id="426"/>
    </w:p>
    <w:p w14:paraId="2108ECDA" w14:textId="77777777" w:rsidR="00E174F1" w:rsidRDefault="00F2456C" w:rsidP="00C1281A">
      <w:pPr>
        <w:jc w:val="both"/>
        <w:rPr>
          <w:del w:id="428" w:author="Mireille Savoie" w:date="2024-06-10T18:59:00Z" w16du:dateUtc="2024-06-10T21:59:00Z"/>
        </w:rPr>
      </w:pPr>
      <w:del w:id="429" w:author="Mireille Savoie" w:date="2024-06-10T18:59:00Z" w16du:dateUtc="2024-06-10T21:59:00Z">
        <w:r>
          <w:br w:type="page"/>
        </w:r>
      </w:del>
    </w:p>
    <w:p w14:paraId="0449FF5E" w14:textId="11764556" w:rsidR="00DE2E1C" w:rsidRDefault="00F2456C">
      <w:pPr>
        <w:pStyle w:val="BodyText"/>
      </w:pPr>
      <w:del w:id="430" w:author="Mireille Savoie" w:date="2024-06-10T18:59:00Z" w16du:dateUtc="2024-06-10T21:59:00Z">
        <w:r>
          <w:rPr>
            <w:i/>
            <w:iCs/>
          </w:rPr>
          <w:lastRenderedPageBreak/>
          <w:delText>Prochlorococcus marinus</w:delText>
        </w:r>
        <w:r>
          <w:delText xml:space="preserve"> </w:delText>
        </w:r>
      </w:del>
      <w:r w:rsidR="00000000">
        <w:t xml:space="preserve">SS120 clade LLII/III, </w:t>
      </w:r>
      <w:del w:id="431" w:author="Mireille Savoie" w:date="2024-06-10T18:59:00Z" w16du:dateUtc="2024-06-10T21:59:00Z">
        <w:r>
          <w:delText xml:space="preserve">growth </w:delText>
        </w:r>
      </w:del>
      <w:r w:rsidR="00000000">
        <w:t>under 250 µM O</w:t>
      </w:r>
      <w:r w:rsidR="00000000">
        <w:rPr>
          <w:vertAlign w:val="subscript"/>
        </w:rPr>
        <w:t>2</w:t>
      </w:r>
      <w:del w:id="432" w:author="Mireille Savoie" w:date="2024-06-10T18:59:00Z" w16du:dateUtc="2024-06-10T21:59:00Z">
        <w:r>
          <w:delText xml:space="preserve"> increased with longer photoperiods, under</w:delText>
        </w:r>
      </w:del>
      <w:ins w:id="433" w:author="Mireille Savoie" w:date="2024-06-10T18:59:00Z" w16du:dateUtc="2024-06-10T21:59:00Z">
        <w:r w:rsidR="00000000">
          <w:t>,</w:t>
        </w:r>
      </w:ins>
      <w:r w:rsidR="00000000">
        <w:t xml:space="preserve"> 30 µmol photons m</w:t>
      </w:r>
      <w:r w:rsidR="00000000">
        <w:rPr>
          <w:vertAlign w:val="superscript"/>
        </w:rPr>
        <w:t>-2</w:t>
      </w:r>
      <w:r w:rsidR="00000000">
        <w:t xml:space="preserve"> s</w:t>
      </w:r>
      <w:r w:rsidR="00000000">
        <w:rPr>
          <w:vertAlign w:val="superscript"/>
        </w:rPr>
        <w:t>-1</w:t>
      </w:r>
      <w:r w:rsidR="00000000">
        <w:t xml:space="preserve"> peak PAR and across all spectral wavebands</w:t>
      </w:r>
      <w:del w:id="434" w:author="Mireille Savoie" w:date="2024-06-10T18:59:00Z" w16du:dateUtc="2024-06-10T21:59:00Z">
        <w:r>
          <w:delText xml:space="preserve"> (</w:delText>
        </w:r>
        <w:r w:rsidR="00892E01">
          <w:delText xml:space="preserve">Fig. </w:delText>
        </w:r>
        <w:r>
          <w:delText>5</w:delText>
        </w:r>
      </w:del>
      <w:ins w:id="435" w:author="Mireille Savoie" w:date="2024-06-10T18:59:00Z" w16du:dateUtc="2024-06-10T21:59:00Z">
        <w:r w:rsidR="00000000">
          <w:t>, increased with longer photoperiods (Fig 4A</w:t>
        </w:r>
      </w:ins>
      <w:r w:rsidR="00000000">
        <w:t>). No growth was observed under any blue light photoperiods when exposed to peak PAR of 90 µmol photons m</w:t>
      </w:r>
      <w:r w:rsidR="00000000">
        <w:rPr>
          <w:vertAlign w:val="superscript"/>
        </w:rPr>
        <w:t>-2</w:t>
      </w:r>
      <w:r w:rsidR="00000000">
        <w:t xml:space="preserve"> s</w:t>
      </w:r>
      <w:r w:rsidR="00000000">
        <w:rPr>
          <w:vertAlign w:val="superscript"/>
        </w:rPr>
        <w:t>-1</w:t>
      </w:r>
      <w:r w:rsidR="00000000">
        <w:t xml:space="preserve"> or greater. Growth rate, however increased with increasing photoperiods for white and red light under peak PAR of 90 µmol photons m</w:t>
      </w:r>
      <w:r w:rsidR="00000000">
        <w:rPr>
          <w:vertAlign w:val="superscript"/>
        </w:rPr>
        <w:t>-2</w:t>
      </w:r>
      <w:r w:rsidR="00000000">
        <w:t xml:space="preserve"> s</w:t>
      </w:r>
      <w:r w:rsidR="00000000">
        <w:rPr>
          <w:vertAlign w:val="superscript"/>
        </w:rPr>
        <w:t>-1</w:t>
      </w:r>
      <w:r w:rsidR="00000000">
        <w:t xml:space="preserve"> but showed growth inhibition at 16 h red light photoperiod. Growth rate decreased with longer photoperiods and showed growth inhibition at 12 and 16 h photoperiods under PAR of 180 µmol photons m</w:t>
      </w:r>
      <w:r w:rsidR="00000000">
        <w:rPr>
          <w:vertAlign w:val="superscript"/>
        </w:rPr>
        <w:t>-2</w:t>
      </w:r>
      <w:r w:rsidR="00000000">
        <w:t xml:space="preserve"> s</w:t>
      </w:r>
      <w:r w:rsidR="00000000">
        <w:rPr>
          <w:vertAlign w:val="superscript"/>
        </w:rPr>
        <w:t>-1</w:t>
      </w:r>
      <w:r w:rsidR="00000000">
        <w:t xml:space="preserve"> white LED</w:t>
      </w:r>
      <w:del w:id="436" w:author="Mireille Savoie" w:date="2024-06-10T18:59:00Z" w16du:dateUtc="2024-06-10T21:59:00Z">
        <w:r>
          <w:delText>,</w:delText>
        </w:r>
      </w:del>
      <w:ins w:id="437" w:author="Mireille Savoie" w:date="2024-06-10T18:59:00Z" w16du:dateUtc="2024-06-10T21:59:00Z">
        <w:r w:rsidR="00000000">
          <w:t xml:space="preserve"> and growth inhibition across all photoperiods under</w:t>
        </w:r>
      </w:ins>
      <w:r w:rsidR="00000000">
        <w:t xml:space="preserve"> red or blue light. The µ</w:t>
      </w:r>
      <w:r w:rsidR="00000000">
        <w:rPr>
          <w:vertAlign w:val="subscript"/>
        </w:rPr>
        <w:t>max</w:t>
      </w:r>
      <w:r w:rsidR="00000000">
        <w:t xml:space="preserve"> was 0.5 d</w:t>
      </w:r>
      <w:r w:rsidR="00000000">
        <w:rPr>
          <w:vertAlign w:val="superscript"/>
        </w:rPr>
        <w:t>-1</w:t>
      </w:r>
      <w:r w:rsidR="00000000">
        <w:t xml:space="preserve"> (</w:t>
      </w:r>
      <w:r w:rsidR="00F371B8">
        <w:t>S2 Table</w:t>
      </w:r>
      <w:r w:rsidR="00000000">
        <w:t>) achieved under 90 µmol photons m</w:t>
      </w:r>
      <w:r w:rsidR="00000000">
        <w:rPr>
          <w:vertAlign w:val="superscript"/>
        </w:rPr>
        <w:t>-2</w:t>
      </w:r>
      <w:r w:rsidR="00000000">
        <w:t xml:space="preserve"> s</w:t>
      </w:r>
      <w:r w:rsidR="00000000">
        <w:rPr>
          <w:vertAlign w:val="superscript"/>
        </w:rPr>
        <w:t>-1</w:t>
      </w:r>
      <w:r w:rsidR="00000000">
        <w:t xml:space="preserve"> white LED light and 16 h photoperiod.</w:t>
      </w:r>
    </w:p>
    <w:p w14:paraId="25D66C07" w14:textId="014EA09B" w:rsidR="00DE2E1C" w:rsidRDefault="00000000">
      <w:pPr>
        <w:pStyle w:val="BodyText"/>
      </w:pPr>
      <w:r>
        <w:t>Under 25 µM O</w:t>
      </w:r>
      <w:r>
        <w:rPr>
          <w:vertAlign w:val="subscript"/>
        </w:rPr>
        <w:t>2</w:t>
      </w:r>
      <w:r>
        <w:t xml:space="preserve"> and PAR of 30 µmol photons m</w:t>
      </w:r>
      <w:r>
        <w:rPr>
          <w:vertAlign w:val="superscript"/>
        </w:rPr>
        <w:t>-2</w:t>
      </w:r>
      <w:r>
        <w:t xml:space="preserve"> s</w:t>
      </w:r>
      <w:r>
        <w:rPr>
          <w:vertAlign w:val="superscript"/>
        </w:rPr>
        <w:t>-1</w:t>
      </w:r>
      <w:r>
        <w:t xml:space="preserve"> growth </w:t>
      </w:r>
      <w:ins w:id="438" w:author="Mireille Savoie" w:date="2024-06-10T18:59:00Z" w16du:dateUtc="2024-06-10T21:59:00Z">
        <w:r>
          <w:t xml:space="preserve">rate </w:t>
        </w:r>
      </w:ins>
      <w:r>
        <w:t>trends were similar to 250 µM O</w:t>
      </w:r>
      <w:r>
        <w:rPr>
          <w:vertAlign w:val="subscript"/>
        </w:rPr>
        <w:t>2</w:t>
      </w:r>
      <w:r>
        <w:t>. SS120 showed no growth under a 4 h photoperiod for red spectral waveband, however under blue light, SS120 was able to grow (Fig</w:t>
      </w:r>
      <w:del w:id="439" w:author="Mireille Savoie" w:date="2024-06-10T18:59:00Z" w16du:dateUtc="2024-06-10T21:59:00Z">
        <w:r w:rsidR="00892E01">
          <w:delText xml:space="preserve">. </w:delText>
        </w:r>
        <w:r w:rsidR="00F2456C">
          <w:delText>5</w:delText>
        </w:r>
      </w:del>
      <w:ins w:id="440" w:author="Mireille Savoie" w:date="2024-06-10T18:59:00Z" w16du:dateUtc="2024-06-10T21:59:00Z">
        <w:r>
          <w:t xml:space="preserve"> 4A</w:t>
        </w:r>
      </w:ins>
      <w:r>
        <w:t>). In contrast to the growth</w:t>
      </w:r>
      <w:ins w:id="441" w:author="Mireille Savoie" w:date="2024-06-10T18:59:00Z" w16du:dateUtc="2024-06-10T21:59:00Z">
        <w:r>
          <w:t xml:space="preserve"> rate</w:t>
        </w:r>
      </w:ins>
      <w:r>
        <w:t xml:space="preserve"> trends of the 250 µM O</w:t>
      </w:r>
      <w:r>
        <w:rPr>
          <w:vertAlign w:val="subscript"/>
        </w:rPr>
        <w:t>2</w:t>
      </w:r>
      <w:r>
        <w:t xml:space="preserve"> and PAR of 90 µmol photons m</w:t>
      </w:r>
      <w:r>
        <w:rPr>
          <w:vertAlign w:val="superscript"/>
        </w:rPr>
        <w:t>-2</w:t>
      </w:r>
      <w:r>
        <w:t xml:space="preserve"> s</w:t>
      </w:r>
      <w:r>
        <w:rPr>
          <w:vertAlign w:val="superscript"/>
        </w:rPr>
        <w:t>-1</w:t>
      </w:r>
      <w:r>
        <w:t xml:space="preserve"> experiments, SS120 grew under 4 and 8 h blue light and 16 h red light photoperiods, however the growth rate decreased under 12 and 16 h white LED light photoperiod treatments. Blue light treatments under PAR of 180 µmol photons m</w:t>
      </w:r>
      <w:r>
        <w:rPr>
          <w:vertAlign w:val="superscript"/>
        </w:rPr>
        <w:t>-2</w:t>
      </w:r>
      <w:r>
        <w:t xml:space="preserve"> s</w:t>
      </w:r>
      <w:r>
        <w:rPr>
          <w:vertAlign w:val="superscript"/>
        </w:rPr>
        <w:t>-1</w:t>
      </w:r>
      <w:r>
        <w:t xml:space="preserve"> showed growth only under an 8 h photoperiod. The µ</w:t>
      </w:r>
      <w:r>
        <w:rPr>
          <w:vertAlign w:val="subscript"/>
        </w:rPr>
        <w:t>max</w:t>
      </w:r>
      <w:r>
        <w:t xml:space="preserve"> was 0.45 d</w:t>
      </w:r>
      <w:r>
        <w:rPr>
          <w:vertAlign w:val="superscript"/>
        </w:rPr>
        <w:t>-1</w:t>
      </w:r>
      <w:r>
        <w:t xml:space="preserve"> (</w:t>
      </w:r>
      <w:r w:rsidR="00F371B8">
        <w:t>S2 Table</w:t>
      </w:r>
      <w:r>
        <w:t>) achieved under 90 µmol photons m</w:t>
      </w:r>
      <w:r>
        <w:rPr>
          <w:vertAlign w:val="superscript"/>
        </w:rPr>
        <w:t>-2</w:t>
      </w:r>
      <w:r>
        <w:t xml:space="preserve"> s</w:t>
      </w:r>
      <w:r>
        <w:rPr>
          <w:vertAlign w:val="superscript"/>
        </w:rPr>
        <w:t>-1</w:t>
      </w:r>
      <w:r>
        <w:t xml:space="preserve"> blue light and 8 h photoperiod. The 25 µM O</w:t>
      </w:r>
      <w:r>
        <w:rPr>
          <w:vertAlign w:val="subscript"/>
        </w:rPr>
        <w:t>2</w:t>
      </w:r>
      <w:r>
        <w:t>, less than 16 h photoperiod and 180 µmol photons m</w:t>
      </w:r>
      <w:r>
        <w:rPr>
          <w:vertAlign w:val="superscript"/>
        </w:rPr>
        <w:t>-2</w:t>
      </w:r>
      <w:r>
        <w:t xml:space="preserve"> s</w:t>
      </w:r>
      <w:r>
        <w:rPr>
          <w:vertAlign w:val="superscript"/>
        </w:rPr>
        <w:t>-1</w:t>
      </w:r>
      <w:r>
        <w:t xml:space="preserve"> under white LED light experiments were not performed due to time constraints.</w:t>
      </w:r>
    </w:p>
    <w:p w14:paraId="2DFB08D5" w14:textId="3C8FC8BB" w:rsidR="00DE2E1C" w:rsidRDefault="00000000">
      <w:pPr>
        <w:pStyle w:val="BodyText"/>
      </w:pPr>
      <w:r>
        <w:t>SS120 did not reproducibly grow when sparged to the lowest O</w:t>
      </w:r>
      <w:r>
        <w:rPr>
          <w:vertAlign w:val="subscript"/>
        </w:rPr>
        <w:t>2</w:t>
      </w:r>
      <w:r>
        <w:t xml:space="preserve"> of 2.5 µM (Fig</w:t>
      </w:r>
      <w:del w:id="442" w:author="Mireille Savoie" w:date="2024-06-10T18:59:00Z" w16du:dateUtc="2024-06-10T21:59:00Z">
        <w:r w:rsidR="00892E01">
          <w:delText xml:space="preserve">. </w:delText>
        </w:r>
        <w:r w:rsidR="00F2456C">
          <w:delText>5</w:delText>
        </w:r>
      </w:del>
      <w:ins w:id="443" w:author="Mireille Savoie" w:date="2024-06-10T18:59:00Z" w16du:dateUtc="2024-06-10T21:59:00Z">
        <w:r>
          <w:t xml:space="preserve"> 4A</w:t>
        </w:r>
      </w:ins>
      <w:r>
        <w:t>). 2.5 µM O</w:t>
      </w:r>
      <w:r>
        <w:rPr>
          <w:vertAlign w:val="subscript"/>
        </w:rPr>
        <w:t>2</w:t>
      </w:r>
      <w:r>
        <w:t xml:space="preserve"> growth </w:t>
      </w:r>
      <w:ins w:id="444" w:author="Mireille Savoie" w:date="2024-06-10T18:59:00Z" w16du:dateUtc="2024-06-10T21:59:00Z">
        <w:r>
          <w:t xml:space="preserve">rate </w:t>
        </w:r>
      </w:ins>
      <w:r>
        <w:t xml:space="preserve">experiments were not conducted for 4 and 16 h photoperiods under </w:t>
      </w:r>
      <w:ins w:id="445" w:author="Mireille Savoie" w:date="2024-06-10T18:59:00Z" w16du:dateUtc="2024-06-10T21:59:00Z">
        <w:r>
          <w:lastRenderedPageBreak/>
          <w:t xml:space="preserve">peak </w:t>
        </w:r>
      </w:ins>
      <w:r>
        <w:t>PAR of 180 µmol photons m</w:t>
      </w:r>
      <w:r>
        <w:rPr>
          <w:vertAlign w:val="superscript"/>
        </w:rPr>
        <w:t>-2</w:t>
      </w:r>
      <w:r>
        <w:t xml:space="preserve"> s</w:t>
      </w:r>
      <w:r>
        <w:rPr>
          <w:vertAlign w:val="superscript"/>
        </w:rPr>
        <w:t>-1</w:t>
      </w:r>
      <w:ins w:id="446" w:author="Mireille Savoie" w:date="2024-06-10T18:59:00Z" w16du:dateUtc="2024-06-10T21:59:00Z">
        <w:r>
          <w:t xml:space="preserve"> and for red light under peak PAR of 90 µmol photons m</w:t>
        </w:r>
        <w:r>
          <w:rPr>
            <w:vertAlign w:val="superscript"/>
          </w:rPr>
          <w:t>-2</w:t>
        </w:r>
        <w:r>
          <w:t xml:space="preserve"> s</w:t>
        </w:r>
        <w:r>
          <w:rPr>
            <w:vertAlign w:val="superscript"/>
          </w:rPr>
          <w:t>-1</w:t>
        </w:r>
      </w:ins>
      <w:r>
        <w:t>, as no growth occurred when SS120 was exposed to 8 and 12 h photoperiods.</w:t>
      </w:r>
      <w:del w:id="447" w:author="Mireille Savoie" w:date="2024-06-10T18:59:00Z" w16du:dateUtc="2024-06-10T21:59:00Z">
        <w:r w:rsidR="00F2456C">
          <w:delText xml:space="preserve"> Red light 16 h photoperiod experiments were not performed due to time constraints. </w:delText>
        </w:r>
      </w:del>
    </w:p>
    <w:p w14:paraId="128EA760" w14:textId="77777777" w:rsidR="00DE2E1C" w:rsidRDefault="00000000">
      <w:r>
        <w:br w:type="page"/>
      </w:r>
    </w:p>
    <w:p w14:paraId="05B7D91B" w14:textId="5D36A3A7" w:rsidR="00DE2E1C" w:rsidRDefault="00DE2E1C">
      <w:pPr>
        <w:pStyle w:val="CaptionedFigure"/>
      </w:pPr>
    </w:p>
    <w:p w14:paraId="7910A25E" w14:textId="760E2412" w:rsidR="00DE2E1C" w:rsidRDefault="00000000">
      <w:pPr>
        <w:pStyle w:val="ImageCaption"/>
      </w:pPr>
      <w:r>
        <w:rPr>
          <w:b/>
          <w:bCs/>
        </w:rPr>
        <w:t>Fig</w:t>
      </w:r>
      <w:del w:id="448" w:author="Mireille Savoie" w:date="2024-06-10T18:59:00Z" w16du:dateUtc="2024-06-10T21:59:00Z">
        <w:r w:rsidR="00892E01">
          <w:delText xml:space="preserve">. </w:delText>
        </w:r>
        <w:r w:rsidR="00F2456C">
          <w:delText>5:</w:delText>
        </w:r>
      </w:del>
      <w:ins w:id="449" w:author="Mireille Savoie" w:date="2024-06-10T18:59:00Z" w16du:dateUtc="2024-06-10T21:59:00Z">
        <w:r>
          <w:rPr>
            <w:b/>
            <w:bCs/>
          </w:rPr>
          <w:t xml:space="preserve"> 4.</w:t>
        </w:r>
        <w:r>
          <w:t xml:space="preserve"> </w:t>
        </w:r>
        <w:r>
          <w:rPr>
            <w:b/>
            <w:bCs/>
          </w:rPr>
          <w:t>A.</w:t>
        </w:r>
      </w:ins>
      <w:r>
        <w:rPr>
          <w:b/>
          <w:bCs/>
        </w:rPr>
        <w:t xml:space="preserve"> Chlorophyll specific growth rate (d</w:t>
      </w:r>
      <w:r>
        <w:rPr>
          <w:b/>
          <w:bCs/>
          <w:vertAlign w:val="superscript"/>
        </w:rPr>
        <w:t>-1</w:t>
      </w:r>
      <w:r>
        <w:rPr>
          <w:b/>
          <w:bCs/>
        </w:rPr>
        <w:t xml:space="preserve">) for </w:t>
      </w:r>
      <w:r>
        <w:rPr>
          <w:b/>
          <w:bCs/>
          <w:i/>
          <w:iCs/>
        </w:rPr>
        <w:t>Prochlorococcus marinus</w:t>
      </w:r>
      <w:r>
        <w:rPr>
          <w:b/>
          <w:bCs/>
        </w:rPr>
        <w:t xml:space="preserve"> SS120 (Low-Light</w:t>
      </w:r>
      <w:del w:id="450" w:author="Mireille Savoie" w:date="2024-06-10T18:59:00Z" w16du:dateUtc="2024-06-10T21:59:00Z">
        <w:r w:rsidR="00F2456C">
          <w:rPr>
            <w:b/>
            <w:bCs/>
          </w:rPr>
          <w:delText xml:space="preserve"> (LLII/III)</w:delText>
        </w:r>
      </w:del>
      <w:ins w:id="451" w:author="Mireille Savoie" w:date="2024-06-10T18:59:00Z" w16du:dateUtc="2024-06-10T21:59:00Z">
        <w:r>
          <w:rPr>
            <w:b/>
            <w:bCs/>
          </w:rPr>
          <w:t>,</w:t>
        </w:r>
      </w:ins>
      <w:r>
        <w:rPr>
          <w:b/>
          <w:bCs/>
        </w:rPr>
        <w:t xml:space="preserve"> deep ocean clade</w:t>
      </w:r>
      <w:ins w:id="452" w:author="Mireille Savoie" w:date="2024-06-10T18:59:00Z" w16du:dateUtc="2024-06-10T21:59:00Z">
        <w:r>
          <w:rPr>
            <w:b/>
            <w:bCs/>
          </w:rPr>
          <w:t xml:space="preserve"> LLII/III</w:t>
        </w:r>
      </w:ins>
      <w:r>
        <w:rPr>
          <w:b/>
          <w:bCs/>
        </w:rPr>
        <w:t xml:space="preserve">)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w:t>
      </w:r>
      <w:proofErr w:type="spellStart"/>
      <w:r>
        <w:t>Colours</w:t>
      </w:r>
      <w:proofErr w:type="spellEnd"/>
      <w:r>
        <w:t xml:space="preserve"> represent the imposed spectral waveband (nm). Large circles show mean or single determinations of growth rate from logistic curve fits; small circles show values for replicate determinations, if any: replicates often fall with larger circles.</w:t>
      </w:r>
      <w:ins w:id="453" w:author="Mireille Savoie" w:date="2024-06-10T18:59:00Z" w16du:dateUtc="2024-06-10T21:59:00Z">
        <w:r>
          <w:t xml:space="preserve"> </w:t>
        </w:r>
        <w:r>
          <w:rPr>
            <w:b/>
            <w:bCs/>
          </w:rPr>
          <w:t>B.</w:t>
        </w:r>
      </w:ins>
      <w:moveToRangeStart w:id="454" w:author="Mireille Savoie" w:date="2024-06-10T18:59:00Z" w:name="move168938400"/>
      <w:moveTo w:id="455" w:author="Mireille Savoie" w:date="2024-06-10T18:59:00Z" w16du:dateUtc="2024-06-10T21:59:00Z">
        <w:r>
          <w:rPr>
            <w:b/>
            <w:bCs/>
          </w:rPr>
          <w:t xml:space="preserve">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SS120 grown under 660 nm (red) or 450 nm (blue) light.</w:t>
        </w:r>
        <w:r>
          <w:t xml:space="preserve"> X-axis is photoperiod (h). Y-axis is </w:t>
        </w:r>
        <w:proofErr w:type="spellStart"/>
        <w:r>
          <w:t>Photosynethetically</w:t>
        </w:r>
        <w:proofErr w:type="spellEnd"/>
        <w:r>
          <w:t xml:space="preserve"> Active Radiation (PAR, µmol photons m</w:t>
        </w:r>
        <w:r>
          <w:rPr>
            <w:vertAlign w:val="superscript"/>
          </w:rPr>
          <w:t>-2</w:t>
        </w:r>
        <w:r>
          <w:t xml:space="preserve"> s</w:t>
        </w:r>
        <w:r>
          <w:rPr>
            <w:vertAlign w:val="superscript"/>
          </w:rPr>
          <w:t>-1</w:t>
        </w:r>
        <w:r>
          <w:t xml:space="preserve">). </w:t>
        </w:r>
      </w:moveTo>
      <w:moveToRangeEnd w:id="454"/>
      <w:ins w:id="456" w:author="Mireille Savoie" w:date="2024-06-10T18:59:00Z" w16du:dateUtc="2024-06-10T21:59:00Z">
        <w:r>
          <w:t>Top left panel represents the model under 250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Bottom right panel</w:t>
        </w:r>
      </w:ins>
      <w:moveToRangeStart w:id="457" w:author="Mireille Savoie" w:date="2024-06-10T18:59:00Z" w:name="move168938399"/>
      <w:moveTo w:id="458" w:author="Mireille Savoie" w:date="2024-06-10T18:59:00Z" w16du:dateUtc="2024-06-10T21:59:00Z">
        <w:r>
          <w:t xml:space="preserve"> represents the model under 25 µM of O</w:t>
        </w:r>
        <w:r>
          <w:rPr>
            <w:vertAlign w:val="subscript"/>
          </w:rPr>
          <w:t>2</w:t>
        </w:r>
        <w:r>
          <w:t xml:space="preserve"> and blue light. Legends represent a </w:t>
        </w:r>
        <w:proofErr w:type="spellStart"/>
        <w:r>
          <w:t>colour</w:t>
        </w:r>
        <w:proofErr w:type="spellEnd"/>
        <w:r>
          <w:t xml:space="preserve"> gradient of growth rate from no growth (white) to 1.00 d</w:t>
        </w:r>
        <w:r>
          <w:rPr>
            <w:vertAlign w:val="superscript"/>
          </w:rPr>
          <w:t>-1</w:t>
        </w:r>
        <w:r>
          <w:t xml:space="preserve"> (dark red or dark blue). Labeled contour lines indicate the 90%, 50%, and 10% quantiles for achieved growth rate.</w:t>
        </w:r>
      </w:moveTo>
      <w:moveToRangeEnd w:id="457"/>
    </w:p>
    <w:p w14:paraId="0E31EDE2" w14:textId="77777777" w:rsidR="00DE2E1C" w:rsidRDefault="00000000">
      <w:r>
        <w:br w:type="page"/>
      </w:r>
    </w:p>
    <w:p w14:paraId="2C7FA2C9" w14:textId="24577FA9" w:rsidR="00DE2E1C" w:rsidRDefault="00000000">
      <w:pPr>
        <w:pStyle w:val="BodyText"/>
      </w:pPr>
      <w:r>
        <w:lastRenderedPageBreak/>
        <w:t>The GAM model in Fig</w:t>
      </w:r>
      <w:del w:id="459" w:author="Mireille Savoie" w:date="2024-06-10T18:59:00Z" w16du:dateUtc="2024-06-10T21:59:00Z">
        <w:r w:rsidR="00892E01">
          <w:delText xml:space="preserve">. </w:delText>
        </w:r>
        <w:r w:rsidR="00F2456C">
          <w:delText>6</w:delText>
        </w:r>
      </w:del>
      <w:ins w:id="460" w:author="Mireille Savoie" w:date="2024-06-10T18:59:00Z" w16du:dateUtc="2024-06-10T21:59:00Z">
        <w:r>
          <w:t xml:space="preserve"> 4B</w:t>
        </w:r>
      </w:ins>
      <w:r>
        <w:t xml:space="preserve"> summarizes growth </w:t>
      </w:r>
      <w:ins w:id="461" w:author="Mireille Savoie" w:date="2024-06-10T18:59:00Z" w16du:dateUtc="2024-06-10T21:59:00Z">
        <w:r>
          <w:t xml:space="preserve">rate </w:t>
        </w:r>
      </w:ins>
      <w:r>
        <w:t xml:space="preserve">responses of SS120 to red </w:t>
      </w:r>
      <w:del w:id="462" w:author="Mireille Savoie" w:date="2024-06-10T18:59:00Z" w16du:dateUtc="2024-06-10T21:59:00Z">
        <w:r w:rsidR="00F2456C">
          <w:delText xml:space="preserve">(A and B) </w:delText>
        </w:r>
      </w:del>
      <w:r>
        <w:t xml:space="preserve">or blue </w:t>
      </w:r>
      <w:del w:id="463" w:author="Mireille Savoie" w:date="2024-06-10T18:59:00Z" w16du:dateUtc="2024-06-10T21:59:00Z">
        <w:r w:rsidR="00F2456C">
          <w:delText xml:space="preserve">(C and D) </w:delText>
        </w:r>
      </w:del>
      <w:r>
        <w:t>peak PAR and photoperiod, across the 2 imposed oxygen concentrations. Under 250 µM O</w:t>
      </w:r>
      <w:r>
        <w:rPr>
          <w:vertAlign w:val="subscript"/>
        </w:rPr>
        <w:t>2</w:t>
      </w:r>
      <w:r>
        <w:t>, Fig</w:t>
      </w:r>
      <w:del w:id="464" w:author="Mireille Savoie" w:date="2024-06-10T18:59:00Z" w16du:dateUtc="2024-06-10T21:59:00Z">
        <w:r w:rsidR="00892E01">
          <w:delText xml:space="preserve">. </w:delText>
        </w:r>
        <w:r w:rsidR="00F2456C">
          <w:delText>6C</w:delText>
        </w:r>
      </w:del>
      <w:ins w:id="465" w:author="Mireille Savoie" w:date="2024-06-10T18:59:00Z" w16du:dateUtc="2024-06-10T21:59:00Z">
        <w:r>
          <w:t xml:space="preserve"> 4B</w:t>
        </w:r>
      </w:ins>
      <w:r>
        <w:t xml:space="preserve"> showed highest growth rates below blue light PAR of 50 µmol photons m</w:t>
      </w:r>
      <w:r>
        <w:rPr>
          <w:vertAlign w:val="superscript"/>
        </w:rPr>
        <w:t>-2</w:t>
      </w:r>
      <w:r>
        <w:t xml:space="preserve"> s</w:t>
      </w:r>
      <w:r>
        <w:rPr>
          <w:vertAlign w:val="superscript"/>
        </w:rPr>
        <w:t>-1</w:t>
      </w:r>
      <w:r>
        <w:t xml:space="preserve"> and photoperiods between </w:t>
      </w:r>
      <w:del w:id="466" w:author="Mireille Savoie" w:date="2024-06-10T18:59:00Z" w16du:dateUtc="2024-06-10T21:59:00Z">
        <w:r w:rsidR="00F2456C">
          <w:delText>8</w:delText>
        </w:r>
      </w:del>
      <w:ins w:id="467" w:author="Mireille Savoie" w:date="2024-06-10T18:59:00Z" w16du:dateUtc="2024-06-10T21:59:00Z">
        <w:r>
          <w:t>12</w:t>
        </w:r>
      </w:ins>
      <w:r>
        <w:t xml:space="preserve"> and </w:t>
      </w:r>
      <w:del w:id="468" w:author="Mireille Savoie" w:date="2024-06-10T18:59:00Z" w16du:dateUtc="2024-06-10T21:59:00Z">
        <w:r w:rsidR="00F2456C">
          <w:delText>12</w:delText>
        </w:r>
      </w:del>
      <w:ins w:id="469" w:author="Mireille Savoie" w:date="2024-06-10T18:59:00Z" w16du:dateUtc="2024-06-10T21:59:00Z">
        <w:r>
          <w:t>16</w:t>
        </w:r>
      </w:ins>
      <w:r>
        <w:t xml:space="preserve"> h, indicated by the contour line labeled 0.</w:t>
      </w:r>
      <w:del w:id="470" w:author="Mireille Savoie" w:date="2024-06-10T18:59:00Z" w16du:dateUtc="2024-06-10T21:59:00Z">
        <w:r w:rsidR="00F2456C">
          <w:delText>18</w:delText>
        </w:r>
      </w:del>
      <w:ins w:id="471" w:author="Mireille Savoie" w:date="2024-06-10T18:59:00Z" w16du:dateUtc="2024-06-10T21:59:00Z">
        <w:r>
          <w:t>35</w:t>
        </w:r>
      </w:ins>
      <w:r>
        <w:t xml:space="preserve"> d</w:t>
      </w:r>
      <w:r>
        <w:rPr>
          <w:vertAlign w:val="superscript"/>
        </w:rPr>
        <w:t>-1</w:t>
      </w:r>
      <w:r>
        <w:t xml:space="preserve"> (representing the 90</w:t>
      </w:r>
      <w:r>
        <w:rPr>
          <w:vertAlign w:val="superscript"/>
        </w:rPr>
        <w:t>th</w:t>
      </w:r>
      <w:r>
        <w:t xml:space="preserve"> percentile of achieved growth rate). Under 250 µM O</w:t>
      </w:r>
      <w:r>
        <w:rPr>
          <w:vertAlign w:val="subscript"/>
        </w:rPr>
        <w:t>2</w:t>
      </w:r>
      <w:r>
        <w:t xml:space="preserve"> SS120 is constrained to deeper ocean waters through its intolerance of higher blue PAR levels. These findings align with Moore </w:t>
      </w:r>
      <w:r>
        <w:rPr>
          <w:i/>
          <w:iCs/>
        </w:rPr>
        <w:t>et al</w:t>
      </w:r>
      <w:r>
        <w:t>. [</w:t>
      </w:r>
      <w:del w:id="472" w:author="Mireille Savoie" w:date="2024-06-10T18:59:00Z" w16du:dateUtc="2024-06-10T21:59:00Z">
        <w:r w:rsidR="00F2456C">
          <w:delText>50</w:delText>
        </w:r>
      </w:del>
      <w:ins w:id="473" w:author="Mireille Savoie" w:date="2024-06-10T18:59:00Z" w16du:dateUtc="2024-06-10T21:59:00Z">
        <w:r>
          <w:t>5</w:t>
        </w:r>
      </w:ins>
      <w:r>
        <w:t>] and are expected for a low light clade.</w:t>
      </w:r>
      <w:ins w:id="474" w:author="Mireille Savoie" w:date="2024-06-10T18:59:00Z" w16du:dateUtc="2024-06-10T21:59:00Z">
        <w:r>
          <w:t xml:space="preserve"> Growth rate patterns under red light and 250 µM O</w:t>
        </w:r>
        <w:r>
          <w:rPr>
            <w:vertAlign w:val="subscript"/>
          </w:rPr>
          <w:t>2</w:t>
        </w:r>
        <w:r>
          <w:t>were similar, although somewhat faster.</w:t>
        </w:r>
      </w:ins>
      <w:r>
        <w:t xml:space="preserve"> The disjunct regions of the GAM plot </w:t>
      </w:r>
      <w:proofErr w:type="gramStart"/>
      <w:r>
        <w:t>results</w:t>
      </w:r>
      <w:proofErr w:type="gramEnd"/>
      <w:r>
        <w:t xml:space="preserve"> from variable growth success of SS120 under 250 µM O</w:t>
      </w:r>
      <w:r>
        <w:rPr>
          <w:vertAlign w:val="subscript"/>
        </w:rPr>
        <w:t>2</w:t>
      </w:r>
      <w:r>
        <w:t xml:space="preserve">. </w:t>
      </w:r>
      <w:del w:id="475" w:author="Mireille Savoie" w:date="2024-06-10T18:59:00Z" w16du:dateUtc="2024-06-10T21:59:00Z">
        <w:r w:rsidR="00F2456C">
          <w:delText xml:space="preserve">Growth rate patterns under red light were similar, although somewhat faster. </w:delText>
        </w:r>
      </w:del>
      <w:r>
        <w:t>In contrast, under 25 µM O</w:t>
      </w:r>
      <w:r>
        <w:rPr>
          <w:vertAlign w:val="subscript"/>
        </w:rPr>
        <w:t>2</w:t>
      </w:r>
      <w:r>
        <w:t xml:space="preserve"> and a photoperiod of 8 h SS120 exploited all blue peak PAR levels, achieving faster growth rates at a higher PAR of ~100 µmol photons m</w:t>
      </w:r>
      <w:r>
        <w:rPr>
          <w:vertAlign w:val="superscript"/>
        </w:rPr>
        <w:t>-2</w:t>
      </w:r>
      <w:r>
        <w:t xml:space="preserve"> s</w:t>
      </w:r>
      <w:r>
        <w:rPr>
          <w:vertAlign w:val="superscript"/>
        </w:rPr>
        <w:t>-1</w:t>
      </w:r>
      <w:r>
        <w:t>, indicated by the contour line labeled 0.</w:t>
      </w:r>
      <w:del w:id="476" w:author="Mireille Savoie" w:date="2024-06-10T18:59:00Z" w16du:dateUtc="2024-06-10T21:59:00Z">
        <w:r w:rsidR="00F2456C">
          <w:delText>41</w:delText>
        </w:r>
      </w:del>
      <w:ins w:id="477" w:author="Mireille Savoie" w:date="2024-06-10T18:59:00Z" w16du:dateUtc="2024-06-10T21:59:00Z">
        <w:r>
          <w:t>42</w:t>
        </w:r>
      </w:ins>
      <w:r>
        <w:t xml:space="preserve"> d</w:t>
      </w:r>
      <w:r>
        <w:rPr>
          <w:vertAlign w:val="superscript"/>
        </w:rPr>
        <w:t>-1</w:t>
      </w:r>
      <w:r>
        <w:t xml:space="preserve"> (representing the 90</w:t>
      </w:r>
      <w:r>
        <w:rPr>
          <w:vertAlign w:val="superscript"/>
        </w:rPr>
        <w:t>th</w:t>
      </w:r>
      <w:r>
        <w:t xml:space="preserve"> percentile of achieved growth rate), out pacing the 90</w:t>
      </w:r>
      <w:r>
        <w:rPr>
          <w:vertAlign w:val="superscript"/>
        </w:rPr>
        <w:t>th</w:t>
      </w:r>
      <w:r>
        <w:t xml:space="preserve"> percentile fastest growth rates under 250 µM O</w:t>
      </w:r>
      <w:r>
        <w:rPr>
          <w:vertAlign w:val="subscript"/>
        </w:rPr>
        <w:t>2</w:t>
      </w:r>
      <w:r>
        <w:t xml:space="preserve"> (Fig</w:t>
      </w:r>
      <w:del w:id="478" w:author="Mireille Savoie" w:date="2024-06-10T18:59:00Z" w16du:dateUtc="2024-06-10T21:59:00Z">
        <w:r w:rsidR="00892E01">
          <w:delText xml:space="preserve">. </w:delText>
        </w:r>
        <w:r w:rsidR="00F2456C">
          <w:delText>6D</w:delText>
        </w:r>
      </w:del>
      <w:ins w:id="479" w:author="Mireille Savoie" w:date="2024-06-10T18:59:00Z" w16du:dateUtc="2024-06-10T21:59:00Z">
        <w:r>
          <w:t xml:space="preserve"> 4B</w:t>
        </w:r>
      </w:ins>
      <w:r>
        <w:t>). Under red light and 25 µM O</w:t>
      </w:r>
      <w:r>
        <w:rPr>
          <w:vertAlign w:val="subscript"/>
        </w:rPr>
        <w:t>2</w:t>
      </w:r>
      <w:r>
        <w:t xml:space="preserve"> (Fig</w:t>
      </w:r>
      <w:del w:id="480" w:author="Mireille Savoie" w:date="2024-06-10T18:59:00Z" w16du:dateUtc="2024-06-10T21:59:00Z">
        <w:r w:rsidR="00892E01">
          <w:delText xml:space="preserve">. </w:delText>
        </w:r>
        <w:r w:rsidR="00F2456C">
          <w:delText>6B</w:delText>
        </w:r>
      </w:del>
      <w:ins w:id="481" w:author="Mireille Savoie" w:date="2024-06-10T18:59:00Z" w16du:dateUtc="2024-06-10T21:59:00Z">
        <w:r>
          <w:t xml:space="preserve"> 4B</w:t>
        </w:r>
      </w:ins>
      <w:r>
        <w:t xml:space="preserve">) SS120 </w:t>
      </w:r>
      <w:del w:id="482" w:author="Mireille Savoie" w:date="2024-06-10T18:59:00Z" w16du:dateUtc="2024-06-10T21:59:00Z">
        <w:r w:rsidR="00F2456C">
          <w:delText>grew</w:delText>
        </w:r>
      </w:del>
      <w:ins w:id="483" w:author="Mireille Savoie" w:date="2024-06-10T18:59:00Z" w16du:dateUtc="2024-06-10T21:59:00Z">
        <w:r>
          <w:t>was able to grow</w:t>
        </w:r>
      </w:ins>
      <w:r>
        <w:t xml:space="preserve"> across most conditions of peak PAR and photoperiod, achieving fastest growth</w:t>
      </w:r>
      <w:ins w:id="484" w:author="Mireille Savoie" w:date="2024-06-10T18:59:00Z" w16du:dateUtc="2024-06-10T21:59:00Z">
        <w:r>
          <w:t xml:space="preserve"> rate</w:t>
        </w:r>
      </w:ins>
      <w:r>
        <w:t xml:space="preserve"> under long photoperiods and peak PAR between 30 ~100 µmol photons m</w:t>
      </w:r>
      <w:r>
        <w:rPr>
          <w:vertAlign w:val="superscript"/>
        </w:rPr>
        <w:t>-2</w:t>
      </w:r>
      <w:r>
        <w:t xml:space="preserve"> s</w:t>
      </w:r>
      <w:r>
        <w:rPr>
          <w:vertAlign w:val="superscript"/>
        </w:rPr>
        <w:t>-1</w:t>
      </w:r>
      <w:r>
        <w:t>. Thus, the designation of SS120 as a LL strain is dependent upon the [O</w:t>
      </w:r>
      <w:r>
        <w:rPr>
          <w:vertAlign w:val="subscript"/>
        </w:rPr>
        <w:t>2</w:t>
      </w:r>
      <w:r>
        <w:t>]. SS120 did not, however, grow reliably under tested conditions at 2.5 µM O</w:t>
      </w:r>
      <w:r>
        <w:rPr>
          <w:vertAlign w:val="subscript"/>
        </w:rPr>
        <w:t>2</w:t>
      </w:r>
      <w:r>
        <w:t>.</w:t>
      </w:r>
    </w:p>
    <w:p w14:paraId="3794CEE3" w14:textId="77777777" w:rsidR="00DE2E1C" w:rsidRDefault="00000000">
      <w:r>
        <w:br w:type="page"/>
      </w:r>
    </w:p>
    <w:p w14:paraId="4BC94704" w14:textId="77777777" w:rsidR="00E174F1" w:rsidRDefault="00E174F1" w:rsidP="00C1281A">
      <w:pPr>
        <w:pStyle w:val="CaptionedFigure"/>
        <w:jc w:val="both"/>
        <w:rPr>
          <w:del w:id="485" w:author="Mireille Savoie" w:date="2024-06-10T18:59:00Z" w16du:dateUtc="2024-06-10T21:59:00Z"/>
        </w:rPr>
      </w:pPr>
    </w:p>
    <w:p w14:paraId="62D1BA72" w14:textId="7FE04B1A" w:rsidR="00DE2E1C" w:rsidRDefault="00892E01">
      <w:pPr>
        <w:pStyle w:val="BodyText"/>
      </w:pPr>
      <w:del w:id="486" w:author="Mireille Savoie" w:date="2024-06-10T18:59:00Z" w16du:dateUtc="2024-06-10T21:59:00Z">
        <w:r>
          <w:delText xml:space="preserve">Fig. </w:delText>
        </w:r>
        <w:r w:rsidR="00F2456C">
          <w:delText>6:</w:delText>
        </w:r>
      </w:del>
      <w:moveFromRangeStart w:id="487" w:author="Mireille Savoie" w:date="2024-06-10T18:59:00Z" w:name="move168938400"/>
      <w:moveFrom w:id="488" w:author="Mireille Savoie" w:date="2024-06-10T18:59:00Z" w16du:dateUtc="2024-06-10T21:59:00Z">
        <w:r w:rsidR="00000000">
          <w:rPr>
            <w:b/>
            <w:bCs/>
          </w:rPr>
          <w:t xml:space="preserve"> Contour plot of a Generalized Additive Model (GAM) representing the chlorophyll specific growth rate (d</w:t>
        </w:r>
        <w:r w:rsidR="00000000">
          <w:rPr>
            <w:b/>
            <w:bCs/>
            <w:vertAlign w:val="superscript"/>
          </w:rPr>
          <w:t>-1</w:t>
        </w:r>
        <w:r w:rsidR="00000000">
          <w:rPr>
            <w:b/>
            <w:bCs/>
          </w:rPr>
          <w:t xml:space="preserve">) for </w:t>
        </w:r>
        <w:r w:rsidR="00000000">
          <w:rPr>
            <w:b/>
            <w:bCs/>
            <w:i/>
            <w:iCs/>
          </w:rPr>
          <w:t>Prochlorococcus marinus</w:t>
        </w:r>
        <w:r w:rsidR="00000000">
          <w:rPr>
            <w:b/>
            <w:bCs/>
          </w:rPr>
          <w:t xml:space="preserve"> SS120 grown under 660 nm (red) or 450 nm (blue) light.</w:t>
        </w:r>
        <w:r w:rsidR="00000000">
          <w:t xml:space="preserve"> X-axis is photoperiod (h). Y-axis is Photosynethetically Active Radiation (PAR, µmol photons m</w:t>
        </w:r>
        <w:r w:rsidR="00000000">
          <w:rPr>
            <w:vertAlign w:val="superscript"/>
          </w:rPr>
          <w:t>-2</w:t>
        </w:r>
        <w:r w:rsidR="00000000">
          <w:t xml:space="preserve"> s</w:t>
        </w:r>
        <w:r w:rsidR="00000000">
          <w:rPr>
            <w:vertAlign w:val="superscript"/>
          </w:rPr>
          <w:t>-1</w:t>
        </w:r>
        <w:r w:rsidR="00000000">
          <w:t xml:space="preserve">). </w:t>
        </w:r>
      </w:moveFrom>
      <w:moveFromRangeEnd w:id="487"/>
      <w:del w:id="489" w:author="Mireille Savoie" w:date="2024-06-10T18:59:00Z" w16du:dateUtc="2024-06-10T21:59:00Z">
        <w:r w:rsidR="00F2456C">
          <w:rPr>
            <w:b/>
            <w:bCs/>
          </w:rPr>
          <w:delText>A.</w:delText>
        </w:r>
        <w:r w:rsidR="00F2456C">
          <w:delText xml:space="preserve"> represents the model under 250 µM of O</w:delText>
        </w:r>
        <w:r w:rsidR="00F2456C">
          <w:rPr>
            <w:vertAlign w:val="subscript"/>
          </w:rPr>
          <w:delText>2</w:delText>
        </w:r>
        <w:r w:rsidR="00F2456C">
          <w:delText xml:space="preserve"> and red light. </w:delText>
        </w:r>
        <w:r w:rsidR="00F2456C">
          <w:rPr>
            <w:b/>
            <w:bCs/>
          </w:rPr>
          <w:delText>B.</w:delText>
        </w:r>
        <w:r w:rsidR="00F2456C">
          <w:delText xml:space="preserve"> represents the model under 25 µM of O</w:delText>
        </w:r>
        <w:r w:rsidR="00F2456C">
          <w:rPr>
            <w:vertAlign w:val="subscript"/>
          </w:rPr>
          <w:delText>2</w:delText>
        </w:r>
        <w:r w:rsidR="00F2456C">
          <w:delText xml:space="preserve"> and red light. </w:delText>
        </w:r>
        <w:r w:rsidR="00F2456C">
          <w:rPr>
            <w:b/>
            <w:bCs/>
          </w:rPr>
          <w:delText>C.</w:delText>
        </w:r>
        <w:r w:rsidR="00F2456C">
          <w:delText xml:space="preserve"> represents the model under 250 µM of O</w:delText>
        </w:r>
        <w:r w:rsidR="00F2456C">
          <w:rPr>
            <w:vertAlign w:val="subscript"/>
          </w:rPr>
          <w:delText>2</w:delText>
        </w:r>
        <w:r w:rsidR="00F2456C">
          <w:delText xml:space="preserve"> and blue light. </w:delText>
        </w:r>
        <w:r w:rsidR="00F2456C">
          <w:rPr>
            <w:b/>
            <w:bCs/>
          </w:rPr>
          <w:delText>D.</w:delText>
        </w:r>
      </w:del>
      <w:moveFromRangeStart w:id="490" w:author="Mireille Savoie" w:date="2024-06-10T18:59:00Z" w:name="move168938398"/>
      <w:moveFrom w:id="491" w:author="Mireille Savoie" w:date="2024-06-10T18:59:00Z" w16du:dateUtc="2024-06-10T21:59:00Z">
        <w:r w:rsidR="00000000">
          <w:t xml:space="preserve"> represents the model under 25 µM of O</w:t>
        </w:r>
        <w:r w:rsidR="00000000">
          <w:rPr>
            <w:vertAlign w:val="subscript"/>
          </w:rPr>
          <w:t>2</w:t>
        </w:r>
        <w:r w:rsidR="00000000">
          <w:t xml:space="preserve"> and blue light. Legends represent a colour gradient of growth rate from no growth (white) to 1.00 d</w:t>
        </w:r>
        <w:r w:rsidR="00000000">
          <w:rPr>
            <w:vertAlign w:val="superscript"/>
          </w:rPr>
          <w:t>-1</w:t>
        </w:r>
        <w:r w:rsidR="00000000">
          <w:t xml:space="preserve"> (dark red or dark blue). Labeled contour lines indicate the 90%, 50%, and 10% quantiles for achieved growth rate.</w:t>
        </w:r>
      </w:moveFrom>
      <w:moveFromRangeEnd w:id="490"/>
      <w:r w:rsidR="00000000">
        <w:rPr>
          <w:i/>
          <w:iCs/>
        </w:rPr>
        <w:t>Prochlorococcus marinus</w:t>
      </w:r>
      <w:r w:rsidR="00000000">
        <w:t xml:space="preserve"> MIT9313, clade LLIV, growth </w:t>
      </w:r>
      <w:ins w:id="492" w:author="Mireille Savoie" w:date="2024-06-10T18:59:00Z" w16du:dateUtc="2024-06-10T21:59:00Z">
        <w:r w:rsidR="00000000">
          <w:t xml:space="preserve">rates </w:t>
        </w:r>
      </w:ins>
      <w:r w:rsidR="00000000">
        <w:t>under 250 µM O</w:t>
      </w:r>
      <w:r w:rsidR="00000000">
        <w:rPr>
          <w:vertAlign w:val="subscript"/>
        </w:rPr>
        <w:t>2</w:t>
      </w:r>
      <w:r w:rsidR="00000000">
        <w:t xml:space="preserve"> increased with longer photoperiods, under low 30 µmol photons m</w:t>
      </w:r>
      <w:r w:rsidR="00000000">
        <w:rPr>
          <w:vertAlign w:val="superscript"/>
        </w:rPr>
        <w:t>-2</w:t>
      </w:r>
      <w:r w:rsidR="00000000">
        <w:t xml:space="preserve"> s</w:t>
      </w:r>
      <w:r w:rsidR="00000000">
        <w:rPr>
          <w:vertAlign w:val="superscript"/>
        </w:rPr>
        <w:t>-1</w:t>
      </w:r>
      <w:r w:rsidR="00000000">
        <w:t xml:space="preserve"> peak PAR, (Fig</w:t>
      </w:r>
      <w:del w:id="493" w:author="Mireille Savoie" w:date="2024-06-10T18:59:00Z" w16du:dateUtc="2024-06-10T21:59:00Z">
        <w:r>
          <w:delText xml:space="preserve">. </w:delText>
        </w:r>
        <w:r w:rsidR="00F2456C">
          <w:delText>7</w:delText>
        </w:r>
      </w:del>
      <w:ins w:id="494" w:author="Mireille Savoie" w:date="2024-06-10T18:59:00Z" w16du:dateUtc="2024-06-10T21:59:00Z">
        <w:r w:rsidR="00000000">
          <w:t xml:space="preserve"> 5A</w:t>
        </w:r>
      </w:ins>
      <w:r w:rsidR="00000000">
        <w:t>). Under intermediate 90 µmol photons m</w:t>
      </w:r>
      <w:r w:rsidR="00000000">
        <w:rPr>
          <w:vertAlign w:val="superscript"/>
        </w:rPr>
        <w:t>-2</w:t>
      </w:r>
      <w:r w:rsidR="00000000">
        <w:t xml:space="preserve"> s</w:t>
      </w:r>
      <w:r w:rsidR="00000000">
        <w:rPr>
          <w:vertAlign w:val="superscript"/>
        </w:rPr>
        <w:t>-1</w:t>
      </w:r>
      <w:r w:rsidR="00000000">
        <w:t xml:space="preserve"> peak PAR growth rates decreased with increasing blue light photoperiods. Blue light did not induce growth at 180 µmol photons m</w:t>
      </w:r>
      <w:r w:rsidR="00000000">
        <w:rPr>
          <w:vertAlign w:val="superscript"/>
        </w:rPr>
        <w:t>-2</w:t>
      </w:r>
      <w:r w:rsidR="00000000">
        <w:t xml:space="preserve"> s</w:t>
      </w:r>
      <w:r w:rsidR="00000000">
        <w:rPr>
          <w:vertAlign w:val="superscript"/>
        </w:rPr>
        <w:t>-1</w:t>
      </w:r>
      <w:r w:rsidR="00000000">
        <w:t xml:space="preserve"> peak PAR, while MIT9313 showed only marginal growth under white LED and red light at 180 µmol photons m</w:t>
      </w:r>
      <w:r w:rsidR="00000000">
        <w:rPr>
          <w:vertAlign w:val="superscript"/>
        </w:rPr>
        <w:t>-2</w:t>
      </w:r>
      <w:r w:rsidR="00000000">
        <w:t xml:space="preserve"> s</w:t>
      </w:r>
      <w:r w:rsidR="00000000">
        <w:rPr>
          <w:vertAlign w:val="superscript"/>
        </w:rPr>
        <w:t>-1</w:t>
      </w:r>
      <w:r w:rsidR="00000000">
        <w:t xml:space="preserve"> peak PAR, under the 8 h photoperiod, consistent with Moore </w:t>
      </w:r>
      <w:r w:rsidR="00000000">
        <w:rPr>
          <w:i/>
          <w:iCs/>
        </w:rPr>
        <w:t>et al</w:t>
      </w:r>
      <w:r w:rsidR="00000000">
        <w:t>. [</w:t>
      </w:r>
      <w:del w:id="495" w:author="Mireille Savoie" w:date="2024-06-10T18:59:00Z" w16du:dateUtc="2024-06-10T21:59:00Z">
        <w:r w:rsidR="00F2456C">
          <w:delText>32</w:delText>
        </w:r>
      </w:del>
      <w:ins w:id="496" w:author="Mireille Savoie" w:date="2024-06-10T18:59:00Z" w16du:dateUtc="2024-06-10T21:59:00Z">
        <w:r w:rsidR="00000000">
          <w:t>35</w:t>
        </w:r>
      </w:ins>
      <w:r w:rsidR="00000000">
        <w:t>]. The µ</w:t>
      </w:r>
      <w:r w:rsidR="00000000">
        <w:rPr>
          <w:vertAlign w:val="subscript"/>
        </w:rPr>
        <w:t>max</w:t>
      </w:r>
      <w:r w:rsidR="00000000">
        <w:t xml:space="preserve"> was 0.54 d</w:t>
      </w:r>
      <w:r w:rsidR="00000000">
        <w:rPr>
          <w:vertAlign w:val="superscript"/>
        </w:rPr>
        <w:t>-1</w:t>
      </w:r>
      <w:r w:rsidR="00000000">
        <w:t xml:space="preserve"> achieved under 30 µmol photons m</w:t>
      </w:r>
      <w:r w:rsidR="00000000">
        <w:rPr>
          <w:vertAlign w:val="superscript"/>
        </w:rPr>
        <w:t>-2</w:t>
      </w:r>
      <w:r w:rsidR="00000000">
        <w:t xml:space="preserve"> s</w:t>
      </w:r>
      <w:r w:rsidR="00000000">
        <w:rPr>
          <w:vertAlign w:val="superscript"/>
        </w:rPr>
        <w:t>-1</w:t>
      </w:r>
      <w:r w:rsidR="00000000">
        <w:t xml:space="preserve"> blue light and 16 h photoperiod.</w:t>
      </w:r>
    </w:p>
    <w:p w14:paraId="22EA9B68" w14:textId="67927119" w:rsidR="00DE2E1C" w:rsidRDefault="00000000">
      <w:pPr>
        <w:pStyle w:val="BodyText"/>
      </w:pPr>
      <w:r>
        <w:t>For MIT9313 under 25 µM O</w:t>
      </w:r>
      <w:r>
        <w:rPr>
          <w:vertAlign w:val="subscript"/>
        </w:rPr>
        <w:t>2</w:t>
      </w:r>
      <w:r>
        <w:t>, growth rate increased with increasing photoperiods for all spectral wavebands tested (Fig</w:t>
      </w:r>
      <w:del w:id="497" w:author="Mireille Savoie" w:date="2024-06-10T18:59:00Z" w16du:dateUtc="2024-06-10T21:59:00Z">
        <w:r w:rsidR="00892E01">
          <w:delText xml:space="preserve">. </w:delText>
        </w:r>
        <w:r w:rsidR="00F2456C">
          <w:delText>7</w:delText>
        </w:r>
      </w:del>
      <w:ins w:id="498" w:author="Mireille Savoie" w:date="2024-06-10T18:59:00Z" w16du:dateUtc="2024-06-10T21:59:00Z">
        <w:r>
          <w:t xml:space="preserve"> 5A</w:t>
        </w:r>
      </w:ins>
      <w:r>
        <w:t>), with the fastest overall growth rate for MIT9313 1.01 d</w:t>
      </w:r>
      <w:r>
        <w:rPr>
          <w:vertAlign w:val="superscript"/>
        </w:rPr>
        <w:t>-1</w:t>
      </w:r>
      <w:r>
        <w:t xml:space="preserve"> achieved under peak PAR of 90 µmol photons m</w:t>
      </w:r>
      <w:r>
        <w:rPr>
          <w:vertAlign w:val="superscript"/>
        </w:rPr>
        <w:t>-2</w:t>
      </w:r>
      <w:r>
        <w:t xml:space="preserve"> s</w:t>
      </w:r>
      <w:r>
        <w:rPr>
          <w:vertAlign w:val="superscript"/>
        </w:rPr>
        <w:t>-1</w:t>
      </w:r>
      <w:r>
        <w:t xml:space="preserve"> and 16 h white LED light photoperiod. In marked contrast to the 250 µM O</w:t>
      </w:r>
      <w:r>
        <w:rPr>
          <w:vertAlign w:val="subscript"/>
        </w:rPr>
        <w:t>2</w:t>
      </w:r>
      <w:r>
        <w:t xml:space="preserve"> growth </w:t>
      </w:r>
      <w:ins w:id="499" w:author="Mireille Savoie" w:date="2024-06-10T18:59:00Z" w16du:dateUtc="2024-06-10T21:59:00Z">
        <w:r>
          <w:t xml:space="preserve">rate </w:t>
        </w:r>
      </w:ins>
      <w:r>
        <w:t>experiments, MIT9313 grew when exposed to peak PAR of 180 µmol photons m</w:t>
      </w:r>
      <w:r>
        <w:rPr>
          <w:vertAlign w:val="superscript"/>
        </w:rPr>
        <w:t>-2</w:t>
      </w:r>
      <w:r>
        <w:t xml:space="preserve"> s</w:t>
      </w:r>
      <w:r>
        <w:rPr>
          <w:vertAlign w:val="superscript"/>
        </w:rPr>
        <w:t>-1</w:t>
      </w:r>
      <w:r>
        <w:t xml:space="preserve"> and blue light under all photoperiods </w:t>
      </w:r>
      <w:r>
        <w:lastRenderedPageBreak/>
        <w:t>except 16 h; additionally, white LED and red light treatments induced growth across all tested photoperiods under 25 µM O</w:t>
      </w:r>
      <w:r>
        <w:rPr>
          <w:vertAlign w:val="subscript"/>
        </w:rPr>
        <w:t>2</w:t>
      </w:r>
      <w:r>
        <w:t>.</w:t>
      </w:r>
      <w:del w:id="500" w:author="Mireille Savoie" w:date="2024-06-10T18:59:00Z" w16du:dateUtc="2024-06-10T21:59:00Z">
        <w:r w:rsidR="00F2456C">
          <w:delText xml:space="preserve"> The 25 µM O</w:delText>
        </w:r>
        <w:r w:rsidR="00F2456C">
          <w:rPr>
            <w:vertAlign w:val="subscript"/>
          </w:rPr>
          <w:delText>2</w:delText>
        </w:r>
        <w:r w:rsidR="00F2456C">
          <w:delText>, 4 h photoperiod experiments under white LED light and were not performed due to time constraints.</w:delText>
        </w:r>
      </w:del>
    </w:p>
    <w:p w14:paraId="1D589F27" w14:textId="19ABD8C5" w:rsidR="00DE2E1C" w:rsidRDefault="00000000">
      <w:pPr>
        <w:pStyle w:val="BodyText"/>
      </w:pPr>
      <w:r>
        <w:t>MIT9313 grew under 2.5 µM O</w:t>
      </w:r>
      <w:r>
        <w:rPr>
          <w:vertAlign w:val="subscript"/>
        </w:rPr>
        <w:t>2</w:t>
      </w:r>
      <w:r>
        <w:t xml:space="preserve"> particularly under blue LED light, albeit generally slower than under the parallel experiments at 25 µM O</w:t>
      </w:r>
      <w:r>
        <w:rPr>
          <w:vertAlign w:val="subscript"/>
        </w:rPr>
        <w:t>2</w:t>
      </w:r>
      <w:r>
        <w:t xml:space="preserve"> (Fig</w:t>
      </w:r>
      <w:del w:id="501" w:author="Mireille Savoie" w:date="2024-06-10T18:59:00Z" w16du:dateUtc="2024-06-10T21:59:00Z">
        <w:r w:rsidR="00892E01">
          <w:delText xml:space="preserve">. </w:delText>
        </w:r>
        <w:r w:rsidR="00F2456C">
          <w:delText>7</w:delText>
        </w:r>
      </w:del>
      <w:ins w:id="502" w:author="Mireille Savoie" w:date="2024-06-10T18:59:00Z" w16du:dateUtc="2024-06-10T21:59:00Z">
        <w:r>
          <w:t xml:space="preserve"> 5A</w:t>
        </w:r>
      </w:ins>
      <w:r>
        <w:t xml:space="preserve">). Growth </w:t>
      </w:r>
      <w:del w:id="503" w:author="Mireille Savoie" w:date="2024-06-10T18:59:00Z" w16du:dateUtc="2024-06-10T21:59:00Z">
        <w:r w:rsidR="00F2456C">
          <w:delText>estimates</w:delText>
        </w:r>
      </w:del>
      <w:ins w:id="504" w:author="Mireille Savoie" w:date="2024-06-10T18:59:00Z" w16du:dateUtc="2024-06-10T21:59:00Z">
        <w:r>
          <w:t>rates</w:t>
        </w:r>
      </w:ins>
      <w:r>
        <w:t xml:space="preserve"> showed scatter among replicates, suggesting 2.5 µM O</w:t>
      </w:r>
      <w:r>
        <w:rPr>
          <w:vertAlign w:val="subscript"/>
        </w:rPr>
        <w:t>2</w:t>
      </w:r>
      <w:r>
        <w:t xml:space="preserve"> is near the tolerance limit for growth of MIT9313. Growth rates increased with longer photoperiods under blue light treatments and peak PAR of 90 µmol photons m</w:t>
      </w:r>
      <w:r>
        <w:rPr>
          <w:vertAlign w:val="superscript"/>
        </w:rPr>
        <w:t>-2</w:t>
      </w:r>
      <w:r>
        <w:t xml:space="preserve"> s</w:t>
      </w:r>
      <w:r>
        <w:rPr>
          <w:vertAlign w:val="superscript"/>
        </w:rPr>
        <w:t>-1</w:t>
      </w:r>
      <w:r>
        <w:t xml:space="preserve"> but did not grow under 16 h photoperiod. Growth</w:t>
      </w:r>
      <w:ins w:id="505" w:author="Mireille Savoie" w:date="2024-06-10T18:59:00Z" w16du:dateUtc="2024-06-10T21:59:00Z">
        <w:r>
          <w:t xml:space="preserve"> rates</w:t>
        </w:r>
      </w:ins>
      <w:r>
        <w:t xml:space="preserve"> for MIT9313 under PAR of 180 µmol photons m</w:t>
      </w:r>
      <w:r>
        <w:rPr>
          <w:vertAlign w:val="superscript"/>
        </w:rPr>
        <w:t>-2</w:t>
      </w:r>
      <w:r>
        <w:t xml:space="preserve"> s</w:t>
      </w:r>
      <w:r>
        <w:rPr>
          <w:vertAlign w:val="superscript"/>
        </w:rPr>
        <w:t>-1</w:t>
      </w:r>
      <w:r>
        <w:t xml:space="preserve"> and blue light treatment decreased with increasing photoperiods with full growth inhibition under a 16 h photoperiod. The red light peak PAR of 180 µmol photons m</w:t>
      </w:r>
      <w:r>
        <w:rPr>
          <w:vertAlign w:val="superscript"/>
        </w:rPr>
        <w:t>-2</w:t>
      </w:r>
      <w:r>
        <w:t xml:space="preserve"> s</w:t>
      </w:r>
      <w:r>
        <w:rPr>
          <w:vertAlign w:val="superscript"/>
        </w:rPr>
        <w:t>-1</w:t>
      </w:r>
      <w:r>
        <w:t xml:space="preserve"> showed similar growth rates to blue light for 8 and 12 h photoperiods. The µ</w:t>
      </w:r>
      <w:r>
        <w:rPr>
          <w:vertAlign w:val="subscript"/>
        </w:rPr>
        <w:t>max</w:t>
      </w:r>
      <w:r>
        <w:t xml:space="preserve"> was 0.45 d</w:t>
      </w:r>
      <w:r>
        <w:rPr>
          <w:vertAlign w:val="superscript"/>
        </w:rPr>
        <w:t>-1</w:t>
      </w:r>
      <w:ins w:id="506" w:author="Mireille Savoie" w:date="2024-06-10T18:59:00Z" w16du:dateUtc="2024-06-10T21:59:00Z">
        <w:r>
          <w:t>,</w:t>
        </w:r>
      </w:ins>
      <w:r>
        <w:t xml:space="preserve"> achieved under 12 h blue light photoperiod and PAR of 90 µmol photons m</w:t>
      </w:r>
      <w:r>
        <w:rPr>
          <w:vertAlign w:val="superscript"/>
        </w:rPr>
        <w:t>-2</w:t>
      </w:r>
      <w:r>
        <w:t xml:space="preserve"> s</w:t>
      </w:r>
      <w:r>
        <w:rPr>
          <w:vertAlign w:val="superscript"/>
        </w:rPr>
        <w:t>-1</w:t>
      </w:r>
      <w:r>
        <w:t>. The 2.5 µM O</w:t>
      </w:r>
      <w:r>
        <w:rPr>
          <w:vertAlign w:val="subscript"/>
        </w:rPr>
        <w:t>2</w:t>
      </w:r>
      <w:r>
        <w:t xml:space="preserve"> white LED treatments under 4, 8 and 16 h photoperiods and red light under 4 and 16 h photoperiods were not performed </w:t>
      </w:r>
      <w:del w:id="507" w:author="Mireille Savoie" w:date="2024-06-10T18:59:00Z" w16du:dateUtc="2024-06-10T21:59:00Z">
        <w:r w:rsidR="00F2456C">
          <w:delText>due</w:delText>
        </w:r>
      </w:del>
      <w:ins w:id="508" w:author="Mireille Savoie" w:date="2024-06-10T18:59:00Z" w16du:dateUtc="2024-06-10T21:59:00Z">
        <w:r>
          <w:t>as cultures were unlikely</w:t>
        </w:r>
      </w:ins>
      <w:r>
        <w:t xml:space="preserve"> to </w:t>
      </w:r>
      <w:del w:id="509" w:author="Mireille Savoie" w:date="2024-06-10T18:59:00Z" w16du:dateUtc="2024-06-10T21:59:00Z">
        <w:r w:rsidR="00F2456C">
          <w:delText>time constraints</w:delText>
        </w:r>
      </w:del>
      <w:ins w:id="510" w:author="Mireille Savoie" w:date="2024-06-10T18:59:00Z" w16du:dateUtc="2024-06-10T21:59:00Z">
        <w:r>
          <w:t>grow</w:t>
        </w:r>
      </w:ins>
      <w:r>
        <w:t>.</w:t>
      </w:r>
    </w:p>
    <w:p w14:paraId="6BDE61C0" w14:textId="77777777" w:rsidR="00DE2E1C" w:rsidRDefault="00000000">
      <w:r>
        <w:br w:type="page"/>
      </w:r>
    </w:p>
    <w:p w14:paraId="4D58E0A2" w14:textId="516D8920" w:rsidR="00DE2E1C" w:rsidRDefault="00DE2E1C">
      <w:pPr>
        <w:pStyle w:val="CaptionedFigure"/>
      </w:pPr>
    </w:p>
    <w:p w14:paraId="65AE979E" w14:textId="6ED4E6EC" w:rsidR="00DE2E1C" w:rsidRDefault="00000000">
      <w:pPr>
        <w:pStyle w:val="ImageCaption"/>
      </w:pPr>
      <w:r>
        <w:rPr>
          <w:b/>
          <w:bCs/>
        </w:rPr>
        <w:t>Fig</w:t>
      </w:r>
      <w:del w:id="511" w:author="Mireille Savoie" w:date="2024-06-10T18:59:00Z" w16du:dateUtc="2024-06-10T21:59:00Z">
        <w:r w:rsidR="00892E01">
          <w:delText xml:space="preserve">. </w:delText>
        </w:r>
        <w:r w:rsidR="00F2456C">
          <w:delText>7:</w:delText>
        </w:r>
      </w:del>
      <w:ins w:id="512" w:author="Mireille Savoie" w:date="2024-06-10T18:59:00Z" w16du:dateUtc="2024-06-10T21:59:00Z">
        <w:r>
          <w:rPr>
            <w:b/>
            <w:bCs/>
          </w:rPr>
          <w:t xml:space="preserve"> 5.</w:t>
        </w:r>
        <w:r>
          <w:t xml:space="preserve"> </w:t>
        </w:r>
        <w:r>
          <w:rPr>
            <w:b/>
            <w:bCs/>
          </w:rPr>
          <w:t>A.</w:t>
        </w:r>
      </w:ins>
      <w:r>
        <w:rPr>
          <w:b/>
          <w:bCs/>
        </w:rPr>
        <w:t xml:space="preserve"> Chlorophyll specific growth rate (d</w:t>
      </w:r>
      <w:r>
        <w:rPr>
          <w:b/>
          <w:bCs/>
          <w:vertAlign w:val="superscript"/>
        </w:rPr>
        <w:t>-1</w:t>
      </w:r>
      <w:r>
        <w:rPr>
          <w:b/>
          <w:bCs/>
        </w:rPr>
        <w:t xml:space="preserve">) for </w:t>
      </w:r>
      <w:r>
        <w:rPr>
          <w:b/>
          <w:bCs/>
          <w:i/>
          <w:iCs/>
        </w:rPr>
        <w:t>Prochlorococcus marinus</w:t>
      </w:r>
      <w:r>
        <w:rPr>
          <w:b/>
          <w:bCs/>
        </w:rPr>
        <w:t xml:space="preserve"> MIT9313 (Low-Light</w:t>
      </w:r>
      <w:del w:id="513" w:author="Mireille Savoie" w:date="2024-06-10T18:59:00Z" w16du:dateUtc="2024-06-10T21:59:00Z">
        <w:r w:rsidR="00F2456C">
          <w:rPr>
            <w:b/>
            <w:bCs/>
          </w:rPr>
          <w:delText xml:space="preserve"> (LLIV)</w:delText>
        </w:r>
      </w:del>
      <w:ins w:id="514" w:author="Mireille Savoie" w:date="2024-06-10T18:59:00Z" w16du:dateUtc="2024-06-10T21:59:00Z">
        <w:r>
          <w:rPr>
            <w:b/>
            <w:bCs/>
          </w:rPr>
          <w:t>,</w:t>
        </w:r>
      </w:ins>
      <w:r>
        <w:rPr>
          <w:b/>
          <w:bCs/>
        </w:rPr>
        <w:t xml:space="preserve"> deep ocean clade</w:t>
      </w:r>
      <w:ins w:id="515" w:author="Mireille Savoie" w:date="2024-06-10T18:59:00Z" w16du:dateUtc="2024-06-10T21:59:00Z">
        <w:r>
          <w:rPr>
            <w:b/>
            <w:bCs/>
          </w:rPr>
          <w:t xml:space="preserve"> LLIV</w:t>
        </w:r>
      </w:ins>
      <w:r>
        <w:rPr>
          <w:b/>
          <w:bCs/>
        </w:rPr>
        <w:t xml:space="preserve">) vs. photoperiod (h). </w:t>
      </w:r>
      <w:r>
        <w:t xml:space="preserve"> Rows separate data from levels of imposed dissolved O</w:t>
      </w:r>
      <w:r>
        <w:rPr>
          <w:vertAlign w:val="subscript"/>
        </w:rPr>
        <w:t>2</w:t>
      </w:r>
      <w:r>
        <w:t xml:space="preserve"> concentrations (250 µM, 25 µM and 2.5 µM). Columns separate data from 3 levels of peak imposed Photosynthetically Active Radiation (PAR; 30, 90 and 180 µmol photons m</w:t>
      </w:r>
      <w:r>
        <w:rPr>
          <w:vertAlign w:val="superscript"/>
        </w:rPr>
        <w:t>-2</w:t>
      </w:r>
      <w:r>
        <w:t xml:space="preserve"> s</w:t>
      </w:r>
      <w:r>
        <w:rPr>
          <w:vertAlign w:val="superscript"/>
        </w:rPr>
        <w:t>-1</w:t>
      </w:r>
      <w:r>
        <w:t xml:space="preserve">). </w:t>
      </w:r>
      <w:proofErr w:type="spellStart"/>
      <w:r>
        <w:t>Colours</w:t>
      </w:r>
      <w:proofErr w:type="spellEnd"/>
      <w:r>
        <w:t xml:space="preserve"> represent the imposed spectral waveband (nm). Large circles show mean or single determinations of growth rate from logistic curve fits; small circles show values for replicate determinations, if any: replicates often fall with larger circles.</w:t>
      </w:r>
      <w:ins w:id="516" w:author="Mireille Savoie" w:date="2024-06-10T18:59:00Z" w16du:dateUtc="2024-06-10T21:59:00Z">
        <w:r>
          <w:t xml:space="preserve"> </w:t>
        </w:r>
        <w:r>
          <w:rPr>
            <w:b/>
            <w:bCs/>
          </w:rPr>
          <w:t>B.</w:t>
        </w:r>
      </w:ins>
      <w:moveToRangeStart w:id="517" w:author="Mireille Savoie" w:date="2024-06-10T18:59:00Z" w:name="move168938401"/>
      <w:moveTo w:id="518" w:author="Mireille Savoie" w:date="2024-06-10T18:59:00Z" w16du:dateUtc="2024-06-10T21:59:00Z">
        <w:r>
          <w:rPr>
            <w:b/>
            <w:bCs/>
          </w:rPr>
          <w:t xml:space="preserve"> Contour plot of a Generalized Additive Model (GAM) representing the chlorophyll specific growth rate (d</w:t>
        </w:r>
        <w:r>
          <w:rPr>
            <w:b/>
            <w:bCs/>
            <w:vertAlign w:val="superscript"/>
          </w:rPr>
          <w:t>-1</w:t>
        </w:r>
        <w:r>
          <w:rPr>
            <w:b/>
            <w:bCs/>
          </w:rPr>
          <w:t xml:space="preserve">) for </w:t>
        </w:r>
        <w:r>
          <w:rPr>
            <w:b/>
            <w:bCs/>
            <w:i/>
            <w:iCs/>
          </w:rPr>
          <w:t>Prochlorococcus marinus</w:t>
        </w:r>
        <w:r>
          <w:rPr>
            <w:b/>
            <w:bCs/>
          </w:rPr>
          <w:t xml:space="preserve"> MIT9313 grown under 660 nm (red) or 450 nm (blue) light.</w:t>
        </w:r>
        <w:r>
          <w:t xml:space="preserve"> X-axis is photoperiod (h). Y-axis is Photosynthetically Active Radiation (PAR; µmol photons m</w:t>
        </w:r>
        <w:r>
          <w:rPr>
            <w:vertAlign w:val="superscript"/>
          </w:rPr>
          <w:t>-2</w:t>
        </w:r>
        <w:r>
          <w:t xml:space="preserve"> s</w:t>
        </w:r>
        <w:r>
          <w:rPr>
            <w:vertAlign w:val="superscript"/>
          </w:rPr>
          <w:t>-1</w:t>
        </w:r>
        <w:r>
          <w:t xml:space="preserve">). </w:t>
        </w:r>
      </w:moveTo>
      <w:moveToRangeEnd w:id="517"/>
      <w:ins w:id="519" w:author="Mireille Savoie" w:date="2024-06-10T18:59:00Z" w16du:dateUtc="2024-06-10T21:59:00Z">
        <w:r>
          <w:t>Top left panel represents the model under 250 µM of O</w:t>
        </w:r>
        <w:r>
          <w:rPr>
            <w:vertAlign w:val="subscript"/>
          </w:rPr>
          <w:t>2</w:t>
        </w:r>
        <w:r>
          <w:t xml:space="preserve"> and red light. Center left panel represents the model under 25 µM of O</w:t>
        </w:r>
        <w:r>
          <w:rPr>
            <w:vertAlign w:val="subscript"/>
          </w:rPr>
          <w:t>2</w:t>
        </w:r>
        <w:r>
          <w:t xml:space="preserve"> and red light. Bottom left panel represents the model under 2.5 µM of O</w:t>
        </w:r>
        <w:r>
          <w:rPr>
            <w:vertAlign w:val="subscript"/>
          </w:rPr>
          <w:t>2</w:t>
        </w:r>
        <w:r>
          <w:t xml:space="preserve"> and red light. Top right panel represents the model under 250 µM of O</w:t>
        </w:r>
        <w:r>
          <w:rPr>
            <w:vertAlign w:val="subscript"/>
          </w:rPr>
          <w:t>2</w:t>
        </w:r>
        <w:r>
          <w:t xml:space="preserve"> and blue light. Center right panel represents the model under 25 µM of O</w:t>
        </w:r>
        <w:r>
          <w:rPr>
            <w:vertAlign w:val="subscript"/>
          </w:rPr>
          <w:t>2</w:t>
        </w:r>
        <w:r>
          <w:t xml:space="preserve"> and blue light. Bottom right panel</w:t>
        </w:r>
      </w:ins>
      <w:moveToRangeStart w:id="520" w:author="Mireille Savoie" w:date="2024-06-10T18:59:00Z" w:name="move168938402"/>
      <w:moveTo w:id="521" w:author="Mireille Savoie" w:date="2024-06-10T18:59:00Z" w16du:dateUtc="2024-06-10T21:59:00Z">
        <w:r>
          <w:t xml:space="preserve"> represents the model under 2.5 µM of O</w:t>
        </w:r>
        <w:r>
          <w:rPr>
            <w:vertAlign w:val="subscript"/>
          </w:rPr>
          <w:t>2</w:t>
        </w:r>
        <w:r>
          <w:t xml:space="preserve"> and blue light. Legends represent a </w:t>
        </w:r>
        <w:proofErr w:type="spellStart"/>
        <w:r>
          <w:t>colour</w:t>
        </w:r>
        <w:proofErr w:type="spellEnd"/>
        <w:r>
          <w:t xml:space="preserve"> gradient of growth rate from no growth (white) to 1.00 d</w:t>
        </w:r>
        <w:r>
          <w:rPr>
            <w:vertAlign w:val="superscript"/>
          </w:rPr>
          <w:t>-1</w:t>
        </w:r>
        <w:r>
          <w:t xml:space="preserve"> (dark red or dark blue). Labeled contour lines indicate the 90%, 50%, and 10% quantiles for achieved growth rate.</w:t>
        </w:r>
      </w:moveTo>
      <w:moveToRangeEnd w:id="520"/>
    </w:p>
    <w:p w14:paraId="75FB7065" w14:textId="77777777" w:rsidR="00DE2E1C" w:rsidRDefault="00000000">
      <w:r>
        <w:br w:type="page"/>
      </w:r>
    </w:p>
    <w:p w14:paraId="4A13D764" w14:textId="05E2EF11" w:rsidR="00DE2E1C" w:rsidRDefault="00000000">
      <w:pPr>
        <w:pStyle w:val="BodyText"/>
      </w:pPr>
      <w:r>
        <w:lastRenderedPageBreak/>
        <w:t>The GAM model in Fig</w:t>
      </w:r>
      <w:del w:id="522" w:author="Mireille Savoie" w:date="2024-06-10T18:59:00Z" w16du:dateUtc="2024-06-10T21:59:00Z">
        <w:r w:rsidR="00892E01">
          <w:delText xml:space="preserve">. </w:delText>
        </w:r>
        <w:r w:rsidR="00F2456C">
          <w:delText>8</w:delText>
        </w:r>
      </w:del>
      <w:ins w:id="523" w:author="Mireille Savoie" w:date="2024-06-10T18:59:00Z" w16du:dateUtc="2024-06-10T21:59:00Z">
        <w:r>
          <w:t xml:space="preserve"> 5B</w:t>
        </w:r>
      </w:ins>
      <w:r>
        <w:t xml:space="preserve"> summarizes MIT9313 growth </w:t>
      </w:r>
      <w:ins w:id="524" w:author="Mireille Savoie" w:date="2024-06-10T18:59:00Z" w16du:dateUtc="2024-06-10T21:59:00Z">
        <w:r>
          <w:t xml:space="preserve">rate </w:t>
        </w:r>
      </w:ins>
      <w:r>
        <w:t xml:space="preserve">responses to red </w:t>
      </w:r>
      <w:del w:id="525" w:author="Mireille Savoie" w:date="2024-06-10T18:59:00Z" w16du:dateUtc="2024-06-10T21:59:00Z">
        <w:r w:rsidR="00F2456C">
          <w:delText xml:space="preserve">(A-C) </w:delText>
        </w:r>
      </w:del>
      <w:r>
        <w:t xml:space="preserve">or blue </w:t>
      </w:r>
      <w:del w:id="526" w:author="Mireille Savoie" w:date="2024-06-10T18:59:00Z" w16du:dateUtc="2024-06-10T21:59:00Z">
        <w:r w:rsidR="00F2456C">
          <w:delText xml:space="preserve">(D-F) </w:delText>
        </w:r>
      </w:del>
      <w:r>
        <w:t>peak PAR and photoperiod. Under 250 µM O</w:t>
      </w:r>
      <w:r>
        <w:rPr>
          <w:vertAlign w:val="subscript"/>
        </w:rPr>
        <w:t>2</w:t>
      </w:r>
      <w:r>
        <w:t>, Fig</w:t>
      </w:r>
      <w:del w:id="527" w:author="Mireille Savoie" w:date="2024-06-10T18:59:00Z" w16du:dateUtc="2024-06-10T21:59:00Z">
        <w:r w:rsidR="00892E01">
          <w:delText xml:space="preserve">. </w:delText>
        </w:r>
        <w:r w:rsidR="00F2456C">
          <w:delText>8D</w:delText>
        </w:r>
      </w:del>
      <w:ins w:id="528" w:author="Mireille Savoie" w:date="2024-06-10T18:59:00Z" w16du:dateUtc="2024-06-10T21:59:00Z">
        <w:r>
          <w:t xml:space="preserve"> 5B</w:t>
        </w:r>
      </w:ins>
      <w:r>
        <w:t xml:space="preserve"> shows MIT9313 achieves fastest growth rates between blue peak PAR of 30 µmol photons m</w:t>
      </w:r>
      <w:r>
        <w:rPr>
          <w:vertAlign w:val="superscript"/>
        </w:rPr>
        <w:t>-2</w:t>
      </w:r>
      <w:r>
        <w:t xml:space="preserve"> s</w:t>
      </w:r>
      <w:r>
        <w:rPr>
          <w:vertAlign w:val="superscript"/>
        </w:rPr>
        <w:t>-1</w:t>
      </w:r>
      <w:r>
        <w:t xml:space="preserve"> and 50 µmol photons m</w:t>
      </w:r>
      <w:r>
        <w:rPr>
          <w:vertAlign w:val="superscript"/>
        </w:rPr>
        <w:t>-2</w:t>
      </w:r>
      <w:r>
        <w:t xml:space="preserve"> s</w:t>
      </w:r>
      <w:r>
        <w:rPr>
          <w:vertAlign w:val="superscript"/>
        </w:rPr>
        <w:t>-1</w:t>
      </w:r>
      <w:r>
        <w:t xml:space="preserve"> and photoperiods longer than 12 h, indicated by the contour line labeled 0.52 d</w:t>
      </w:r>
      <w:r>
        <w:rPr>
          <w:vertAlign w:val="superscript"/>
        </w:rPr>
        <w:t>-1</w:t>
      </w:r>
      <w:r>
        <w:t xml:space="preserve"> representing the 90</w:t>
      </w:r>
      <w:r>
        <w:rPr>
          <w:vertAlign w:val="superscript"/>
        </w:rPr>
        <w:t>th</w:t>
      </w:r>
      <w:r>
        <w:t xml:space="preserve"> percentile of achieved growth rates. Fig</w:t>
      </w:r>
      <w:del w:id="529" w:author="Mireille Savoie" w:date="2024-06-10T18:59:00Z" w16du:dateUtc="2024-06-10T21:59:00Z">
        <w:r w:rsidR="00892E01">
          <w:delText xml:space="preserve">. </w:delText>
        </w:r>
        <w:r w:rsidR="00F2456C">
          <w:delText>8D</w:delText>
        </w:r>
      </w:del>
      <w:ins w:id="530" w:author="Mireille Savoie" w:date="2024-06-10T18:59:00Z" w16du:dateUtc="2024-06-10T21:59:00Z">
        <w:r>
          <w:t xml:space="preserve"> 5B</w:t>
        </w:r>
      </w:ins>
      <w:r>
        <w:t xml:space="preserve"> also shows that growth rate increases with longer photoperiods, as long as the blue peak PAR levels remain below 50 µmol photons m</w:t>
      </w:r>
      <w:r>
        <w:rPr>
          <w:vertAlign w:val="superscript"/>
        </w:rPr>
        <w:t>-2</w:t>
      </w:r>
      <w:r>
        <w:t xml:space="preserve"> s</w:t>
      </w:r>
      <w:r>
        <w:rPr>
          <w:vertAlign w:val="superscript"/>
        </w:rPr>
        <w:t>-1</w:t>
      </w:r>
      <w:r>
        <w:t>. In contrast, under red light and 250 µM O</w:t>
      </w:r>
      <w:r>
        <w:rPr>
          <w:vertAlign w:val="subscript"/>
        </w:rPr>
        <w:t>2</w:t>
      </w:r>
      <w:r>
        <w:t xml:space="preserve"> MIT9313 </w:t>
      </w:r>
      <w:del w:id="531" w:author="Mireille Savoie" w:date="2024-06-10T18:59:00Z" w16du:dateUtc="2024-06-10T21:59:00Z">
        <w:r w:rsidR="00F2456C">
          <w:delText xml:space="preserve">grows faster while exploiting </w:delText>
        </w:r>
      </w:del>
      <w:ins w:id="532" w:author="Mireille Savoie" w:date="2024-06-10T18:59:00Z" w16du:dateUtc="2024-06-10T21:59:00Z">
        <w:r>
          <w:t xml:space="preserve">is able to exploit </w:t>
        </w:r>
      </w:ins>
      <w:r>
        <w:t>higher peak PAR</w:t>
      </w:r>
      <w:del w:id="533" w:author="Mireille Savoie" w:date="2024-06-10T18:59:00Z" w16du:dateUtc="2024-06-10T21:59:00Z">
        <w:r w:rsidR="00F2456C">
          <w:delText xml:space="preserve"> and longer </w:delText>
        </w:r>
      </w:del>
      <w:ins w:id="534" w:author="Mireille Savoie" w:date="2024-06-10T18:59:00Z" w16du:dateUtc="2024-06-10T21:59:00Z">
        <w:r>
          <w:t xml:space="preserve">, across the range of </w:t>
        </w:r>
      </w:ins>
      <w:r>
        <w:t xml:space="preserve">photoperiods. </w:t>
      </w:r>
      <w:del w:id="535" w:author="Mireille Savoie" w:date="2024-06-10T18:59:00Z" w16du:dateUtc="2024-06-10T21:59:00Z">
        <w:r w:rsidR="00892E01">
          <w:delText xml:space="preserve">Fig. </w:delText>
        </w:r>
        <w:r w:rsidR="00F2456C">
          <w:delText xml:space="preserve">8E shows that </w:delText>
        </w:r>
      </w:del>
      <w:r>
        <w:t xml:space="preserve">MIT9313 can exploit all blue </w:t>
      </w:r>
      <w:ins w:id="536" w:author="Mireille Savoie" w:date="2024-06-10T18:59:00Z" w16du:dateUtc="2024-06-10T21:59:00Z">
        <w:r>
          <w:t xml:space="preserve">or red </w:t>
        </w:r>
      </w:ins>
      <w:r>
        <w:t xml:space="preserve">PAR levels and most photoperiods </w:t>
      </w:r>
      <w:ins w:id="537" w:author="Mireille Savoie" w:date="2024-06-10T18:59:00Z" w16du:dateUtc="2024-06-10T21:59:00Z">
        <w:r>
          <w:t>under 25 µM O</w:t>
        </w:r>
        <w:r>
          <w:rPr>
            <w:vertAlign w:val="subscript"/>
          </w:rPr>
          <w:t>2</w:t>
        </w:r>
        <w:r>
          <w:t xml:space="preserve"> </w:t>
        </w:r>
      </w:ins>
      <w:r>
        <w:t>with 90</w:t>
      </w:r>
      <w:r>
        <w:rPr>
          <w:vertAlign w:val="superscript"/>
        </w:rPr>
        <w:t>th</w:t>
      </w:r>
      <w:r>
        <w:t xml:space="preserve"> percentile of fastest growth rate between 30 to 100 µmol photons m</w:t>
      </w:r>
      <w:r>
        <w:rPr>
          <w:vertAlign w:val="superscript"/>
        </w:rPr>
        <w:t>-2</w:t>
      </w:r>
      <w:r>
        <w:t xml:space="preserve"> s</w:t>
      </w:r>
      <w:r>
        <w:rPr>
          <w:vertAlign w:val="superscript"/>
        </w:rPr>
        <w:t>-1</w:t>
      </w:r>
      <w:r>
        <w:t xml:space="preserve"> </w:t>
      </w:r>
      <w:ins w:id="538" w:author="Mireille Savoie" w:date="2024-06-10T18:59:00Z" w16du:dateUtc="2024-06-10T21:59:00Z">
        <w:r>
          <w:t xml:space="preserve">blue </w:t>
        </w:r>
      </w:ins>
      <w:r>
        <w:t>PAR.</w:t>
      </w:r>
      <w:del w:id="539" w:author="Mireille Savoie" w:date="2024-06-10T18:59:00Z" w16du:dateUtc="2024-06-10T21:59:00Z">
        <w:r w:rsidR="00F2456C">
          <w:delText xml:space="preserve"> </w:delText>
        </w:r>
        <w:r w:rsidR="00892E01">
          <w:delText xml:space="preserve">Fig. </w:delText>
        </w:r>
        <w:r w:rsidR="00F2456C">
          <w:delText>8F shows that</w:delText>
        </w:r>
      </w:del>
      <w:r>
        <w:t xml:space="preserve"> MIT9313 maintains growth even under 2.5 µM O</w:t>
      </w:r>
      <w:r>
        <w:rPr>
          <w:vertAlign w:val="subscript"/>
        </w:rPr>
        <w:t>2</w:t>
      </w:r>
      <w:r>
        <w:t xml:space="preserve">, under photoperiods between 8 and 12 h and peak blue PAR </w:t>
      </w:r>
      <w:del w:id="540" w:author="Mireille Savoie" w:date="2024-06-10T18:59:00Z" w16du:dateUtc="2024-06-10T21:59:00Z">
        <w:r w:rsidR="00F2456C">
          <w:delText xml:space="preserve">between 50 to </w:delText>
        </w:r>
      </w:del>
      <w:ins w:id="541" w:author="Mireille Savoie" w:date="2024-06-10T18:59:00Z" w16du:dateUtc="2024-06-10T21:59:00Z">
        <w:r>
          <w:t>of ~</w:t>
        </w:r>
      </w:ins>
      <w:r>
        <w:t>100 µmol photons m</w:t>
      </w:r>
      <w:r>
        <w:rPr>
          <w:vertAlign w:val="superscript"/>
        </w:rPr>
        <w:t>-2</w:t>
      </w:r>
      <w:r>
        <w:t xml:space="preserve"> s</w:t>
      </w:r>
      <w:r>
        <w:rPr>
          <w:vertAlign w:val="superscript"/>
        </w:rPr>
        <w:t>-1</w:t>
      </w:r>
      <w:del w:id="542" w:author="Mireille Savoie" w:date="2024-06-10T18:59:00Z" w16du:dateUtc="2024-06-10T21:59:00Z">
        <w:r w:rsidR="00F2456C">
          <w:delText xml:space="preserve"> PAR</w:delText>
        </w:r>
      </w:del>
      <w:r>
        <w:t xml:space="preserve">. </w:t>
      </w:r>
      <w:proofErr w:type="gramStart"/>
      <w:r>
        <w:t>Thus</w:t>
      </w:r>
      <w:proofErr w:type="gramEnd"/>
      <w:r>
        <w:t xml:space="preserve"> the designation of MIT9313 as a LL clade is dependent upon [O</w:t>
      </w:r>
      <w:r>
        <w:rPr>
          <w:vertAlign w:val="subscript"/>
        </w:rPr>
        <w:t>2</w:t>
      </w:r>
      <w:r>
        <w:t>] and light spectra (Fig</w:t>
      </w:r>
      <w:del w:id="543" w:author="Mireille Savoie" w:date="2024-06-10T18:59:00Z" w16du:dateUtc="2024-06-10T21:59:00Z">
        <w:r w:rsidR="00892E01">
          <w:delText xml:space="preserve">. </w:delText>
        </w:r>
        <w:r w:rsidR="00F2456C">
          <w:delText>8E</w:delText>
        </w:r>
      </w:del>
      <w:ins w:id="544" w:author="Mireille Savoie" w:date="2024-06-10T18:59:00Z" w16du:dateUtc="2024-06-10T21:59:00Z">
        <w:r>
          <w:t xml:space="preserve"> 5B</w:t>
        </w:r>
      </w:ins>
      <w:r>
        <w:t>).</w:t>
      </w:r>
    </w:p>
    <w:p w14:paraId="6DFA2442" w14:textId="77777777" w:rsidR="00E174F1" w:rsidRDefault="00F2456C" w:rsidP="00C1281A">
      <w:pPr>
        <w:jc w:val="both"/>
        <w:rPr>
          <w:del w:id="545" w:author="Mireille Savoie" w:date="2024-06-10T18:59:00Z" w16du:dateUtc="2024-06-10T21:59:00Z"/>
        </w:rPr>
      </w:pPr>
      <w:del w:id="546" w:author="Mireille Savoie" w:date="2024-06-10T18:59:00Z" w16du:dateUtc="2024-06-10T21:59:00Z">
        <w:r>
          <w:br w:type="page"/>
        </w:r>
      </w:del>
    </w:p>
    <w:p w14:paraId="304DE3F3" w14:textId="77777777" w:rsidR="00E174F1" w:rsidRDefault="00E174F1" w:rsidP="00C1281A">
      <w:pPr>
        <w:pStyle w:val="CaptionedFigure"/>
        <w:jc w:val="both"/>
        <w:rPr>
          <w:del w:id="547" w:author="Mireille Savoie" w:date="2024-06-10T18:59:00Z" w16du:dateUtc="2024-06-10T21:59:00Z"/>
        </w:rPr>
      </w:pPr>
    </w:p>
    <w:p w14:paraId="763AE52D" w14:textId="613F98D3" w:rsidR="00DE2E1C" w:rsidRDefault="00892E01">
      <w:del w:id="548" w:author="Mireille Savoie" w:date="2024-06-10T18:59:00Z" w16du:dateUtc="2024-06-10T21:59:00Z">
        <w:r>
          <w:delText xml:space="preserve">Fig. </w:delText>
        </w:r>
        <w:r w:rsidR="00F2456C">
          <w:delText>8:</w:delText>
        </w:r>
      </w:del>
      <w:moveFromRangeStart w:id="549" w:author="Mireille Savoie" w:date="2024-06-10T18:59:00Z" w:name="move168938401"/>
      <w:moveFrom w:id="550" w:author="Mireille Savoie" w:date="2024-06-10T18:59:00Z" w16du:dateUtc="2024-06-10T21:59:00Z">
        <w:r w:rsidR="00000000">
          <w:rPr>
            <w:b/>
            <w:bCs/>
          </w:rPr>
          <w:t xml:space="preserve"> Contour plot of a Generalized Additive Model (GAM) representing the chlorophyll specific growth rate (d</w:t>
        </w:r>
        <w:r w:rsidR="00000000">
          <w:rPr>
            <w:b/>
            <w:bCs/>
            <w:vertAlign w:val="superscript"/>
          </w:rPr>
          <w:t>-1</w:t>
        </w:r>
        <w:r w:rsidR="00000000">
          <w:rPr>
            <w:b/>
            <w:bCs/>
          </w:rPr>
          <w:t xml:space="preserve">) for </w:t>
        </w:r>
        <w:r w:rsidR="00000000">
          <w:rPr>
            <w:b/>
            <w:bCs/>
            <w:i/>
            <w:iCs/>
          </w:rPr>
          <w:t>Prochlorococcus marinus</w:t>
        </w:r>
        <w:r w:rsidR="00000000">
          <w:rPr>
            <w:b/>
            <w:bCs/>
          </w:rPr>
          <w:t xml:space="preserve"> MIT9313 grown under 660 nm (red) or 450 nm (blue) light.</w:t>
        </w:r>
        <w:r w:rsidR="00000000">
          <w:t xml:space="preserve"> X-axis is photoperiod (h). Y-axis is Photosynthetically Active Radiation (PAR; µmol photons m</w:t>
        </w:r>
        <w:r w:rsidR="00000000">
          <w:rPr>
            <w:vertAlign w:val="superscript"/>
          </w:rPr>
          <w:t>-2</w:t>
        </w:r>
        <w:r w:rsidR="00000000">
          <w:t xml:space="preserve"> s</w:t>
        </w:r>
        <w:r w:rsidR="00000000">
          <w:rPr>
            <w:vertAlign w:val="superscript"/>
          </w:rPr>
          <w:t>-1</w:t>
        </w:r>
        <w:r w:rsidR="00000000">
          <w:t xml:space="preserve">). </w:t>
        </w:r>
      </w:moveFrom>
      <w:moveFromRangeEnd w:id="549"/>
      <w:del w:id="551" w:author="Mireille Savoie" w:date="2024-06-10T18:59:00Z" w16du:dateUtc="2024-06-10T21:59:00Z">
        <w:r w:rsidR="00F2456C">
          <w:rPr>
            <w:b/>
            <w:bCs/>
          </w:rPr>
          <w:delText>A.</w:delText>
        </w:r>
        <w:r w:rsidR="00F2456C">
          <w:delText xml:space="preserve"> represents the model under 250 µM of O</w:delText>
        </w:r>
        <w:r w:rsidR="00F2456C">
          <w:rPr>
            <w:vertAlign w:val="subscript"/>
          </w:rPr>
          <w:delText>2</w:delText>
        </w:r>
        <w:r w:rsidR="00F2456C">
          <w:delText xml:space="preserve"> and red light. </w:delText>
        </w:r>
        <w:r w:rsidR="00F2456C">
          <w:rPr>
            <w:b/>
            <w:bCs/>
          </w:rPr>
          <w:delText>B.</w:delText>
        </w:r>
        <w:r w:rsidR="00F2456C">
          <w:delText xml:space="preserve"> represents the model under 25 µM of O</w:delText>
        </w:r>
        <w:r w:rsidR="00F2456C">
          <w:rPr>
            <w:vertAlign w:val="subscript"/>
          </w:rPr>
          <w:delText>2</w:delText>
        </w:r>
        <w:r w:rsidR="00F2456C">
          <w:delText xml:space="preserve"> and red light. </w:delText>
        </w:r>
        <w:r w:rsidR="00F2456C">
          <w:rPr>
            <w:b/>
            <w:bCs/>
          </w:rPr>
          <w:delText>C.</w:delText>
        </w:r>
        <w:r w:rsidR="00F2456C">
          <w:delText xml:space="preserve"> represents the model under 2.5 µM of O</w:delText>
        </w:r>
        <w:r w:rsidR="00F2456C">
          <w:rPr>
            <w:vertAlign w:val="subscript"/>
          </w:rPr>
          <w:delText>2</w:delText>
        </w:r>
        <w:r w:rsidR="00F2456C">
          <w:delText xml:space="preserve"> and red light. </w:delText>
        </w:r>
        <w:r w:rsidR="00F2456C">
          <w:rPr>
            <w:b/>
            <w:bCs/>
          </w:rPr>
          <w:delText>D.</w:delText>
        </w:r>
        <w:r w:rsidR="00F2456C">
          <w:delText xml:space="preserve"> represents the model under 250 µM of O</w:delText>
        </w:r>
        <w:r w:rsidR="00F2456C">
          <w:rPr>
            <w:vertAlign w:val="subscript"/>
          </w:rPr>
          <w:delText>2</w:delText>
        </w:r>
        <w:r w:rsidR="00F2456C">
          <w:delText xml:space="preserve"> and blue light. </w:delText>
        </w:r>
        <w:r w:rsidR="00F2456C">
          <w:rPr>
            <w:b/>
            <w:bCs/>
          </w:rPr>
          <w:delText>E.</w:delText>
        </w:r>
        <w:r w:rsidR="00F2456C">
          <w:delText xml:space="preserve"> represents the model under 25 µM of O</w:delText>
        </w:r>
        <w:r w:rsidR="00F2456C">
          <w:rPr>
            <w:vertAlign w:val="subscript"/>
          </w:rPr>
          <w:delText>2</w:delText>
        </w:r>
        <w:r w:rsidR="00F2456C">
          <w:delText xml:space="preserve"> and blue light. </w:delText>
        </w:r>
        <w:r w:rsidR="00F2456C">
          <w:rPr>
            <w:b/>
            <w:bCs/>
          </w:rPr>
          <w:delText>F.</w:delText>
        </w:r>
      </w:del>
      <w:moveFromRangeStart w:id="552" w:author="Mireille Savoie" w:date="2024-06-10T18:59:00Z" w:name="move168938402"/>
      <w:moveFrom w:id="553" w:author="Mireille Savoie" w:date="2024-06-10T18:59:00Z" w16du:dateUtc="2024-06-10T21:59:00Z">
        <w:r w:rsidR="00000000">
          <w:t xml:space="preserve"> represents the model under 2.5 µM of O</w:t>
        </w:r>
        <w:r w:rsidR="00000000">
          <w:rPr>
            <w:vertAlign w:val="subscript"/>
          </w:rPr>
          <w:t>2</w:t>
        </w:r>
        <w:r w:rsidR="00000000">
          <w:t xml:space="preserve"> and blue light. Legends represent a colour gradient of growth rate from no growth (white) to 1.00 d</w:t>
        </w:r>
        <w:r w:rsidR="00000000">
          <w:rPr>
            <w:vertAlign w:val="superscript"/>
          </w:rPr>
          <w:t>-1</w:t>
        </w:r>
        <w:r w:rsidR="00000000">
          <w:t xml:space="preserve"> (dark red or dark blue). Labeled contour lines indicate the 90%, 50%, and 10% quantiles for achieved growth rate.</w:t>
        </w:r>
      </w:moveFrom>
      <w:moveFromRangeEnd w:id="552"/>
      <w:r w:rsidR="00000000">
        <w:br w:type="page"/>
      </w:r>
    </w:p>
    <w:p w14:paraId="4C76E4FC" w14:textId="77777777" w:rsidR="00DE2E1C" w:rsidRPr="000C7FFC" w:rsidRDefault="00000000">
      <w:pPr>
        <w:pStyle w:val="Heading2"/>
        <w:rPr>
          <w:sz w:val="32"/>
          <w:szCs w:val="32"/>
        </w:rPr>
      </w:pPr>
      <w:bookmarkStart w:id="554" w:name="pur-and-growth-rate-responses"/>
      <w:bookmarkEnd w:id="330"/>
      <w:bookmarkEnd w:id="331"/>
      <w:r w:rsidRPr="000C7FFC">
        <w:rPr>
          <w:sz w:val="32"/>
          <w:szCs w:val="32"/>
        </w:rPr>
        <w:lastRenderedPageBreak/>
        <w:t xml:space="preserve">PUR and growth </w:t>
      </w:r>
      <w:ins w:id="555" w:author="Mireille Savoie" w:date="2024-06-10T18:59:00Z" w16du:dateUtc="2024-06-10T21:59:00Z">
        <w:r w:rsidRPr="000C7FFC">
          <w:rPr>
            <w:sz w:val="32"/>
            <w:szCs w:val="32"/>
          </w:rPr>
          <w:t xml:space="preserve">rate </w:t>
        </w:r>
      </w:ins>
      <w:r w:rsidRPr="000C7FFC">
        <w:rPr>
          <w:sz w:val="32"/>
          <w:szCs w:val="32"/>
        </w:rPr>
        <w:t>responses</w:t>
      </w:r>
    </w:p>
    <w:p w14:paraId="083B7848" w14:textId="4D7F3DF1" w:rsidR="00DE2E1C" w:rsidRDefault="00000000">
      <w:pPr>
        <w:pStyle w:val="FirstParagraph"/>
      </w:pPr>
      <w:r>
        <w:t>Cumulative diel PUR can potentially collapse photoperiod, PAR and spectral wavebands to a common metric of usable photosynthetically active light per day. Cumulative diel PUR (µmol photons m</w:t>
      </w:r>
      <w:r>
        <w:rPr>
          <w:vertAlign w:val="superscript"/>
        </w:rPr>
        <w:t>-2</w:t>
      </w:r>
      <w:r>
        <w:t xml:space="preserve"> d</w:t>
      </w:r>
      <w:r>
        <w:rPr>
          <w:vertAlign w:val="superscript"/>
        </w:rPr>
        <w:t>-1</w:t>
      </w:r>
      <w:r>
        <w:t>) was calculated from PUR (µmol photons m</w:t>
      </w:r>
      <w:r>
        <w:rPr>
          <w:vertAlign w:val="superscript"/>
        </w:rPr>
        <w:t>-2</w:t>
      </w:r>
      <w:r>
        <w:t xml:space="preserve"> s</w:t>
      </w:r>
      <w:r>
        <w:rPr>
          <w:vertAlign w:val="superscript"/>
        </w:rPr>
        <w:t>-1</w:t>
      </w:r>
      <w:r>
        <w:t xml:space="preserve">) and photoperiod (h) (Equation (4)). We plotted growth rates vs. cumulative diel PUR to determine whether growth </w:t>
      </w:r>
      <w:ins w:id="556" w:author="Mireille Savoie" w:date="2024-06-10T18:59:00Z" w16du:dateUtc="2024-06-10T21:59:00Z">
        <w:r>
          <w:t xml:space="preserve">rate </w:t>
        </w:r>
      </w:ins>
      <w:r>
        <w:t xml:space="preserve">is a simple response to diel PUR, across imposed </w:t>
      </w:r>
      <w:ins w:id="557" w:author="Mireille Savoie" w:date="2024-06-10T18:59:00Z" w16du:dateUtc="2024-06-10T21:59:00Z">
        <w:r>
          <w:t xml:space="preserve">photoperiods and </w:t>
        </w:r>
      </w:ins>
      <w:r>
        <w:t xml:space="preserve">spectral wavebands, </w:t>
      </w:r>
      <w:del w:id="558" w:author="Mireille Savoie" w:date="2024-06-10T18:59:00Z" w16du:dateUtc="2024-06-10T21:59:00Z">
        <w:r w:rsidR="00F2456C">
          <w:delText xml:space="preserve">and photoperiods, </w:delText>
        </w:r>
      </w:del>
      <w:r>
        <w:t xml:space="preserve">or whether </w:t>
      </w:r>
      <w:ins w:id="559" w:author="Mireille Savoie" w:date="2024-06-10T18:59:00Z" w16du:dateUtc="2024-06-10T21:59:00Z">
        <w:r>
          <w:t xml:space="preserve">photoperiods or </w:t>
        </w:r>
      </w:ins>
      <w:r>
        <w:t>spectral wavebands</w:t>
      </w:r>
      <w:del w:id="560" w:author="Mireille Savoie" w:date="2024-06-10T18:59:00Z" w16du:dateUtc="2024-06-10T21:59:00Z">
        <w:r w:rsidR="00F2456C">
          <w:delText xml:space="preserve"> or photoperiods</w:delText>
        </w:r>
      </w:del>
      <w:r>
        <w:t xml:space="preserve"> have specific or interactive influences on growth, beyond cumulative diel PUR.</w:t>
      </w:r>
    </w:p>
    <w:p w14:paraId="6C8228BC" w14:textId="25781A19" w:rsidR="00DE2E1C" w:rsidRDefault="00000000">
      <w:pPr>
        <w:pStyle w:val="BodyText"/>
      </w:pPr>
      <w:r>
        <w:t xml:space="preserve">Due to the absorption of </w:t>
      </w:r>
      <w:r>
        <w:rPr>
          <w:i/>
          <w:iCs/>
        </w:rPr>
        <w:t>P. marinus</w:t>
      </w:r>
      <w:r>
        <w:t xml:space="preserve"> pigments in the blue spectral waveband range, the maximum cumulative diel PUR under blue light is almost 3 times that of white LED light, and about 5 times that of the red light (Fig</w:t>
      </w:r>
      <w:del w:id="561" w:author="Mireille Savoie" w:date="2024-06-10T18:59:00Z" w16du:dateUtc="2024-06-10T21:59:00Z">
        <w:r w:rsidR="00892E01">
          <w:delText>.</w:delText>
        </w:r>
      </w:del>
      <w:r>
        <w:t xml:space="preserve"> 1), despite being derived from the same photoperiods and peak PAR regimes. As such, only blue light experiments extend beyond a cumulative diel PUR of ~2 x 10</w:t>
      </w:r>
      <w:r>
        <w:rPr>
          <w:vertAlign w:val="superscript"/>
        </w:rPr>
        <w:t>6</w:t>
      </w:r>
      <w:r>
        <w:t xml:space="preserve"> µmol photons m</w:t>
      </w:r>
      <w:r>
        <w:rPr>
          <w:vertAlign w:val="superscript"/>
        </w:rPr>
        <w:t>-2</w:t>
      </w:r>
      <w:r>
        <w:t xml:space="preserve"> d</w:t>
      </w:r>
      <w:r>
        <w:rPr>
          <w:vertAlign w:val="superscript"/>
        </w:rPr>
        <w:t>-1</w:t>
      </w:r>
      <w:r>
        <w:t xml:space="preserve">. This spectral bias in the range of PUR leads us to caution in comparing model fits of growth </w:t>
      </w:r>
      <w:ins w:id="562" w:author="Mireille Savoie" w:date="2024-06-10T18:59:00Z" w16du:dateUtc="2024-06-10T21:59:00Z">
        <w:r>
          <w:t xml:space="preserve">rate </w:t>
        </w:r>
      </w:ins>
      <w:r>
        <w:t xml:space="preserve">in response to cumulative diel PUR under red vs. blue wavebands. Furthermore, we found some distinct </w:t>
      </w:r>
      <w:proofErr w:type="gramStart"/>
      <w:r>
        <w:t>model</w:t>
      </w:r>
      <w:proofErr w:type="gramEnd"/>
      <w:r>
        <w:t xml:space="preserve"> fits for specific photoperiods, contributing to scatter within the red vs. blue data sets.</w:t>
      </w:r>
    </w:p>
    <w:p w14:paraId="5861B88B" w14:textId="2CBC4A47" w:rsidR="00DE2E1C" w:rsidRDefault="00000000">
      <w:pPr>
        <w:pStyle w:val="BodyText"/>
      </w:pPr>
      <w:r>
        <w:t xml:space="preserve">The representative of </w:t>
      </w:r>
      <w:del w:id="563" w:author="Mireille Savoie" w:date="2024-06-10T18:59:00Z" w16du:dateUtc="2024-06-10T21:59:00Z">
        <w:r w:rsidR="00F2456C">
          <w:delText xml:space="preserve">HLI </w:delText>
        </w:r>
      </w:del>
      <w:r>
        <w:t>clade</w:t>
      </w:r>
      <w:ins w:id="564" w:author="Mireille Savoie" w:date="2024-06-10T18:59:00Z" w16du:dateUtc="2024-06-10T21:59:00Z">
        <w:r>
          <w:t xml:space="preserve"> HLI</w:t>
        </w:r>
      </w:ins>
      <w:r>
        <w:t xml:space="preserve">, </w:t>
      </w:r>
      <w:r>
        <w:rPr>
          <w:i/>
          <w:iCs/>
        </w:rPr>
        <w:t>P. marinus</w:t>
      </w:r>
      <w:r>
        <w:t xml:space="preserve"> MED4, showed no growth under any 4 h photoperiod treatments, even when a 4 h photoperiod delivered cumulative diel PUR equivalent to other photoperiod treatments (</w:t>
      </w:r>
      <w:del w:id="565" w:author="Mireille Savoie" w:date="2024-06-10T18:59:00Z" w16du:dateUtc="2024-06-10T21:59:00Z">
        <w:r w:rsidR="004B0952">
          <w:delText>S4</w:delText>
        </w:r>
      </w:del>
      <w:ins w:id="566" w:author="Mireille Savoie" w:date="2024-06-10T18:59:00Z" w16du:dateUtc="2024-06-10T21:59:00Z">
        <w:r w:rsidR="00F371B8">
          <w:t>S4</w:t>
        </w:r>
        <w:r w:rsidR="006F3A4A">
          <w:t xml:space="preserve">A-C </w:t>
        </w:r>
      </w:ins>
      <w:r w:rsidR="006F3A4A">
        <w:t xml:space="preserve"> </w:t>
      </w:r>
      <w:r w:rsidR="00F371B8">
        <w:t>Fig</w:t>
      </w:r>
      <w:del w:id="567" w:author="Mireille Savoie" w:date="2024-06-10T18:59:00Z" w16du:dateUtc="2024-06-10T21:59:00Z">
        <w:r w:rsidR="004B0952">
          <w:delText>.</w:delText>
        </w:r>
        <w:r w:rsidR="00F2456C">
          <w:delText>A-C</w:delText>
        </w:r>
      </w:del>
      <w:r>
        <w:t>). In parallel MED4 showed no growth under 2.5 µM O</w:t>
      </w:r>
      <w:r>
        <w:rPr>
          <w:vertAlign w:val="subscript"/>
        </w:rPr>
        <w:t>2</w:t>
      </w:r>
      <w:r>
        <w:t>, no matter the level of diel cumulative PUR. In contrast, under 250 or 25 µM O</w:t>
      </w:r>
      <w:r>
        <w:rPr>
          <w:vertAlign w:val="subscript"/>
        </w:rPr>
        <w:t>2</w:t>
      </w:r>
      <w:r>
        <w:t xml:space="preserve">, and including photoperiods greater than 4 h, MED4 growth under blue light was </w:t>
      </w:r>
      <w:r>
        <w:lastRenderedPageBreak/>
        <w:t xml:space="preserve">described by a saturating response of growth </w:t>
      </w:r>
      <w:del w:id="568" w:author="Mireille Savoie" w:date="2024-06-10T18:59:00Z" w16du:dateUtc="2024-06-10T21:59:00Z">
        <w:r w:rsidR="00F2456C">
          <w:delText>[53</w:delText>
        </w:r>
      </w:del>
      <w:ins w:id="569" w:author="Mireille Savoie" w:date="2024-06-10T18:59:00Z" w16du:dateUtc="2024-06-10T21:59:00Z">
        <w:r>
          <w:t>rate [54</w:t>
        </w:r>
      </w:ins>
      <w:r>
        <w:t xml:space="preserve">] to increasing cumulative diel PUR, with saturation of growth rate achieved around </w:t>
      </w:r>
      <w:del w:id="570" w:author="Mireille Savoie" w:date="2024-06-10T18:59:00Z" w16du:dateUtc="2024-06-10T21:59:00Z">
        <w:r w:rsidR="00F2456C">
          <w:delText>1</w:delText>
        </w:r>
      </w:del>
      <w:ins w:id="571" w:author="Mireille Savoie" w:date="2024-06-10T18:59:00Z" w16du:dateUtc="2024-06-10T21:59:00Z">
        <w:r>
          <w:t>3</w:t>
        </w:r>
      </w:ins>
      <w:r>
        <w:t>.0 x 10</w:t>
      </w:r>
      <w:r>
        <w:rPr>
          <w:vertAlign w:val="superscript"/>
        </w:rPr>
        <w:t>6</w:t>
      </w:r>
      <w:r>
        <w:t xml:space="preserve"> µmol m</w:t>
      </w:r>
      <w:r>
        <w:rPr>
          <w:vertAlign w:val="superscript"/>
        </w:rPr>
        <w:t>-2</w:t>
      </w:r>
      <w:r>
        <w:t>d</w:t>
      </w:r>
      <w:r>
        <w:rPr>
          <w:vertAlign w:val="superscript"/>
        </w:rPr>
        <w:t>-1</w:t>
      </w:r>
      <w:r>
        <w:t xml:space="preserve"> (Fig</w:t>
      </w:r>
      <w:del w:id="572" w:author="Mireille Savoie" w:date="2024-06-10T18:59:00Z" w16du:dateUtc="2024-06-10T21:59:00Z">
        <w:r w:rsidR="00892E01">
          <w:delText xml:space="preserve">. </w:delText>
        </w:r>
        <w:r w:rsidR="00F2456C">
          <w:delText>9A</w:delText>
        </w:r>
      </w:del>
      <w:ins w:id="573" w:author="Mireille Savoie" w:date="2024-06-10T18:59:00Z" w16du:dateUtc="2024-06-10T21:59:00Z">
        <w:r>
          <w:t xml:space="preserve"> 6A</w:t>
        </w:r>
      </w:ins>
      <w:r>
        <w:t xml:space="preserve"> and B), and no evidence of inhibition of growth at any achieved cumulative diel PUR. Under the ‘artificial’ growth treatment of red light, MED4 achieved more growth per unit diel cumulative PUR (Fig</w:t>
      </w:r>
      <w:del w:id="574" w:author="Mireille Savoie" w:date="2024-06-10T18:59:00Z" w16du:dateUtc="2024-06-10T21:59:00Z">
        <w:r w:rsidR="00892E01">
          <w:delText xml:space="preserve">. </w:delText>
        </w:r>
        <w:r w:rsidR="00F2456C">
          <w:delText>9A</w:delText>
        </w:r>
      </w:del>
      <w:ins w:id="575" w:author="Mireille Savoie" w:date="2024-06-10T18:59:00Z" w16du:dateUtc="2024-06-10T21:59:00Z">
        <w:r>
          <w:t xml:space="preserve"> 6A</w:t>
        </w:r>
      </w:ins>
      <w:r>
        <w:t xml:space="preserve"> and B), consistent with Murphy </w:t>
      </w:r>
      <w:r>
        <w:rPr>
          <w:i/>
          <w:iCs/>
        </w:rPr>
        <w:t>et al</w:t>
      </w:r>
      <w:r>
        <w:t>. [</w:t>
      </w:r>
      <w:del w:id="576" w:author="Mireille Savoie" w:date="2024-06-10T18:59:00Z" w16du:dateUtc="2024-06-10T21:59:00Z">
        <w:r w:rsidR="00F2456C">
          <w:delText>59</w:delText>
        </w:r>
      </w:del>
      <w:ins w:id="577" w:author="Mireille Savoie" w:date="2024-06-10T18:59:00Z" w16du:dateUtc="2024-06-10T21:59:00Z">
        <w:r>
          <w:t>60</w:t>
        </w:r>
      </w:ins>
      <w:r>
        <w:t xml:space="preserve">], who showed a lower cost for growth under red light, for MED4, because red light provokes less photoinactivation of PSII, than equivalent levels of blue light. For distinct fits for different photoperiods refer to </w:t>
      </w:r>
      <w:del w:id="578" w:author="Mireille Savoie" w:date="2024-06-10T18:59:00Z" w16du:dateUtc="2024-06-10T21:59:00Z">
        <w:r w:rsidR="004B0952">
          <w:delText>S4</w:delText>
        </w:r>
      </w:del>
      <w:ins w:id="579" w:author="Mireille Savoie" w:date="2024-06-10T18:59:00Z" w16du:dateUtc="2024-06-10T21:59:00Z">
        <w:r w:rsidR="00F371B8">
          <w:t>S4</w:t>
        </w:r>
        <w:r w:rsidR="006F3A4A" w:rsidRPr="006F3A4A">
          <w:t>A-C</w:t>
        </w:r>
      </w:ins>
      <w:r w:rsidR="00F371B8">
        <w:t xml:space="preserve"> Fig</w:t>
      </w:r>
      <w:del w:id="580" w:author="Mireille Savoie" w:date="2024-06-10T18:59:00Z" w16du:dateUtc="2024-06-10T21:59:00Z">
        <w:r w:rsidR="004B0952">
          <w:delText>.</w:delText>
        </w:r>
        <w:r w:rsidR="00F2456C">
          <w:delText xml:space="preserve"> A-C</w:delText>
        </w:r>
      </w:del>
      <w:r>
        <w:t>.</w:t>
      </w:r>
    </w:p>
    <w:p w14:paraId="37F19D44" w14:textId="370C1A34" w:rsidR="00DE2E1C" w:rsidRDefault="00000000">
      <w:pPr>
        <w:pStyle w:val="BodyText"/>
      </w:pPr>
      <w:r>
        <w:t xml:space="preserve">The representative of </w:t>
      </w:r>
      <w:del w:id="581" w:author="Mireille Savoie" w:date="2024-06-10T18:59:00Z" w16du:dateUtc="2024-06-10T21:59:00Z">
        <w:r w:rsidR="00F2456C">
          <w:delText>the</w:delText>
        </w:r>
      </w:del>
      <w:ins w:id="582" w:author="Mireille Savoie" w:date="2024-06-10T18:59:00Z" w16du:dateUtc="2024-06-10T21:59:00Z">
        <w:r>
          <w:t>clade</w:t>
        </w:r>
      </w:ins>
      <w:r>
        <w:t xml:space="preserve"> LLII/III</w:t>
      </w:r>
      <w:del w:id="583" w:author="Mireille Savoie" w:date="2024-06-10T18:59:00Z" w16du:dateUtc="2024-06-10T21:59:00Z">
        <w:r w:rsidR="00F2456C">
          <w:delText xml:space="preserve"> clade</w:delText>
        </w:r>
      </w:del>
      <w:r>
        <w:t xml:space="preserve">, </w:t>
      </w:r>
      <w:r>
        <w:rPr>
          <w:i/>
          <w:iCs/>
        </w:rPr>
        <w:t>P. marinus</w:t>
      </w:r>
      <w:r>
        <w:t xml:space="preserve"> SS120 showed almost no growth under 2.5 µM O</w:t>
      </w:r>
      <w:r>
        <w:rPr>
          <w:vertAlign w:val="subscript"/>
        </w:rPr>
        <w:t>2</w:t>
      </w:r>
      <w:r>
        <w:t xml:space="preserve"> experiments (</w:t>
      </w:r>
      <w:del w:id="584" w:author="Mireille Savoie" w:date="2024-06-10T18:59:00Z" w16du:dateUtc="2024-06-10T21:59:00Z">
        <w:r w:rsidR="004B0952">
          <w:delText>S4</w:delText>
        </w:r>
      </w:del>
      <w:ins w:id="585" w:author="Mireille Savoie" w:date="2024-06-10T18:59:00Z" w16du:dateUtc="2024-06-10T21:59:00Z">
        <w:r w:rsidR="00F371B8">
          <w:t>S4</w:t>
        </w:r>
        <w:r w:rsidR="006F3A4A">
          <w:t>F</w:t>
        </w:r>
      </w:ins>
      <w:r w:rsidR="00F371B8">
        <w:t xml:space="preserve"> Fig</w:t>
      </w:r>
      <w:del w:id="586" w:author="Mireille Savoie" w:date="2024-06-10T18:59:00Z" w16du:dateUtc="2024-06-10T21:59:00Z">
        <w:r w:rsidR="004B0952">
          <w:delText>.</w:delText>
        </w:r>
        <w:r w:rsidR="00F2456C">
          <w:delText>F</w:delText>
        </w:r>
      </w:del>
      <w:r>
        <w:t>). Most 4 h photoperiod treatments of SS120 also did not grow under 250 µM O</w:t>
      </w:r>
      <w:r>
        <w:rPr>
          <w:vertAlign w:val="subscript"/>
        </w:rPr>
        <w:t>2</w:t>
      </w:r>
      <w:r>
        <w:t xml:space="preserve"> , even when a 4 h photoperiod delivered cumulative diel PUR equivalent to other photoperiod treatments (</w:t>
      </w:r>
      <w:del w:id="587" w:author="Mireille Savoie" w:date="2024-06-10T18:59:00Z" w16du:dateUtc="2024-06-10T21:59:00Z">
        <w:r w:rsidR="004B0952">
          <w:delText>S4</w:delText>
        </w:r>
      </w:del>
      <w:ins w:id="588" w:author="Mireille Savoie" w:date="2024-06-10T18:59:00Z" w16du:dateUtc="2024-06-10T21:59:00Z">
        <w:r w:rsidR="00F371B8">
          <w:t>S4</w:t>
        </w:r>
        <w:r w:rsidR="006F3A4A">
          <w:t>D</w:t>
        </w:r>
      </w:ins>
      <w:r w:rsidR="00F371B8">
        <w:t xml:space="preserve"> Fig</w:t>
      </w:r>
      <w:del w:id="589" w:author="Mireille Savoie" w:date="2024-06-10T18:59:00Z" w16du:dateUtc="2024-06-10T21:59:00Z">
        <w:r w:rsidR="004B0952">
          <w:delText>.</w:delText>
        </w:r>
        <w:r w:rsidR="00F2456C">
          <w:delText>D</w:delText>
        </w:r>
      </w:del>
      <w:r>
        <w:t>). Again using [</w:t>
      </w:r>
      <w:del w:id="590" w:author="Mireille Savoie" w:date="2024-06-10T18:59:00Z" w16du:dateUtc="2024-06-10T21:59:00Z">
        <w:r w:rsidR="00F2456C">
          <w:delText>53</w:delText>
        </w:r>
      </w:del>
      <w:ins w:id="591" w:author="Mireille Savoie" w:date="2024-06-10T18:59:00Z" w16du:dateUtc="2024-06-10T21:59:00Z">
        <w:r>
          <w:t>54</w:t>
        </w:r>
      </w:ins>
      <w:r>
        <w:t>], SS120 did not grow when exposed to more than ~1.0 x 10</w:t>
      </w:r>
      <w:r>
        <w:rPr>
          <w:vertAlign w:val="superscript"/>
        </w:rPr>
        <w:t>6</w:t>
      </w:r>
      <w:r>
        <w:t xml:space="preserve"> µmol photons m</w:t>
      </w:r>
      <w:r>
        <w:rPr>
          <w:vertAlign w:val="superscript"/>
        </w:rPr>
        <w:t>-2</w:t>
      </w:r>
      <w:r>
        <w:t xml:space="preserve"> d</w:t>
      </w:r>
      <w:r>
        <w:rPr>
          <w:vertAlign w:val="superscript"/>
        </w:rPr>
        <w:t>-1</w:t>
      </w:r>
      <w:r>
        <w:t xml:space="preserve"> of cumulative diel PUR under any spectral waveband or photoperiod combination, under 250 µM O</w:t>
      </w:r>
      <w:r>
        <w:rPr>
          <w:vertAlign w:val="subscript"/>
        </w:rPr>
        <w:t>2</w:t>
      </w:r>
      <w:r>
        <w:t xml:space="preserve"> (</w:t>
      </w:r>
      <w:del w:id="592" w:author="Mireille Savoie" w:date="2024-06-10T18:59:00Z" w16du:dateUtc="2024-06-10T21:59:00Z">
        <w:r w:rsidR="004B0952">
          <w:delText>S4</w:delText>
        </w:r>
      </w:del>
      <w:ins w:id="593" w:author="Mireille Savoie" w:date="2024-06-10T18:59:00Z" w16du:dateUtc="2024-06-10T21:59:00Z">
        <w:r w:rsidR="00F371B8">
          <w:t>S4</w:t>
        </w:r>
        <w:r w:rsidR="006F3A4A">
          <w:t>D</w:t>
        </w:r>
      </w:ins>
      <w:r w:rsidR="00F371B8">
        <w:t xml:space="preserve"> Fig</w:t>
      </w:r>
      <w:del w:id="594" w:author="Mireille Savoie" w:date="2024-06-10T18:59:00Z" w16du:dateUtc="2024-06-10T21:59:00Z">
        <w:r w:rsidR="004B0952">
          <w:delText>.</w:delText>
        </w:r>
        <w:r w:rsidR="00F2456C">
          <w:delText>D</w:delText>
        </w:r>
      </w:del>
      <w:r>
        <w:t>).</w:t>
      </w:r>
    </w:p>
    <w:p w14:paraId="4B2AFB57" w14:textId="5AD891CE" w:rsidR="00DE2E1C" w:rsidRDefault="00000000">
      <w:pPr>
        <w:pStyle w:val="BodyText"/>
      </w:pPr>
      <w:r>
        <w:t>Under both 25 and 250 µM O</w:t>
      </w:r>
      <w:r>
        <w:rPr>
          <w:vertAlign w:val="subscript"/>
        </w:rPr>
        <w:t>2</w:t>
      </w:r>
      <w:r>
        <w:t xml:space="preserve"> experiments, SS120 growth</w:t>
      </w:r>
      <w:ins w:id="595" w:author="Mireille Savoie" w:date="2024-06-10T18:59:00Z" w16du:dateUtc="2024-06-10T21:59:00Z">
        <w:r>
          <w:t xml:space="preserve"> rate</w:t>
        </w:r>
      </w:ins>
      <w:r>
        <w:t xml:space="preserve"> plateaued by about 5.0 x 10</w:t>
      </w:r>
      <w:r>
        <w:rPr>
          <w:vertAlign w:val="superscript"/>
        </w:rPr>
        <w:t>5</w:t>
      </w:r>
      <w:r>
        <w:t xml:space="preserve"> µmol photons m</w:t>
      </w:r>
      <w:r>
        <w:rPr>
          <w:vertAlign w:val="superscript"/>
        </w:rPr>
        <w:t>-2</w:t>
      </w:r>
      <w:r>
        <w:t xml:space="preserve"> d</w:t>
      </w:r>
      <w:r>
        <w:rPr>
          <w:vertAlign w:val="superscript"/>
        </w:rPr>
        <w:t>-1</w:t>
      </w:r>
      <w:r>
        <w:t xml:space="preserve"> diel PUR, with some scatter among photoperiod and spectral waveband regimes. The onset of growth inhibition extended to higher cumulative diel PUR for cultures under 25 µM O</w:t>
      </w:r>
      <w:r>
        <w:rPr>
          <w:vertAlign w:val="subscript"/>
        </w:rPr>
        <w:t>2</w:t>
      </w:r>
      <w:r>
        <w:t>, showing that SS120 is partially protected from photoinhibition of growth by 25 µM O</w:t>
      </w:r>
      <w:r>
        <w:rPr>
          <w:vertAlign w:val="subscript"/>
        </w:rPr>
        <w:t>2</w:t>
      </w:r>
      <w:r>
        <w:t>. Under 25 µM O</w:t>
      </w:r>
      <w:r>
        <w:rPr>
          <w:vertAlign w:val="subscript"/>
        </w:rPr>
        <w:t>2</w:t>
      </w:r>
      <w:r>
        <w:t xml:space="preserve">, red light again generated more growth of SS120 per unit cumulative diel PUR, than did blue light, consistent with lower cost of growth through </w:t>
      </w:r>
      <w:r>
        <w:lastRenderedPageBreak/>
        <w:t>lower photoinactivation under red light (Fig</w:t>
      </w:r>
      <w:del w:id="596" w:author="Mireille Savoie" w:date="2024-06-10T18:59:00Z" w16du:dateUtc="2024-06-10T21:59:00Z">
        <w:r w:rsidR="00892E01">
          <w:delText xml:space="preserve">. </w:delText>
        </w:r>
        <w:r w:rsidR="00F2456C">
          <w:delText>9E) [59</w:delText>
        </w:r>
      </w:del>
      <w:ins w:id="597" w:author="Mireille Savoie" w:date="2024-06-10T18:59:00Z" w16du:dateUtc="2024-06-10T21:59:00Z">
        <w:r>
          <w:t xml:space="preserve"> 6E) [60</w:t>
        </w:r>
      </w:ins>
      <w:r>
        <w:t xml:space="preserve">]. For distinct fits for different photoperiods refer to </w:t>
      </w:r>
      <w:del w:id="598" w:author="Mireille Savoie" w:date="2024-06-10T18:59:00Z" w16du:dateUtc="2024-06-10T21:59:00Z">
        <w:r w:rsidR="004B0952">
          <w:delText>S4</w:delText>
        </w:r>
      </w:del>
      <w:ins w:id="599" w:author="Mireille Savoie" w:date="2024-06-10T18:59:00Z" w16du:dateUtc="2024-06-10T21:59:00Z">
        <w:r w:rsidR="00F371B8">
          <w:t>S4</w:t>
        </w:r>
        <w:r w:rsidR="006F3A4A">
          <w:t>D-F</w:t>
        </w:r>
      </w:ins>
      <w:r w:rsidR="00F371B8">
        <w:t xml:space="preserve"> Fig</w:t>
      </w:r>
      <w:del w:id="600" w:author="Mireille Savoie" w:date="2024-06-10T18:59:00Z" w16du:dateUtc="2024-06-10T21:59:00Z">
        <w:r w:rsidR="004B0952">
          <w:delText>.</w:delText>
        </w:r>
        <w:r w:rsidR="00F2456C">
          <w:delText xml:space="preserve"> D-F</w:delText>
        </w:r>
      </w:del>
      <w:r>
        <w:t>.</w:t>
      </w:r>
    </w:p>
    <w:p w14:paraId="4AF916F1" w14:textId="52208B15" w:rsidR="00DE2E1C" w:rsidRDefault="00000000">
      <w:pPr>
        <w:pStyle w:val="BodyText"/>
      </w:pPr>
      <w:r>
        <w:t xml:space="preserve">The </w:t>
      </w:r>
      <w:del w:id="601" w:author="Mireille Savoie" w:date="2024-06-10T18:59:00Z" w16du:dateUtc="2024-06-10T21:59:00Z">
        <w:r w:rsidR="00F2456C">
          <w:delText xml:space="preserve">LLIV </w:delText>
        </w:r>
      </w:del>
      <w:r>
        <w:t xml:space="preserve">clade </w:t>
      </w:r>
      <w:ins w:id="602" w:author="Mireille Savoie" w:date="2024-06-10T18:59:00Z" w16du:dateUtc="2024-06-10T21:59:00Z">
        <w:r>
          <w:t xml:space="preserve">LLIV </w:t>
        </w:r>
      </w:ins>
      <w:r>
        <w:t xml:space="preserve">representative, </w:t>
      </w:r>
      <w:r>
        <w:rPr>
          <w:i/>
          <w:iCs/>
        </w:rPr>
        <w:t>P. marinus</w:t>
      </w:r>
      <w:r>
        <w:t xml:space="preserve"> MIT9313, under 250 µM O</w:t>
      </w:r>
      <w:r>
        <w:rPr>
          <w:vertAlign w:val="subscript"/>
        </w:rPr>
        <w:t>2</w:t>
      </w:r>
      <w:r>
        <w:t xml:space="preserve"> showed growth</w:t>
      </w:r>
      <w:ins w:id="603" w:author="Mireille Savoie" w:date="2024-06-10T18:59:00Z" w16du:dateUtc="2024-06-10T21:59:00Z">
        <w:r>
          <w:t xml:space="preserve"> rate</w:t>
        </w:r>
      </w:ins>
      <w:r>
        <w:t xml:space="preserve"> rising to a plateau by about 5 x 10</w:t>
      </w:r>
      <w:r>
        <w:rPr>
          <w:vertAlign w:val="superscript"/>
        </w:rPr>
        <w:t>5</w:t>
      </w:r>
      <w:r>
        <w:t xml:space="preserve"> µmol photons m</w:t>
      </w:r>
      <w:r>
        <w:rPr>
          <w:vertAlign w:val="superscript"/>
        </w:rPr>
        <w:t>-2</w:t>
      </w:r>
      <w:r>
        <w:t xml:space="preserve"> d</w:t>
      </w:r>
      <w:r>
        <w:rPr>
          <w:vertAlign w:val="superscript"/>
        </w:rPr>
        <w:t>-1</w:t>
      </w:r>
      <w:r>
        <w:t xml:space="preserve"> of cumulative diel PUR. Above about 1.0 x 10</w:t>
      </w:r>
      <w:r>
        <w:rPr>
          <w:vertAlign w:val="superscript"/>
        </w:rPr>
        <w:t>6</w:t>
      </w:r>
      <w:r>
        <w:t xml:space="preserve"> µmol photons m</w:t>
      </w:r>
      <w:r>
        <w:rPr>
          <w:vertAlign w:val="superscript"/>
        </w:rPr>
        <w:t>-2</w:t>
      </w:r>
      <w:r>
        <w:t xml:space="preserve"> d</w:t>
      </w:r>
      <w:r>
        <w:rPr>
          <w:vertAlign w:val="superscript"/>
        </w:rPr>
        <w:t>-1</w:t>
      </w:r>
      <w:r>
        <w:t xml:space="preserve"> of cumulative PUR under 250 µM O</w:t>
      </w:r>
      <w:r>
        <w:rPr>
          <w:vertAlign w:val="subscript"/>
        </w:rPr>
        <w:t>2</w:t>
      </w:r>
      <w:r>
        <w:t>, MIT9313 showed full inhibition of growth, across photoperiods, and spectral wavebands (</w:t>
      </w:r>
      <w:del w:id="604" w:author="Mireille Savoie" w:date="2024-06-10T18:59:00Z" w16du:dateUtc="2024-06-10T21:59:00Z">
        <w:r w:rsidR="004B0952">
          <w:delText>S4</w:delText>
        </w:r>
      </w:del>
      <w:ins w:id="605" w:author="Mireille Savoie" w:date="2024-06-10T18:59:00Z" w16du:dateUtc="2024-06-10T21:59:00Z">
        <w:r w:rsidR="00F371B8">
          <w:t>S4</w:t>
        </w:r>
        <w:r w:rsidR="006F3A4A">
          <w:t>G</w:t>
        </w:r>
      </w:ins>
      <w:r w:rsidR="00F371B8">
        <w:t xml:space="preserve"> Fig</w:t>
      </w:r>
      <w:del w:id="606" w:author="Mireille Savoie" w:date="2024-06-10T18:59:00Z" w16du:dateUtc="2024-06-10T21:59:00Z">
        <w:r w:rsidR="004B0952">
          <w:delText>.</w:delText>
        </w:r>
        <w:r w:rsidR="00F2456C">
          <w:delText>G</w:delText>
        </w:r>
      </w:del>
      <w:r>
        <w:t>). Under 25 µM O</w:t>
      </w:r>
      <w:r>
        <w:rPr>
          <w:vertAlign w:val="subscript"/>
        </w:rPr>
        <w:t>2</w:t>
      </w:r>
      <w:r>
        <w:t xml:space="preserve"> MIT9313 showed higher growth rates over a wider plateau, with a greatly extended exploitation of higher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w:t>
      </w:r>
      <w:del w:id="607" w:author="Mireille Savoie" w:date="2024-06-10T18:59:00Z" w16du:dateUtc="2024-06-10T21:59:00Z">
        <w:r w:rsidR="004B0952">
          <w:delText>S4</w:delText>
        </w:r>
      </w:del>
      <w:ins w:id="608" w:author="Mireille Savoie" w:date="2024-06-10T18:59:00Z" w16du:dateUtc="2024-06-10T21:59:00Z">
        <w:r w:rsidR="00F371B8">
          <w:t>S4</w:t>
        </w:r>
        <w:r w:rsidR="006F3A4A">
          <w:t>H</w:t>
        </w:r>
      </w:ins>
      <w:r w:rsidR="00F371B8">
        <w:t xml:space="preserve"> Fig</w:t>
      </w:r>
      <w:del w:id="609" w:author="Mireille Savoie" w:date="2024-06-10T18:59:00Z" w16du:dateUtc="2024-06-10T21:59:00Z">
        <w:r w:rsidR="004B0952">
          <w:delText>.</w:delText>
        </w:r>
        <w:r w:rsidR="00F2456C">
          <w:delText xml:space="preserve">H). MIT9313 growth </w:delText>
        </w:r>
      </w:del>
      <w:ins w:id="610" w:author="Mireille Savoie" w:date="2024-06-10T18:59:00Z" w16du:dateUtc="2024-06-10T21:59:00Z">
        <w:r>
          <w:t xml:space="preserve">). </w:t>
        </w:r>
      </w:ins>
      <w:r>
        <w:t>Under 2.5 µM O</w:t>
      </w:r>
      <w:r>
        <w:rPr>
          <w:vertAlign w:val="subscript"/>
        </w:rPr>
        <w:t>2</w:t>
      </w:r>
      <w:ins w:id="611" w:author="Mireille Savoie" w:date="2024-06-10T18:59:00Z" w16du:dateUtc="2024-06-10T21:59:00Z">
        <w:r>
          <w:t>, MIT9313</w:t>
        </w:r>
      </w:ins>
      <w:r>
        <w:t xml:space="preserve"> showed a wider, lower, flatter</w:t>
      </w:r>
      <w:ins w:id="612" w:author="Mireille Savoie" w:date="2024-06-10T18:59:00Z" w16du:dateUtc="2024-06-10T21:59:00Z">
        <w:r>
          <w:t xml:space="preserve"> growth rate</w:t>
        </w:r>
      </w:ins>
      <w:r>
        <w:t xml:space="preserve"> response to cumulative diel PUR, with full growth inhibition only above about 3.5 x 10</w:t>
      </w:r>
      <w:r>
        <w:rPr>
          <w:vertAlign w:val="superscript"/>
        </w:rPr>
        <w:t>6</w:t>
      </w:r>
      <w:r>
        <w:t xml:space="preserve"> µmol photons m</w:t>
      </w:r>
      <w:r>
        <w:rPr>
          <w:vertAlign w:val="superscript"/>
        </w:rPr>
        <w:t>-2</w:t>
      </w:r>
      <w:r>
        <w:t xml:space="preserve"> d</w:t>
      </w:r>
      <w:r>
        <w:rPr>
          <w:vertAlign w:val="superscript"/>
        </w:rPr>
        <w:t>-1</w:t>
      </w:r>
      <w:r>
        <w:t xml:space="preserve"> cumulative diel PUR (</w:t>
      </w:r>
      <w:del w:id="613" w:author="Mireille Savoie" w:date="2024-06-10T18:59:00Z" w16du:dateUtc="2024-06-10T21:59:00Z">
        <w:r w:rsidR="004B0952">
          <w:delText>S4</w:delText>
        </w:r>
      </w:del>
      <w:ins w:id="614" w:author="Mireille Savoie" w:date="2024-06-10T18:59:00Z" w16du:dateUtc="2024-06-10T21:59:00Z">
        <w:r w:rsidR="00F371B8">
          <w:t>S4</w:t>
        </w:r>
        <w:r w:rsidR="006F3A4A">
          <w:t>I</w:t>
        </w:r>
      </w:ins>
      <w:r w:rsidR="00F371B8">
        <w:t xml:space="preserve"> Fig</w:t>
      </w:r>
      <w:del w:id="615" w:author="Mireille Savoie" w:date="2024-06-10T18:59:00Z" w16du:dateUtc="2024-06-10T21:59:00Z">
        <w:r w:rsidR="004B0952">
          <w:delText>.</w:delText>
        </w:r>
        <w:r w:rsidR="00F2456C">
          <w:delText>I</w:delText>
        </w:r>
      </w:del>
      <w:r>
        <w:t>).</w:t>
      </w:r>
    </w:p>
    <w:p w14:paraId="50F1E953" w14:textId="1F026CC6" w:rsidR="00DE2E1C" w:rsidRDefault="00000000">
      <w:pPr>
        <w:pStyle w:val="BodyText"/>
      </w:pPr>
      <w:r>
        <w:t>As with MED4 and SS120, our data again support enhanced growth</w:t>
      </w:r>
      <w:ins w:id="616" w:author="Mireille Savoie" w:date="2024-06-10T18:59:00Z" w16du:dateUtc="2024-06-10T21:59:00Z">
        <w:r>
          <w:t xml:space="preserve"> rates</w:t>
        </w:r>
      </w:ins>
      <w:r>
        <w:t xml:space="preserve"> under conditions of low cumulative diel PUR and 660 nm (red) spectral bandwidth, consistent with Murphy </w:t>
      </w:r>
      <w:r>
        <w:rPr>
          <w:i/>
          <w:iCs/>
        </w:rPr>
        <w:t>et al</w:t>
      </w:r>
      <w:r>
        <w:t>.[</w:t>
      </w:r>
      <w:del w:id="617" w:author="Mireille Savoie" w:date="2024-06-10T18:59:00Z" w16du:dateUtc="2024-06-10T21:59:00Z">
        <w:r w:rsidR="00F2456C">
          <w:delText>59</w:delText>
        </w:r>
      </w:del>
      <w:ins w:id="618" w:author="Mireille Savoie" w:date="2024-06-10T18:59:00Z" w16du:dateUtc="2024-06-10T21:59:00Z">
        <w:r>
          <w:t>60</w:t>
        </w:r>
      </w:ins>
      <w:r>
        <w:t>] who found a lower cost of growth, due to decreased photoinactivation of PSII under red, compared to blue, wavebands (Fig</w:t>
      </w:r>
      <w:del w:id="619" w:author="Mireille Savoie" w:date="2024-06-10T18:59:00Z" w16du:dateUtc="2024-06-10T21:59:00Z">
        <w:r w:rsidR="00892E01">
          <w:delText xml:space="preserve">. </w:delText>
        </w:r>
        <w:r w:rsidR="00F2456C">
          <w:delText>9G</w:delText>
        </w:r>
      </w:del>
      <w:ins w:id="620" w:author="Mireille Savoie" w:date="2024-06-10T18:59:00Z" w16du:dateUtc="2024-06-10T21:59:00Z">
        <w:r>
          <w:t xml:space="preserve"> 6G</w:t>
        </w:r>
      </w:ins>
      <w:r>
        <w:t xml:space="preserve"> and H). Interestingly, this protective effect of red light disappears for MIT9313 growing under 2.5 µM O</w:t>
      </w:r>
      <w:r>
        <w:rPr>
          <w:vertAlign w:val="subscript"/>
        </w:rPr>
        <w:t>2</w:t>
      </w:r>
      <w:r>
        <w:t>, possibly because photoinactivation is strongly suppressed under this low [O</w:t>
      </w:r>
      <w:r>
        <w:rPr>
          <w:vertAlign w:val="subscript"/>
        </w:rPr>
        <w:t>2</w:t>
      </w:r>
      <w:r>
        <w:t>] (Fig</w:t>
      </w:r>
      <w:del w:id="621" w:author="Mireille Savoie" w:date="2024-06-10T18:59:00Z" w16du:dateUtc="2024-06-10T21:59:00Z">
        <w:r w:rsidR="00892E01">
          <w:delText xml:space="preserve">. </w:delText>
        </w:r>
        <w:r w:rsidR="00F2456C">
          <w:delText>9I</w:delText>
        </w:r>
      </w:del>
      <w:ins w:id="622" w:author="Mireille Savoie" w:date="2024-06-10T18:59:00Z" w16du:dateUtc="2024-06-10T21:59:00Z">
        <w:r>
          <w:t xml:space="preserve"> 6I</w:t>
        </w:r>
      </w:ins>
      <w:r>
        <w:t xml:space="preserve">). For distinct fits for different </w:t>
      </w:r>
      <w:del w:id="623" w:author="Mireille Savoie" w:date="2024-06-10T18:59:00Z" w16du:dateUtc="2024-06-10T21:59:00Z">
        <w:r w:rsidR="00F2456C">
          <w:delText>photoperiod fits</w:delText>
        </w:r>
      </w:del>
      <w:ins w:id="624" w:author="Mireille Savoie" w:date="2024-06-10T18:59:00Z" w16du:dateUtc="2024-06-10T21:59:00Z">
        <w:r>
          <w:t>photoperiods</w:t>
        </w:r>
      </w:ins>
      <w:r>
        <w:t xml:space="preserve"> refer to </w:t>
      </w:r>
      <w:del w:id="625" w:author="Mireille Savoie" w:date="2024-06-10T18:59:00Z" w16du:dateUtc="2024-06-10T21:59:00Z">
        <w:r w:rsidR="004B0952">
          <w:delText>S4</w:delText>
        </w:r>
      </w:del>
      <w:ins w:id="626" w:author="Mireille Savoie" w:date="2024-06-10T18:59:00Z" w16du:dateUtc="2024-06-10T21:59:00Z">
        <w:r w:rsidR="00F371B8">
          <w:t>S4</w:t>
        </w:r>
        <w:r w:rsidR="006F3A4A" w:rsidRPr="006F3A4A">
          <w:t>G-I</w:t>
        </w:r>
      </w:ins>
      <w:r w:rsidR="00F371B8">
        <w:t xml:space="preserve"> Fig</w:t>
      </w:r>
      <w:del w:id="627" w:author="Mireille Savoie" w:date="2024-06-10T18:59:00Z" w16du:dateUtc="2024-06-10T21:59:00Z">
        <w:r w:rsidR="004B0952">
          <w:delText>.</w:delText>
        </w:r>
        <w:r w:rsidR="00F2456C">
          <w:delText xml:space="preserve"> G-I</w:delText>
        </w:r>
      </w:del>
      <w:r>
        <w:t>.</w:t>
      </w:r>
    </w:p>
    <w:p w14:paraId="6B9103D2" w14:textId="77777777" w:rsidR="00DE2E1C" w:rsidRDefault="00000000">
      <w:r>
        <w:br w:type="page"/>
      </w:r>
    </w:p>
    <w:p w14:paraId="354C73FE" w14:textId="2A2AC107" w:rsidR="00DE2E1C" w:rsidRDefault="00DE2E1C">
      <w:pPr>
        <w:pStyle w:val="CaptionedFigure"/>
      </w:pPr>
    </w:p>
    <w:p w14:paraId="510AB5E8" w14:textId="7D48B367" w:rsidR="00DE2E1C" w:rsidRDefault="00000000">
      <w:pPr>
        <w:pStyle w:val="ImageCaption"/>
      </w:pPr>
      <w:r>
        <w:rPr>
          <w:b/>
          <w:bCs/>
        </w:rPr>
        <w:t>Fig</w:t>
      </w:r>
      <w:del w:id="628" w:author="Mireille Savoie" w:date="2024-06-10T18:59:00Z" w16du:dateUtc="2024-06-10T21:59:00Z">
        <w:r w:rsidR="00892E01">
          <w:delText xml:space="preserve">. </w:delText>
        </w:r>
        <w:r w:rsidR="00F2456C">
          <w:delText>9:</w:delText>
        </w:r>
      </w:del>
      <w:ins w:id="629" w:author="Mireille Savoie" w:date="2024-06-10T18:59:00Z" w16du:dateUtc="2024-06-10T21:59:00Z">
        <w:r>
          <w:rPr>
            <w:b/>
            <w:bCs/>
          </w:rPr>
          <w:t xml:space="preserve"> 6.</w:t>
        </w:r>
      </w:ins>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w:t>
      </w:r>
      <w:proofErr w:type="spellStart"/>
      <w:r>
        <w:t>colours</w:t>
      </w:r>
      <w:proofErr w:type="spellEnd"/>
      <w:r>
        <w:t xml:space="preserve"> show the spectral waveband for growth; 660 nm (red symbols), and 450 nm (blue symbols). Large symbols show </w:t>
      </w:r>
      <w:proofErr w:type="gramStart"/>
      <w:r>
        <w:t>mean</w:t>
      </w:r>
      <w:proofErr w:type="gramEnd"/>
      <w:r>
        <w:t xml:space="preserve"> of growth rate from logistic curve fits; small symbols show values from replicates, if any. Harrison and Platt [</w:t>
      </w:r>
      <w:del w:id="630" w:author="Mireille Savoie" w:date="2024-06-10T18:59:00Z" w16du:dateUtc="2024-06-10T21:59:00Z">
        <w:r w:rsidR="00F2456C">
          <w:delText>53</w:delText>
        </w:r>
      </w:del>
      <w:ins w:id="631" w:author="Mireille Savoie" w:date="2024-06-10T18:59:00Z" w16du:dateUtc="2024-06-10T21:59:00Z">
        <w:r>
          <w:t>54</w:t>
        </w:r>
      </w:ins>
      <w:r>
        <w:t>] 4 parameter model fit to 660 nm (red lines) or 450 nm (blue lines) growth</w:t>
      </w:r>
      <w:ins w:id="632" w:author="Mireille Savoie" w:date="2024-06-10T18:59:00Z" w16du:dateUtc="2024-06-10T21:59:00Z">
        <w:r>
          <w:t xml:space="preserve"> rate</w:t>
        </w:r>
      </w:ins>
      <w:r>
        <w:t xml:space="preserve"> data for each combination of strain and dissolved oxygen shown with solid lines (red significantly different from blue, </w:t>
      </w:r>
      <w:r>
        <w:rPr>
          <w:i/>
          <w:iCs/>
        </w:rPr>
        <w:t>P</w:t>
      </w:r>
      <w:r>
        <w:t xml:space="preserve"> value &lt; 0.05) or dashed lines (red not significantly different from blue, </w:t>
      </w:r>
      <w:r>
        <w:rPr>
          <w:i/>
          <w:iCs/>
        </w:rPr>
        <w:t>P</w:t>
      </w:r>
      <w:r>
        <w:t xml:space="preserve"> value &gt; 0.05) tested using one-way ANOVA comparisons of fits.</w:t>
      </w:r>
    </w:p>
    <w:p w14:paraId="22F16EEF" w14:textId="77777777" w:rsidR="00DE2E1C" w:rsidRDefault="00000000">
      <w:r>
        <w:br w:type="page"/>
      </w:r>
    </w:p>
    <w:p w14:paraId="23397EA6" w14:textId="77777777" w:rsidR="00DE2E1C" w:rsidRPr="000C7FFC" w:rsidRDefault="00000000">
      <w:pPr>
        <w:pStyle w:val="Heading2"/>
        <w:rPr>
          <w:sz w:val="32"/>
          <w:szCs w:val="32"/>
        </w:rPr>
      </w:pPr>
      <w:bookmarkStart w:id="633" w:name="X30ec610b4b34165a6ad0d8e17463a5aab20b936"/>
      <w:bookmarkStart w:id="634" w:name="Xa4f29242ce109d39549cfb6024d1a75d43b89dd"/>
      <w:bookmarkEnd w:id="554"/>
      <w:r w:rsidRPr="000C7FFC">
        <w:rPr>
          <w:sz w:val="32"/>
          <w:szCs w:val="32"/>
        </w:rPr>
        <w:lastRenderedPageBreak/>
        <w:t xml:space="preserve">Photosystem II maintenance, oxygen metabolism, and DNA repair as limitations on </w:t>
      </w:r>
      <w:r w:rsidRPr="000C7FFC">
        <w:rPr>
          <w:i/>
          <w:iCs/>
          <w:sz w:val="32"/>
          <w:szCs w:val="32"/>
        </w:rPr>
        <w:t xml:space="preserve">Prochlorococcus </w:t>
      </w:r>
      <w:ins w:id="635" w:author="Mireille Savoie" w:date="2024-06-10T18:59:00Z" w16du:dateUtc="2024-06-10T21:59:00Z">
        <w:r w:rsidRPr="000C7FFC">
          <w:rPr>
            <w:i/>
            <w:iCs/>
            <w:sz w:val="32"/>
            <w:szCs w:val="32"/>
          </w:rPr>
          <w:t>marinus</w:t>
        </w:r>
        <w:r w:rsidRPr="000C7FFC">
          <w:rPr>
            <w:sz w:val="32"/>
            <w:szCs w:val="32"/>
          </w:rPr>
          <w:t xml:space="preserve"> </w:t>
        </w:r>
      </w:ins>
      <w:r w:rsidRPr="000C7FFC">
        <w:rPr>
          <w:sz w:val="32"/>
          <w:szCs w:val="32"/>
        </w:rPr>
        <w:t>growth</w:t>
      </w:r>
    </w:p>
    <w:p w14:paraId="6FBC6624" w14:textId="10FF565D" w:rsidR="00DE2E1C" w:rsidRDefault="00000000">
      <w:pPr>
        <w:pStyle w:val="FirstParagraph"/>
      </w:pPr>
      <w:r>
        <w:t>Under full atmospheric [O</w:t>
      </w:r>
      <w:r>
        <w:rPr>
          <w:vertAlign w:val="subscript"/>
        </w:rPr>
        <w:t>2</w:t>
      </w:r>
      <w:r>
        <w:t xml:space="preserve">] and blue light, LL clades of </w:t>
      </w:r>
      <w:del w:id="636" w:author="Mireille Savoie" w:date="2024-06-10T18:59:00Z" w16du:dateUtc="2024-06-10T21:59:00Z">
        <w:r w:rsidR="00F2456C">
          <w:rPr>
            <w:i/>
            <w:iCs/>
          </w:rPr>
          <w:delText>Prochlorococcus</w:delText>
        </w:r>
      </w:del>
      <w:ins w:id="637" w:author="Mireille Savoie" w:date="2024-06-10T18:59:00Z" w16du:dateUtc="2024-06-10T21:59:00Z">
        <w:r>
          <w:rPr>
            <w:i/>
            <w:iCs/>
          </w:rPr>
          <w:t>P. marinus</w:t>
        </w:r>
      </w:ins>
      <w:r>
        <w:t xml:space="preserve"> are restricted to growth under low light, in part because they suffer photoinhibition of Photosystem II (PSII) through several paths, including direct absorbance of UV or blue light, in parallel with generation of </w:t>
      </w:r>
      <w:del w:id="638" w:author="Mireille Savoie" w:date="2024-06-10T18:59:00Z" w16du:dateUtc="2024-06-10T21:59:00Z">
        <w:r w:rsidR="00F2456C">
          <w:delText>Reactive Oxygen Species (</w:delText>
        </w:r>
      </w:del>
      <w:r>
        <w:t>ROS</w:t>
      </w:r>
      <w:del w:id="639" w:author="Mireille Savoie" w:date="2024-06-10T18:59:00Z" w16du:dateUtc="2024-06-10T21:59:00Z">
        <w:r w:rsidR="00F2456C">
          <w:delText>)</w:delText>
        </w:r>
      </w:del>
      <w:r>
        <w:t xml:space="preserve"> if the electron flow is slowed [</w:t>
      </w:r>
      <w:del w:id="640" w:author="Mireille Savoie" w:date="2024-06-10T18:59:00Z" w16du:dateUtc="2024-06-10T21:59:00Z">
        <w:r w:rsidR="00F2456C">
          <w:delText>64</w:delText>
        </w:r>
      </w:del>
      <w:ins w:id="641" w:author="Mireille Savoie" w:date="2024-06-10T18:59:00Z" w16du:dateUtc="2024-06-10T21:59:00Z">
        <w:r>
          <w:t>67</w:t>
        </w:r>
      </w:ins>
      <w:r>
        <w:t>], producing damaging singlet oxygen (</w:t>
      </w:r>
      <w:r>
        <w:rPr>
          <w:vertAlign w:val="superscript"/>
        </w:rPr>
        <w:t>1</w:t>
      </w:r>
      <w:r>
        <w:t>O</w:t>
      </w:r>
      <w:r>
        <w:rPr>
          <w:vertAlign w:val="subscript"/>
        </w:rPr>
        <w:t>2</w:t>
      </w:r>
      <w:r>
        <w:t>) [</w:t>
      </w:r>
      <w:del w:id="642" w:author="Mireille Savoie" w:date="2024-06-10T18:59:00Z" w16du:dateUtc="2024-06-10T21:59:00Z">
        <w:r w:rsidR="00F2456C">
          <w:delText>59,64–66</w:delText>
        </w:r>
      </w:del>
      <w:ins w:id="643" w:author="Mireille Savoie" w:date="2024-06-10T18:59:00Z" w16du:dateUtc="2024-06-10T21:59:00Z">
        <w:r>
          <w:t>60,67–69</w:t>
        </w:r>
      </w:ins>
      <w:r>
        <w:t xml:space="preserve">]. Repair of </w:t>
      </w:r>
      <w:proofErr w:type="spellStart"/>
      <w:r>
        <w:t>photoinactivated</w:t>
      </w:r>
      <w:proofErr w:type="spellEnd"/>
      <w:r>
        <w:t xml:space="preserve"> PSII relies on the removal of damaged </w:t>
      </w:r>
      <w:proofErr w:type="spellStart"/>
      <w:r>
        <w:t>PsbA</w:t>
      </w:r>
      <w:proofErr w:type="spellEnd"/>
      <w:r>
        <w:t xml:space="preserve"> [</w:t>
      </w:r>
      <w:del w:id="644" w:author="Mireille Savoie" w:date="2024-06-10T18:59:00Z" w16du:dateUtc="2024-06-10T21:59:00Z">
        <w:r w:rsidR="00F2456C">
          <w:delText>67,68</w:delText>
        </w:r>
      </w:del>
      <w:ins w:id="645" w:author="Mireille Savoie" w:date="2024-06-10T18:59:00Z" w16du:dateUtc="2024-06-10T21:59:00Z">
        <w:r>
          <w:t>70,71</w:t>
        </w:r>
      </w:ins>
      <w:r>
        <w:t xml:space="preserve">], followed by reassembly with newly synthesized </w:t>
      </w:r>
      <w:proofErr w:type="spellStart"/>
      <w:r>
        <w:t>PsbA</w:t>
      </w:r>
      <w:proofErr w:type="spellEnd"/>
      <w:r>
        <w:t xml:space="preserve"> [</w:t>
      </w:r>
      <w:del w:id="646" w:author="Mireille Savoie" w:date="2024-06-10T18:59:00Z" w16du:dateUtc="2024-06-10T21:59:00Z">
        <w:r w:rsidR="00F2456C">
          <w:delText>69</w:delText>
        </w:r>
      </w:del>
      <w:ins w:id="647" w:author="Mireille Savoie" w:date="2024-06-10T18:59:00Z" w16du:dateUtc="2024-06-10T21:59:00Z">
        <w:r>
          <w:t>72</w:t>
        </w:r>
      </w:ins>
      <w:r>
        <w:t xml:space="preserve">]. Degradation of </w:t>
      </w:r>
      <w:proofErr w:type="spellStart"/>
      <w:r>
        <w:t>PsbA</w:t>
      </w:r>
      <w:proofErr w:type="spellEnd"/>
      <w:r>
        <w:t xml:space="preserve"> is a rate-limiting step in recovery from photoinhibition [</w:t>
      </w:r>
      <w:del w:id="648" w:author="Mireille Savoie" w:date="2024-06-10T18:59:00Z" w16du:dateUtc="2024-06-10T21:59:00Z">
        <w:r w:rsidR="00F2456C">
          <w:delText>70</w:delText>
        </w:r>
      </w:del>
      <w:ins w:id="649" w:author="Mireille Savoie" w:date="2024-06-10T18:59:00Z" w16du:dateUtc="2024-06-10T21:59:00Z">
        <w:r>
          <w:t>73</w:t>
        </w:r>
      </w:ins>
      <w:r>
        <w:t xml:space="preserve">], mediated largely by a </w:t>
      </w:r>
      <w:proofErr w:type="spellStart"/>
      <w:r>
        <w:t>heterohexamer</w:t>
      </w:r>
      <w:proofErr w:type="spellEnd"/>
      <w:r>
        <w:t xml:space="preserve">, termed in </w:t>
      </w:r>
      <w:del w:id="650" w:author="Mireille Savoie" w:date="2024-06-10T18:59:00Z" w16du:dateUtc="2024-06-10T21:59:00Z">
        <w:r w:rsidR="00F2456C">
          <w:rPr>
            <w:i/>
            <w:iCs/>
          </w:rPr>
          <w:delText>Prochlorococcus</w:delText>
        </w:r>
      </w:del>
      <w:ins w:id="651" w:author="Mireille Savoie" w:date="2024-06-10T18:59:00Z" w16du:dateUtc="2024-06-10T21:59:00Z">
        <w:r>
          <w:rPr>
            <w:i/>
            <w:iCs/>
          </w:rPr>
          <w:t>P. marinus</w:t>
        </w:r>
      </w:ins>
      <w:r>
        <w:t xml:space="preserve"> (FtsH1-FtsH2)</w:t>
      </w:r>
      <w:r>
        <w:rPr>
          <w:vertAlign w:val="subscript"/>
        </w:rPr>
        <w:t>3</w:t>
      </w:r>
      <w:r>
        <w:t>, a membrane-bound metalloprotease [</w:t>
      </w:r>
      <w:del w:id="652" w:author="Mireille Savoie" w:date="2024-06-10T18:59:00Z" w16du:dateUtc="2024-06-10T21:59:00Z">
        <w:r w:rsidR="00F2456C">
          <w:delText>71–73</w:delText>
        </w:r>
      </w:del>
      <w:ins w:id="653" w:author="Mireille Savoie" w:date="2024-06-10T18:59:00Z" w16du:dateUtc="2024-06-10T21:59:00Z">
        <w:r>
          <w:t>74–76</w:t>
        </w:r>
      </w:ins>
      <w:r>
        <w:t>].</w:t>
      </w:r>
    </w:p>
    <w:p w14:paraId="29A769FE" w14:textId="5A754CE9" w:rsidR="00DE2E1C" w:rsidRDefault="00000000">
      <w:pPr>
        <w:pStyle w:val="BodyText"/>
      </w:pPr>
      <w:r>
        <w:rPr>
          <w:i/>
          <w:iCs/>
        </w:rPr>
        <w:t xml:space="preserve">Prochlorococcus </w:t>
      </w:r>
      <w:ins w:id="654" w:author="Mireille Savoie" w:date="2024-06-10T18:59:00Z" w16du:dateUtc="2024-06-10T21:59:00Z">
        <w:r>
          <w:rPr>
            <w:i/>
            <w:iCs/>
          </w:rPr>
          <w:t>marinus</w:t>
        </w:r>
        <w:r>
          <w:t xml:space="preserve"> </w:t>
        </w:r>
      </w:ins>
      <w:r>
        <w:t xml:space="preserve">genomes encode 4 </w:t>
      </w:r>
      <w:proofErr w:type="spellStart"/>
      <w:r>
        <w:t>FtsH</w:t>
      </w:r>
      <w:proofErr w:type="spellEnd"/>
      <w:r>
        <w:t xml:space="preserve"> proteins [</w:t>
      </w:r>
      <w:del w:id="655" w:author="Mireille Savoie" w:date="2024-06-10T18:59:00Z" w16du:dateUtc="2024-06-10T21:59:00Z">
        <w:r w:rsidR="00F2456C">
          <w:delText>67,74</w:delText>
        </w:r>
      </w:del>
      <w:ins w:id="656" w:author="Mireille Savoie" w:date="2024-06-10T18:59:00Z" w16du:dateUtc="2024-06-10T21:59:00Z">
        <w:r>
          <w:t>70,77</w:t>
        </w:r>
      </w:ins>
      <w:r>
        <w:t xml:space="preserve">], henceforth referred to as FtsH1-4, homologs to the characterized </w:t>
      </w:r>
      <w:proofErr w:type="spellStart"/>
      <w:r>
        <w:t>FtsH</w:t>
      </w:r>
      <w:proofErr w:type="spellEnd"/>
      <w:r>
        <w:t xml:space="preserve"> isoforms of the model freshwater cyanobacterium </w:t>
      </w:r>
      <w:proofErr w:type="spellStart"/>
      <w:r>
        <w:rPr>
          <w:i/>
          <w:iCs/>
        </w:rPr>
        <w:t>Synechocystis</w:t>
      </w:r>
      <w:proofErr w:type="spellEnd"/>
      <w:r>
        <w:rPr>
          <w:i/>
          <w:iCs/>
        </w:rPr>
        <w:t xml:space="preserve"> sp.</w:t>
      </w:r>
      <w:r>
        <w:t xml:space="preserve"> PCC6803, and with presumably parallel functions (Table 1). Upon a shift to higher light, </w:t>
      </w:r>
      <w:ins w:id="657" w:author="Mireille Savoie" w:date="2024-06-10T18:59:00Z" w16du:dateUtc="2024-06-10T21:59:00Z">
        <w:r>
          <w:t xml:space="preserve">clade </w:t>
        </w:r>
      </w:ins>
      <w:r>
        <w:t>HLI MED4 upregulates expression of FtsH1 and FtsH2 [</w:t>
      </w:r>
      <w:del w:id="658" w:author="Mireille Savoie" w:date="2024-06-10T18:59:00Z" w16du:dateUtc="2024-06-10T21:59:00Z">
        <w:r w:rsidR="00F2456C">
          <w:delText>45</w:delText>
        </w:r>
      </w:del>
      <w:ins w:id="659" w:author="Mireille Savoie" w:date="2024-06-10T18:59:00Z" w16du:dateUtc="2024-06-10T21:59:00Z">
        <w:r>
          <w:t>48</w:t>
        </w:r>
      </w:ins>
      <w:r>
        <w:t xml:space="preserve">], homologs to the </w:t>
      </w:r>
      <w:proofErr w:type="spellStart"/>
      <w:r>
        <w:rPr>
          <w:i/>
          <w:iCs/>
        </w:rPr>
        <w:t>Synechocystis</w:t>
      </w:r>
      <w:proofErr w:type="spellEnd"/>
      <w:r>
        <w:t xml:space="preserve"> </w:t>
      </w:r>
      <w:r>
        <w:rPr>
          <w:i/>
          <w:iCs/>
        </w:rPr>
        <w:t>slr</w:t>
      </w:r>
      <w:r>
        <w:t xml:space="preserve">0228 and </w:t>
      </w:r>
      <w:r>
        <w:rPr>
          <w:i/>
          <w:iCs/>
        </w:rPr>
        <w:t>slr</w:t>
      </w:r>
      <w:r>
        <w:t>1604, implicated in PSII repair [</w:t>
      </w:r>
      <w:del w:id="660" w:author="Mireille Savoie" w:date="2024-06-10T18:59:00Z" w16du:dateUtc="2024-06-10T21:59:00Z">
        <w:r w:rsidR="00F2456C">
          <w:delText>72,74</w:delText>
        </w:r>
      </w:del>
      <w:ins w:id="661" w:author="Mireille Savoie" w:date="2024-06-10T18:59:00Z" w16du:dateUtc="2024-06-10T21:59:00Z">
        <w:r>
          <w:t>75,77</w:t>
        </w:r>
      </w:ins>
      <w:r>
        <w:t>]. In contrast, representative</w:t>
      </w:r>
      <w:ins w:id="662" w:author="Mireille Savoie" w:date="2024-06-10T18:59:00Z" w16du:dateUtc="2024-06-10T21:59:00Z">
        <w:r>
          <w:t xml:space="preserve"> clade</w:t>
        </w:r>
      </w:ins>
      <w:r>
        <w:t xml:space="preserve"> LLIV strain MIT9313 shows no induction of expression of these </w:t>
      </w:r>
      <w:proofErr w:type="spellStart"/>
      <w:r>
        <w:t>FtsH</w:t>
      </w:r>
      <w:proofErr w:type="spellEnd"/>
      <w:r>
        <w:t xml:space="preserve"> protease isoforms when shifted to high light, and thus has fewer of these </w:t>
      </w:r>
      <w:proofErr w:type="spellStart"/>
      <w:r>
        <w:t>FtsH</w:t>
      </w:r>
      <w:proofErr w:type="spellEnd"/>
      <w:r>
        <w:t xml:space="preserve"> hexamers serving each photosystem [</w:t>
      </w:r>
      <w:del w:id="663" w:author="Mireille Savoie" w:date="2024-06-10T18:59:00Z" w16du:dateUtc="2024-06-10T21:59:00Z">
        <w:r w:rsidR="00F2456C">
          <w:delText>45</w:delText>
        </w:r>
      </w:del>
      <w:ins w:id="664" w:author="Mireille Savoie" w:date="2024-06-10T18:59:00Z" w16du:dateUtc="2024-06-10T21:59:00Z">
        <w:r>
          <w:t>48</w:t>
        </w:r>
      </w:ins>
      <w:r>
        <w:t xml:space="preserve">]. Transcript analysis demonstrates that MIT9313 expressed primarily FtsH3, homologous to </w:t>
      </w:r>
      <w:proofErr w:type="spellStart"/>
      <w:r>
        <w:rPr>
          <w:i/>
          <w:iCs/>
        </w:rPr>
        <w:t>Synechocystis</w:t>
      </w:r>
      <w:proofErr w:type="spellEnd"/>
      <w:r>
        <w:t xml:space="preserve"> </w:t>
      </w:r>
      <w:r>
        <w:rPr>
          <w:i/>
          <w:iCs/>
        </w:rPr>
        <w:t>sll</w:t>
      </w:r>
      <w:r>
        <w:t>1463, possibly involved in PSI biogenesis [</w:t>
      </w:r>
      <w:del w:id="665" w:author="Mireille Savoie" w:date="2024-06-10T18:59:00Z" w16du:dateUtc="2024-06-10T21:59:00Z">
        <w:r w:rsidR="00F2456C">
          <w:delText>76</w:delText>
        </w:r>
      </w:del>
      <w:ins w:id="666" w:author="Mireille Savoie" w:date="2024-06-10T18:59:00Z" w16du:dateUtc="2024-06-10T21:59:00Z">
        <w:r>
          <w:t>79</w:t>
        </w:r>
      </w:ins>
      <w:r>
        <w:t>]. FtsH3 expression did not increase in response to light stress in MIT9313 [</w:t>
      </w:r>
      <w:del w:id="667" w:author="Mireille Savoie" w:date="2024-06-10T18:59:00Z" w16du:dateUtc="2024-06-10T21:59:00Z">
        <w:r w:rsidR="00F2456C">
          <w:delText>45</w:delText>
        </w:r>
      </w:del>
      <w:ins w:id="668" w:author="Mireille Savoie" w:date="2024-06-10T18:59:00Z" w16du:dateUtc="2024-06-10T21:59:00Z">
        <w:r>
          <w:t>48</w:t>
        </w:r>
      </w:ins>
      <w:r>
        <w:t xml:space="preserve">]. Through adaptation to steady low light, clade LLIV </w:t>
      </w:r>
      <w:del w:id="669" w:author="Mireille Savoie" w:date="2024-06-10T18:59:00Z" w16du:dateUtc="2024-06-10T21:59:00Z">
        <w:r w:rsidR="00F2456C">
          <w:rPr>
            <w:i/>
            <w:iCs/>
          </w:rPr>
          <w:lastRenderedPageBreak/>
          <w:delText>Prochlorococcus</w:delText>
        </w:r>
      </w:del>
      <w:ins w:id="670" w:author="Mireille Savoie" w:date="2024-06-10T18:59:00Z" w16du:dateUtc="2024-06-10T21:59:00Z">
        <w:r>
          <w:rPr>
            <w:i/>
            <w:iCs/>
          </w:rPr>
          <w:t>P. marinus</w:t>
        </w:r>
      </w:ins>
      <w:r>
        <w:t xml:space="preserve"> instead </w:t>
      </w:r>
      <w:del w:id="671" w:author="Mireille Savoie" w:date="2024-06-10T18:59:00Z" w16du:dateUtc="2024-06-10T21:59:00Z">
        <w:r w:rsidR="00F2456C">
          <w:delText>allocate</w:delText>
        </w:r>
      </w:del>
      <w:ins w:id="672" w:author="Mireille Savoie" w:date="2024-06-10T18:59:00Z" w16du:dateUtc="2024-06-10T21:59:00Z">
        <w:r>
          <w:t>allocates</w:t>
        </w:r>
      </w:ins>
      <w:r>
        <w:t xml:space="preserve"> resources to processes other than dynamic regulation of PSII repair.</w:t>
      </w:r>
    </w:p>
    <w:p w14:paraId="3A9D3BD8" w14:textId="77777777" w:rsidR="00C04E49" w:rsidRDefault="00C04E49">
      <w:pPr>
        <w:pStyle w:val="TableCaption"/>
        <w:sectPr w:rsidR="00C04E49" w:rsidSect="00EC1D14">
          <w:headerReference w:type="default" r:id="rId15"/>
          <w:footerReference w:type="even" r:id="rId16"/>
          <w:footerReference w:type="default" r:id="rId17"/>
          <w:pgSz w:w="12240" w:h="15840"/>
          <w:pgMar w:top="1440" w:right="1440" w:bottom="1440" w:left="1440" w:header="720" w:footer="720" w:gutter="0"/>
          <w:lnNumType w:countBy="1" w:restart="continuous"/>
          <w:cols w:space="720"/>
          <w:docGrid w:linePitch="326"/>
        </w:sectPr>
      </w:pPr>
    </w:p>
    <w:p w14:paraId="1699F2F1" w14:textId="61145D1C" w:rsidR="00DE2E1C" w:rsidRPr="00C04E49" w:rsidRDefault="00000000">
      <w:pPr>
        <w:pStyle w:val="TableCaption"/>
        <w:rPr>
          <w:b/>
          <w:bCs/>
        </w:rPr>
      </w:pPr>
      <w:r w:rsidRPr="00C04E49">
        <w:rPr>
          <w:b/>
          <w:bCs/>
        </w:rPr>
        <w:lastRenderedPageBreak/>
        <w:t xml:space="preserve">Table 1: </w:t>
      </w:r>
      <w:proofErr w:type="spellStart"/>
      <w:r w:rsidRPr="00C04E49">
        <w:rPr>
          <w:b/>
          <w:bCs/>
        </w:rPr>
        <w:t>FtsH</w:t>
      </w:r>
      <w:proofErr w:type="spellEnd"/>
      <w:r w:rsidRPr="00C04E49">
        <w:rPr>
          <w:b/>
          <w:bCs/>
        </w:rPr>
        <w:t xml:space="preserve"> protease homologs in </w:t>
      </w:r>
      <w:r w:rsidRPr="00C04E49">
        <w:rPr>
          <w:b/>
          <w:bCs/>
          <w:i/>
          <w:iCs/>
        </w:rPr>
        <w:t>Prochlorococcus marinus</w:t>
      </w:r>
      <w:r w:rsidRPr="00C04E49">
        <w:rPr>
          <w:b/>
          <w:bCs/>
        </w:rPr>
        <w:t xml:space="preserve"> and the model cyanobacterium </w:t>
      </w:r>
      <w:proofErr w:type="spellStart"/>
      <w:r w:rsidRPr="00C04E49">
        <w:rPr>
          <w:b/>
          <w:bCs/>
          <w:i/>
          <w:iCs/>
        </w:rPr>
        <w:t>Synechocystis</w:t>
      </w:r>
      <w:proofErr w:type="spellEnd"/>
      <w:r w:rsidRPr="00C04E49">
        <w:rPr>
          <w:b/>
          <w:bCs/>
        </w:rPr>
        <w:t xml:space="preserve"> sp. PCC6803. Protein homologies </w:t>
      </w:r>
      <w:ins w:id="673" w:author="Mireille Savoie" w:date="2024-06-10T18:59:00Z" w16du:dateUtc="2024-06-10T21:59:00Z">
        <w:r w:rsidRPr="00C04E49">
          <w:rPr>
            <w:b/>
            <w:bCs/>
          </w:rPr>
          <w:t xml:space="preserve">for </w:t>
        </w:r>
        <w:proofErr w:type="spellStart"/>
        <w:r w:rsidRPr="00C04E49">
          <w:rPr>
            <w:b/>
            <w:bCs/>
          </w:rPr>
          <w:t>FtsH</w:t>
        </w:r>
        <w:proofErr w:type="spellEnd"/>
        <w:r w:rsidRPr="00C04E49">
          <w:rPr>
            <w:b/>
            <w:bCs/>
          </w:rPr>
          <w:t xml:space="preserve"> isoforms </w:t>
        </w:r>
      </w:ins>
      <w:r w:rsidRPr="00C04E49">
        <w:rPr>
          <w:b/>
          <w:bCs/>
        </w:rPr>
        <w:t xml:space="preserve">between </w:t>
      </w:r>
      <w:r w:rsidRPr="00C04E49">
        <w:rPr>
          <w:b/>
          <w:bCs/>
          <w:i/>
          <w:iCs/>
        </w:rPr>
        <w:t xml:space="preserve">Prochlorococcus </w:t>
      </w:r>
      <w:ins w:id="674" w:author="Mireille Savoie" w:date="2024-06-10T18:59:00Z" w16du:dateUtc="2024-06-10T21:59:00Z">
        <w:r w:rsidRPr="00C04E49">
          <w:rPr>
            <w:b/>
            <w:bCs/>
            <w:i/>
            <w:iCs/>
          </w:rPr>
          <w:t>marinus</w:t>
        </w:r>
        <w:r w:rsidRPr="00C04E49">
          <w:rPr>
            <w:b/>
            <w:bCs/>
          </w:rPr>
          <w:t xml:space="preserve"> </w:t>
        </w:r>
      </w:ins>
      <w:r w:rsidRPr="00C04E49">
        <w:rPr>
          <w:b/>
          <w:bCs/>
        </w:rPr>
        <w:t xml:space="preserve">and </w:t>
      </w:r>
      <w:proofErr w:type="spellStart"/>
      <w:r w:rsidRPr="00C04E49">
        <w:rPr>
          <w:b/>
          <w:bCs/>
          <w:i/>
          <w:iCs/>
        </w:rPr>
        <w:t>Synechocystis</w:t>
      </w:r>
      <w:proofErr w:type="spellEnd"/>
      <w:r w:rsidRPr="00C04E49">
        <w:rPr>
          <w:b/>
          <w:bCs/>
        </w:rPr>
        <w:t xml:space="preserve"> were </w:t>
      </w:r>
      <w:del w:id="675" w:author="Mireille Savoie" w:date="2024-06-10T18:59:00Z" w16du:dateUtc="2024-06-10T21:59:00Z">
        <w:r w:rsidR="00F2456C">
          <w:delText>determined by multiple sequence alignment with MUSCLE followed by construction of maximum likelihood phylogenetic tree using 1000 bootstrap replicates in MEGAX.</w:delText>
        </w:r>
      </w:del>
      <w:ins w:id="676" w:author="Mireille Savoie" w:date="2024-06-10T18:59:00Z" w16du:dateUtc="2024-06-10T21:59:00Z">
        <w:r w:rsidRPr="00C04E49">
          <w:rPr>
            <w:b/>
            <w:bCs/>
          </w:rPr>
          <w:t>extracted from [48].</w:t>
        </w:r>
      </w:ins>
    </w:p>
    <w:tbl>
      <w:tblPr>
        <w:tblStyle w:val="Table"/>
        <w:tblW w:w="5000" w:type="pct"/>
        <w:tblLook w:val="0020" w:firstRow="1" w:lastRow="0" w:firstColumn="0" w:lastColumn="0" w:noHBand="0" w:noVBand="0"/>
        <w:tblCaption w:val="Table 1: FtsH protease homologs in Prochlorococcus marinus and the model cyanobacterium Synechocystis sp. PCC6803. Protein homologies for FtsH isoforms between Prochlorococcus marinus and Synechocystis were extracted from [48]."/>
      </w:tblPr>
      <w:tblGrid>
        <w:gridCol w:w="4972"/>
        <w:gridCol w:w="1849"/>
        <w:gridCol w:w="1849"/>
        <w:gridCol w:w="2275"/>
        <w:gridCol w:w="2015"/>
      </w:tblGrid>
      <w:tr w:rsidR="00DE2E1C" w14:paraId="3CBCD827" w14:textId="77777777" w:rsidTr="00DE2E1C">
        <w:trPr>
          <w:cnfStyle w:val="100000000000" w:firstRow="1" w:lastRow="0" w:firstColumn="0" w:lastColumn="0" w:oddVBand="0" w:evenVBand="0" w:oddHBand="0" w:evenHBand="0" w:firstRowFirstColumn="0" w:firstRowLastColumn="0" w:lastRowFirstColumn="0" w:lastRowLastColumn="0"/>
          <w:tblHeader/>
        </w:trPr>
        <w:tc>
          <w:tcPr>
            <w:tcW w:w="0" w:type="auto"/>
          </w:tcPr>
          <w:p w14:paraId="2B09CDD6" w14:textId="77777777" w:rsidR="00DE2E1C" w:rsidRDefault="00000000">
            <w:pPr>
              <w:pStyle w:val="Compact"/>
            </w:pPr>
            <w:r>
              <w:t>Organism</w:t>
            </w:r>
          </w:p>
        </w:tc>
        <w:tc>
          <w:tcPr>
            <w:tcW w:w="0" w:type="auto"/>
          </w:tcPr>
          <w:p w14:paraId="322A4CC1" w14:textId="77777777" w:rsidR="00DE2E1C" w:rsidRDefault="00000000">
            <w:pPr>
              <w:pStyle w:val="Compact"/>
              <w:jc w:val="center"/>
            </w:pPr>
            <w:r>
              <w:t>Homolog 1</w:t>
            </w:r>
          </w:p>
        </w:tc>
        <w:tc>
          <w:tcPr>
            <w:tcW w:w="0" w:type="auto"/>
          </w:tcPr>
          <w:p w14:paraId="1BCF62EE" w14:textId="77777777" w:rsidR="00DE2E1C" w:rsidRDefault="00000000">
            <w:pPr>
              <w:pStyle w:val="Compact"/>
              <w:jc w:val="center"/>
            </w:pPr>
            <w:r>
              <w:t>Homolog 2</w:t>
            </w:r>
          </w:p>
        </w:tc>
        <w:tc>
          <w:tcPr>
            <w:tcW w:w="0" w:type="auto"/>
          </w:tcPr>
          <w:p w14:paraId="7E12FDA1" w14:textId="77777777" w:rsidR="00DE2E1C" w:rsidRDefault="00000000">
            <w:pPr>
              <w:pStyle w:val="Compact"/>
              <w:jc w:val="center"/>
            </w:pPr>
            <w:r>
              <w:t>Homolog 3</w:t>
            </w:r>
          </w:p>
        </w:tc>
        <w:tc>
          <w:tcPr>
            <w:tcW w:w="0" w:type="auto"/>
          </w:tcPr>
          <w:p w14:paraId="3998FA08" w14:textId="77777777" w:rsidR="00DE2E1C" w:rsidRDefault="00000000">
            <w:pPr>
              <w:pStyle w:val="Compact"/>
              <w:jc w:val="center"/>
            </w:pPr>
            <w:r>
              <w:t>Homolog 4</w:t>
            </w:r>
          </w:p>
        </w:tc>
      </w:tr>
      <w:tr w:rsidR="00DE2E1C" w14:paraId="2D5BCB2E" w14:textId="77777777">
        <w:tc>
          <w:tcPr>
            <w:tcW w:w="0" w:type="auto"/>
          </w:tcPr>
          <w:p w14:paraId="33BD2271" w14:textId="77777777" w:rsidR="00DE2E1C" w:rsidRDefault="00000000">
            <w:pPr>
              <w:pStyle w:val="Compact"/>
            </w:pPr>
            <w:r>
              <w:rPr>
                <w:i/>
                <w:iCs/>
              </w:rPr>
              <w:t>Prochlorococcus marinus</w:t>
            </w:r>
          </w:p>
        </w:tc>
        <w:tc>
          <w:tcPr>
            <w:tcW w:w="0" w:type="auto"/>
          </w:tcPr>
          <w:p w14:paraId="79DF0D75" w14:textId="77777777" w:rsidR="00DE2E1C" w:rsidRDefault="00000000">
            <w:pPr>
              <w:pStyle w:val="Compact"/>
              <w:jc w:val="center"/>
            </w:pPr>
            <w:r>
              <w:t>FtsH1</w:t>
            </w:r>
          </w:p>
        </w:tc>
        <w:tc>
          <w:tcPr>
            <w:tcW w:w="0" w:type="auto"/>
          </w:tcPr>
          <w:p w14:paraId="7D143B7C" w14:textId="77777777" w:rsidR="00DE2E1C" w:rsidRDefault="00000000">
            <w:pPr>
              <w:pStyle w:val="Compact"/>
              <w:jc w:val="center"/>
            </w:pPr>
            <w:r>
              <w:t>FtsH2</w:t>
            </w:r>
          </w:p>
        </w:tc>
        <w:tc>
          <w:tcPr>
            <w:tcW w:w="0" w:type="auto"/>
          </w:tcPr>
          <w:p w14:paraId="0C3AF92A" w14:textId="77777777" w:rsidR="00DE2E1C" w:rsidRDefault="00000000">
            <w:pPr>
              <w:pStyle w:val="Compact"/>
              <w:jc w:val="center"/>
            </w:pPr>
            <w:r>
              <w:t>FtsH3</w:t>
            </w:r>
          </w:p>
        </w:tc>
        <w:tc>
          <w:tcPr>
            <w:tcW w:w="0" w:type="auto"/>
          </w:tcPr>
          <w:p w14:paraId="4D757023" w14:textId="77777777" w:rsidR="00DE2E1C" w:rsidRDefault="00000000">
            <w:pPr>
              <w:pStyle w:val="Compact"/>
              <w:jc w:val="center"/>
            </w:pPr>
            <w:r>
              <w:t>FtsH4</w:t>
            </w:r>
          </w:p>
        </w:tc>
      </w:tr>
      <w:tr w:rsidR="00DE2E1C" w14:paraId="5A594384" w14:textId="77777777">
        <w:tc>
          <w:tcPr>
            <w:tcW w:w="0" w:type="auto"/>
          </w:tcPr>
          <w:p w14:paraId="358E5CBB" w14:textId="77777777" w:rsidR="00DE2E1C" w:rsidRDefault="00000000">
            <w:pPr>
              <w:pStyle w:val="Compact"/>
            </w:pPr>
            <w:proofErr w:type="spellStart"/>
            <w:r>
              <w:rPr>
                <w:i/>
                <w:iCs/>
              </w:rPr>
              <w:t>Synechocystis</w:t>
            </w:r>
            <w:proofErr w:type="spellEnd"/>
            <w:r>
              <w:rPr>
                <w:i/>
                <w:iCs/>
              </w:rPr>
              <w:t xml:space="preserve"> sp.</w:t>
            </w:r>
            <w:r>
              <w:t xml:space="preserve"> PCC6803</w:t>
            </w:r>
          </w:p>
        </w:tc>
        <w:tc>
          <w:tcPr>
            <w:tcW w:w="0" w:type="auto"/>
          </w:tcPr>
          <w:p w14:paraId="3188548A" w14:textId="77777777" w:rsidR="00DE2E1C" w:rsidRDefault="00000000">
            <w:pPr>
              <w:pStyle w:val="Compact"/>
              <w:jc w:val="center"/>
            </w:pPr>
            <w:r>
              <w:rPr>
                <w:i/>
                <w:iCs/>
              </w:rPr>
              <w:t>Slr</w:t>
            </w:r>
            <w:r>
              <w:t>0228</w:t>
            </w:r>
          </w:p>
        </w:tc>
        <w:tc>
          <w:tcPr>
            <w:tcW w:w="0" w:type="auto"/>
          </w:tcPr>
          <w:p w14:paraId="56200D78" w14:textId="77777777" w:rsidR="00DE2E1C" w:rsidRDefault="00000000">
            <w:pPr>
              <w:pStyle w:val="Compact"/>
              <w:jc w:val="center"/>
            </w:pPr>
            <w:r>
              <w:rPr>
                <w:i/>
                <w:iCs/>
              </w:rPr>
              <w:t>Slr</w:t>
            </w:r>
            <w:r>
              <w:t>1604</w:t>
            </w:r>
          </w:p>
        </w:tc>
        <w:tc>
          <w:tcPr>
            <w:tcW w:w="0" w:type="auto"/>
          </w:tcPr>
          <w:p w14:paraId="26B19E8B" w14:textId="77777777" w:rsidR="00DE2E1C" w:rsidRDefault="00000000">
            <w:pPr>
              <w:pStyle w:val="Compact"/>
              <w:jc w:val="center"/>
            </w:pPr>
            <w:r>
              <w:rPr>
                <w:i/>
                <w:iCs/>
              </w:rPr>
              <w:t>Sll</w:t>
            </w:r>
            <w:r>
              <w:t>1463</w:t>
            </w:r>
          </w:p>
        </w:tc>
        <w:tc>
          <w:tcPr>
            <w:tcW w:w="0" w:type="auto"/>
          </w:tcPr>
          <w:p w14:paraId="071C0E32" w14:textId="77777777" w:rsidR="00DE2E1C" w:rsidRDefault="00000000">
            <w:pPr>
              <w:pStyle w:val="Compact"/>
              <w:jc w:val="center"/>
            </w:pPr>
            <w:r>
              <w:rPr>
                <w:i/>
                <w:iCs/>
              </w:rPr>
              <w:t>Slr</w:t>
            </w:r>
            <w:r>
              <w:t>1390</w:t>
            </w:r>
          </w:p>
        </w:tc>
      </w:tr>
      <w:tr w:rsidR="00DE2E1C" w14:paraId="7F7EFEC3" w14:textId="77777777">
        <w:tc>
          <w:tcPr>
            <w:tcW w:w="0" w:type="auto"/>
          </w:tcPr>
          <w:p w14:paraId="2D80175D" w14:textId="77777777" w:rsidR="00DE2E1C" w:rsidRDefault="00000000">
            <w:pPr>
              <w:pStyle w:val="Compact"/>
            </w:pPr>
            <w:proofErr w:type="spellStart"/>
            <w:r>
              <w:rPr>
                <w:i/>
                <w:iCs/>
              </w:rPr>
              <w:t>Synechocystis</w:t>
            </w:r>
            <w:proofErr w:type="spellEnd"/>
            <w:r>
              <w:rPr>
                <w:i/>
                <w:iCs/>
              </w:rPr>
              <w:t xml:space="preserve"> sp.</w:t>
            </w:r>
            <w:r>
              <w:t xml:space="preserve"> PCC6803 isoform</w:t>
            </w:r>
          </w:p>
        </w:tc>
        <w:tc>
          <w:tcPr>
            <w:tcW w:w="0" w:type="auto"/>
          </w:tcPr>
          <w:p w14:paraId="260D20A8" w14:textId="77777777" w:rsidR="00DE2E1C" w:rsidRDefault="00000000">
            <w:pPr>
              <w:pStyle w:val="Compact"/>
              <w:jc w:val="center"/>
            </w:pPr>
            <w:r>
              <w:t>FtsH2</w:t>
            </w:r>
          </w:p>
        </w:tc>
        <w:tc>
          <w:tcPr>
            <w:tcW w:w="0" w:type="auto"/>
          </w:tcPr>
          <w:p w14:paraId="60AA86A6" w14:textId="77777777" w:rsidR="00DE2E1C" w:rsidRDefault="00000000">
            <w:pPr>
              <w:pStyle w:val="Compact"/>
              <w:jc w:val="center"/>
            </w:pPr>
            <w:r>
              <w:t>FtsH3</w:t>
            </w:r>
          </w:p>
        </w:tc>
        <w:tc>
          <w:tcPr>
            <w:tcW w:w="0" w:type="auto"/>
          </w:tcPr>
          <w:p w14:paraId="08FC824C" w14:textId="77777777" w:rsidR="00DE2E1C" w:rsidRDefault="00000000">
            <w:pPr>
              <w:pStyle w:val="Compact"/>
              <w:jc w:val="center"/>
            </w:pPr>
            <w:r>
              <w:t>FtsH4</w:t>
            </w:r>
          </w:p>
        </w:tc>
        <w:tc>
          <w:tcPr>
            <w:tcW w:w="0" w:type="auto"/>
          </w:tcPr>
          <w:p w14:paraId="5A1F57FA" w14:textId="77777777" w:rsidR="00DE2E1C" w:rsidRDefault="00000000">
            <w:pPr>
              <w:pStyle w:val="Compact"/>
              <w:jc w:val="center"/>
            </w:pPr>
            <w:r>
              <w:t>FtsH1</w:t>
            </w:r>
          </w:p>
        </w:tc>
      </w:tr>
      <w:tr w:rsidR="00DE2E1C" w14:paraId="79CD7A73" w14:textId="77777777">
        <w:tc>
          <w:tcPr>
            <w:tcW w:w="0" w:type="auto"/>
          </w:tcPr>
          <w:p w14:paraId="46008317" w14:textId="77777777" w:rsidR="00DE2E1C" w:rsidRDefault="00000000">
            <w:pPr>
              <w:pStyle w:val="Compact"/>
            </w:pPr>
            <w:r>
              <w:t>Function</w:t>
            </w:r>
          </w:p>
        </w:tc>
        <w:tc>
          <w:tcPr>
            <w:tcW w:w="0" w:type="auto"/>
          </w:tcPr>
          <w:p w14:paraId="1CB1D3C3" w14:textId="77777777" w:rsidR="00DE2E1C" w:rsidRDefault="00000000">
            <w:pPr>
              <w:pStyle w:val="Compact"/>
              <w:jc w:val="center"/>
            </w:pPr>
            <w:r>
              <w:t>PSII Repair</w:t>
            </w:r>
          </w:p>
        </w:tc>
        <w:tc>
          <w:tcPr>
            <w:tcW w:w="0" w:type="auto"/>
          </w:tcPr>
          <w:p w14:paraId="6D15A179" w14:textId="77777777" w:rsidR="00DE2E1C" w:rsidRDefault="00000000">
            <w:pPr>
              <w:pStyle w:val="Compact"/>
              <w:jc w:val="center"/>
            </w:pPr>
            <w:r>
              <w:t>PSII Repair</w:t>
            </w:r>
          </w:p>
        </w:tc>
        <w:tc>
          <w:tcPr>
            <w:tcW w:w="0" w:type="auto"/>
          </w:tcPr>
          <w:p w14:paraId="71E0A3A7" w14:textId="77777777" w:rsidR="00DE2E1C" w:rsidRDefault="00000000">
            <w:pPr>
              <w:pStyle w:val="Compact"/>
              <w:jc w:val="center"/>
            </w:pPr>
            <w:r>
              <w:t>PSI biogenesis</w:t>
            </w:r>
          </w:p>
        </w:tc>
        <w:tc>
          <w:tcPr>
            <w:tcW w:w="0" w:type="auto"/>
          </w:tcPr>
          <w:p w14:paraId="51F331E2" w14:textId="77777777" w:rsidR="00DE2E1C" w:rsidRDefault="00000000">
            <w:pPr>
              <w:pStyle w:val="Compact"/>
              <w:jc w:val="center"/>
            </w:pPr>
            <w:r>
              <w:t>Cell viability</w:t>
            </w:r>
          </w:p>
        </w:tc>
      </w:tr>
    </w:tbl>
    <w:p w14:paraId="02618180" w14:textId="77777777" w:rsidR="00C04E49" w:rsidRDefault="00C04E49">
      <w:pPr>
        <w:pStyle w:val="BodyText"/>
        <w:sectPr w:rsidR="00C04E49" w:rsidSect="00C04E49">
          <w:pgSz w:w="15840" w:h="12240" w:orient="landscape"/>
          <w:pgMar w:top="1440" w:right="1440" w:bottom="1440" w:left="1440" w:header="720" w:footer="720" w:gutter="0"/>
          <w:lnNumType w:countBy="1" w:restart="continuous"/>
          <w:cols w:space="720"/>
          <w:docGrid w:linePitch="326"/>
        </w:sectPr>
      </w:pPr>
    </w:p>
    <w:p w14:paraId="5ADF7554" w14:textId="26EDEE7A" w:rsidR="00DE2E1C" w:rsidRDefault="00000000">
      <w:pPr>
        <w:pStyle w:val="BodyText"/>
      </w:pPr>
      <w:r>
        <w:lastRenderedPageBreak/>
        <w:t xml:space="preserve">Ocean detections of proteins </w:t>
      </w:r>
      <w:ins w:id="677" w:author="Mireille Savoie" w:date="2024-06-10T18:59:00Z" w16du:dateUtc="2024-06-10T21:59:00Z">
        <w:r>
          <w:t xml:space="preserve">[43] </w:t>
        </w:r>
      </w:ins>
      <w:r>
        <w:t xml:space="preserve">mediating protein metabolism support this interpretation of distinct </w:t>
      </w:r>
      <w:proofErr w:type="spellStart"/>
      <w:r>
        <w:t>FtsH</w:t>
      </w:r>
      <w:proofErr w:type="spellEnd"/>
      <w:r>
        <w:t xml:space="preserve"> function across clades of </w:t>
      </w:r>
      <w:r>
        <w:rPr>
          <w:i/>
          <w:iCs/>
        </w:rPr>
        <w:t>P. marinus</w:t>
      </w:r>
      <w:del w:id="678" w:author="Mireille Savoie" w:date="2024-06-10T18:59:00Z" w16du:dateUtc="2024-06-10T21:59:00Z">
        <w:r w:rsidR="00F2456C">
          <w:delText>.</w:delText>
        </w:r>
      </w:del>
      <w:ins w:id="679" w:author="Mireille Savoie" w:date="2024-06-10T18:59:00Z" w16du:dateUtc="2024-06-10T21:59:00Z">
        <w:r>
          <w:t xml:space="preserve"> (Fig 7).</w:t>
        </w:r>
      </w:ins>
      <w:r>
        <w:t xml:space="preserve"> Ribosome proteins </w:t>
      </w:r>
      <w:ins w:id="680" w:author="Mireille Savoie" w:date="2024-06-10T18:59:00Z" w16du:dateUtc="2024-06-10T21:59:00Z">
        <w:r>
          <w:t xml:space="preserve">annotated as </w:t>
        </w:r>
      </w:ins>
      <w:r>
        <w:t xml:space="preserve">from clade HLI </w:t>
      </w:r>
      <w:ins w:id="681" w:author="Mireille Savoie" w:date="2024-06-10T18:59:00Z" w16du:dateUtc="2024-06-10T21:59:00Z">
        <w:r>
          <w:t xml:space="preserve">(including </w:t>
        </w:r>
      </w:ins>
      <w:r>
        <w:t>MED4</w:t>
      </w:r>
      <w:del w:id="682" w:author="Mireille Savoie" w:date="2024-06-10T18:59:00Z" w16du:dateUtc="2024-06-10T21:59:00Z">
        <w:r w:rsidR="00F2456C">
          <w:delText>,</w:delText>
        </w:r>
      </w:del>
      <w:ins w:id="683" w:author="Mireille Savoie" w:date="2024-06-10T18:59:00Z" w16du:dateUtc="2024-06-10T21:59:00Z">
        <w:r>
          <w:t>) were not detected at stations with low [O</w:t>
        </w:r>
        <w:r>
          <w:rPr>
            <w:vertAlign w:val="subscript"/>
          </w:rPr>
          <w:t>2</w:t>
        </w:r>
        <w:r>
          <w:t>], and near surface detections of ribosomes from clade HLI were far more frequent than detections at depth. Ribosome proteins from</w:t>
        </w:r>
      </w:ins>
      <w:r>
        <w:t xml:space="preserve"> clade LLI </w:t>
      </w:r>
      <w:ins w:id="684" w:author="Mireille Savoie" w:date="2024-06-10T18:59:00Z" w16du:dateUtc="2024-06-10T21:59:00Z">
        <w:r>
          <w:t xml:space="preserve">(including </w:t>
        </w:r>
      </w:ins>
      <w:r>
        <w:t>NATL2A</w:t>
      </w:r>
      <w:del w:id="685" w:author="Mireille Savoie" w:date="2024-06-10T18:59:00Z" w16du:dateUtc="2024-06-10T21:59:00Z">
        <w:r w:rsidR="00F2456C">
          <w:delText>,</w:delText>
        </w:r>
      </w:del>
      <w:ins w:id="686" w:author="Mireille Savoie" w:date="2024-06-10T18:59:00Z" w16du:dateUtc="2024-06-10T21:59:00Z">
        <w:r>
          <w:t>);</w:t>
        </w:r>
      </w:ins>
      <w:r>
        <w:t xml:space="preserve"> clade LLII/III </w:t>
      </w:r>
      <w:ins w:id="687" w:author="Mireille Savoie" w:date="2024-06-10T18:59:00Z" w16du:dateUtc="2024-06-10T21:59:00Z">
        <w:r>
          <w:t xml:space="preserve">(including </w:t>
        </w:r>
      </w:ins>
      <w:r>
        <w:t>SS120</w:t>
      </w:r>
      <w:ins w:id="688" w:author="Mireille Savoie" w:date="2024-06-10T18:59:00Z" w16du:dateUtc="2024-06-10T21:59:00Z">
        <w:r>
          <w:t>)</w:t>
        </w:r>
      </w:ins>
      <w:r>
        <w:t xml:space="preserve"> and clade LLIV </w:t>
      </w:r>
      <w:ins w:id="689" w:author="Mireille Savoie" w:date="2024-06-10T18:59:00Z" w16du:dateUtc="2024-06-10T21:59:00Z">
        <w:r>
          <w:t xml:space="preserve">(including </w:t>
        </w:r>
      </w:ins>
      <w:r>
        <w:t>MIT9313</w:t>
      </w:r>
      <w:ins w:id="690" w:author="Mireille Savoie" w:date="2024-06-10T18:59:00Z" w16du:dateUtc="2024-06-10T21:59:00Z">
        <w:r>
          <w:t>)</w:t>
        </w:r>
      </w:ins>
      <w:r>
        <w:t xml:space="preserve"> show generally similar patterns vs. [O</w:t>
      </w:r>
      <w:r>
        <w:rPr>
          <w:vertAlign w:val="subscript"/>
        </w:rPr>
        <w:t>2</w:t>
      </w:r>
      <w:r>
        <w:t xml:space="preserve">] and depth, </w:t>
      </w:r>
      <w:del w:id="691" w:author="Mireille Savoie" w:date="2024-06-10T18:59:00Z" w16du:dateUtc="2024-06-10T21:59:00Z">
        <w:r w:rsidR="00F2456C">
          <w:delText>a proxy for peak PAR (</w:delText>
        </w:r>
        <w:r w:rsidR="00892E01">
          <w:delText xml:space="preserve">Fig. </w:delText>
        </w:r>
        <w:r w:rsidR="00F2456C">
          <w:delText>10).</w:delText>
        </w:r>
      </w:del>
      <w:ins w:id="692" w:author="Mireille Savoie" w:date="2024-06-10T18:59:00Z" w16du:dateUtc="2024-06-10T21:59:00Z">
        <w:r>
          <w:t>with at least some detections from stations with low [O</w:t>
        </w:r>
        <w:r>
          <w:rPr>
            <w:vertAlign w:val="subscript"/>
          </w:rPr>
          <w:t>2</w:t>
        </w:r>
        <w:r>
          <w:t>].</w:t>
        </w:r>
      </w:ins>
      <w:r>
        <w:t xml:space="preserve"> FtsH3, inferred to mediate PSI assembly, likewise shows a similar pattern between </w:t>
      </w:r>
      <w:del w:id="693" w:author="Mireille Savoie" w:date="2024-06-10T18:59:00Z" w16du:dateUtc="2024-06-10T21:59:00Z">
        <w:r w:rsidR="00F2456C">
          <w:delText>MED4</w:delText>
        </w:r>
      </w:del>
      <w:ins w:id="694" w:author="Mireille Savoie" w:date="2024-06-10T18:59:00Z" w16du:dateUtc="2024-06-10T21:59:00Z">
        <w:r>
          <w:t>clade HLI</w:t>
        </w:r>
      </w:ins>
      <w:r>
        <w:t xml:space="preserve"> and </w:t>
      </w:r>
      <w:del w:id="695" w:author="Mireille Savoie" w:date="2024-06-10T18:59:00Z" w16du:dateUtc="2024-06-10T21:59:00Z">
        <w:r w:rsidR="00F2456C">
          <w:delText>MIT9313</w:delText>
        </w:r>
      </w:del>
      <w:ins w:id="696" w:author="Mireille Savoie" w:date="2024-06-10T18:59:00Z" w16du:dateUtc="2024-06-10T21:59:00Z">
        <w:r>
          <w:t>clade LLIV</w:t>
        </w:r>
      </w:ins>
      <w:r>
        <w:t xml:space="preserve"> (Fig</w:t>
      </w:r>
      <w:del w:id="697" w:author="Mireille Savoie" w:date="2024-06-10T18:59:00Z" w16du:dateUtc="2024-06-10T21:59:00Z">
        <w:r w:rsidR="00892E01">
          <w:delText xml:space="preserve">. </w:delText>
        </w:r>
        <w:r w:rsidR="00F2456C">
          <w:delText>10). But only MED4</w:delText>
        </w:r>
      </w:del>
      <w:ins w:id="698" w:author="Mireille Savoie" w:date="2024-06-10T18:59:00Z" w16du:dateUtc="2024-06-10T21:59:00Z">
        <w:r>
          <w:t xml:space="preserve"> 7). Only clade HLI</w:t>
        </w:r>
      </w:ins>
      <w:r>
        <w:t xml:space="preserve"> shows the presence of </w:t>
      </w:r>
      <w:del w:id="699" w:author="Mireille Savoie" w:date="2024-06-10T18:59:00Z" w16du:dateUtc="2024-06-10T21:59:00Z">
        <w:r w:rsidR="00F2456C">
          <w:delText xml:space="preserve">the </w:delText>
        </w:r>
      </w:del>
      <w:r>
        <w:t xml:space="preserve">FtsH1 </w:t>
      </w:r>
      <w:del w:id="700" w:author="Mireille Savoie" w:date="2024-06-10T18:59:00Z" w16du:dateUtc="2024-06-10T21:59:00Z">
        <w:r w:rsidR="00F2456C">
          <w:delText xml:space="preserve">&amp; FtsH2 </w:delText>
        </w:r>
      </w:del>
      <w:r>
        <w:t>isoforms</w:t>
      </w:r>
      <w:ins w:id="701" w:author="Mireille Savoie" w:date="2024-06-10T18:59:00Z" w16du:dateUtc="2024-06-10T21:59:00Z">
        <w:r>
          <w:t>,</w:t>
        </w:r>
      </w:ins>
      <w:r>
        <w:t xml:space="preserve"> inferred</w:t>
      </w:r>
      <w:ins w:id="702" w:author="Mireille Savoie" w:date="2024-06-10T18:59:00Z" w16du:dateUtc="2024-06-10T21:59:00Z">
        <w:r>
          <w:t xml:space="preserve"> to partner with FtsH2,</w:t>
        </w:r>
      </w:ins>
      <w:r>
        <w:t xml:space="preserve"> to mediate PSII repair, and then only in near-surface samples subject to higher light levels. Furthermore, even though </w:t>
      </w:r>
      <w:del w:id="703" w:author="Mireille Savoie" w:date="2024-06-10T18:59:00Z" w16du:dateUtc="2024-06-10T21:59:00Z">
        <w:r w:rsidR="00F2456C">
          <w:delText>MIT9313</w:delText>
        </w:r>
      </w:del>
      <w:ins w:id="704" w:author="Mireille Savoie" w:date="2024-06-10T18:59:00Z" w16du:dateUtc="2024-06-10T21:59:00Z">
        <w:r>
          <w:t>clade IV</w:t>
        </w:r>
      </w:ins>
      <w:r>
        <w:t xml:space="preserve"> grows (Fig</w:t>
      </w:r>
      <w:del w:id="705" w:author="Mireille Savoie" w:date="2024-06-10T18:59:00Z" w16du:dateUtc="2024-06-10T21:59:00Z">
        <w:r w:rsidR="00892E01">
          <w:delText xml:space="preserve">. </w:delText>
        </w:r>
        <w:r w:rsidR="00F2456C">
          <w:delText>8</w:delText>
        </w:r>
      </w:del>
      <w:ins w:id="706" w:author="Mireille Savoie" w:date="2024-06-10T18:59:00Z" w16du:dateUtc="2024-06-10T21:59:00Z">
        <w:r>
          <w:t xml:space="preserve"> 5B</w:t>
        </w:r>
      </w:ins>
      <w:r>
        <w:t>), and is detected in the ocean at low [O</w:t>
      </w:r>
      <w:r>
        <w:rPr>
          <w:vertAlign w:val="subscript"/>
        </w:rPr>
        <w:t>2</w:t>
      </w:r>
      <w:r>
        <w:t>] (Fig</w:t>
      </w:r>
      <w:del w:id="707" w:author="Mireille Savoie" w:date="2024-06-10T18:59:00Z" w16du:dateUtc="2024-06-10T21:59:00Z">
        <w:r w:rsidR="00892E01">
          <w:delText>.</w:delText>
        </w:r>
      </w:del>
      <w:r>
        <w:t xml:space="preserve"> 2), no </w:t>
      </w:r>
      <w:proofErr w:type="spellStart"/>
      <w:r>
        <w:t>FtsH</w:t>
      </w:r>
      <w:proofErr w:type="spellEnd"/>
      <w:r>
        <w:t xml:space="preserve"> from </w:t>
      </w:r>
      <w:del w:id="708" w:author="Mireille Savoie" w:date="2024-06-10T18:59:00Z" w16du:dateUtc="2024-06-10T21:59:00Z">
        <w:r w:rsidR="00F2456C">
          <w:delText>MIT9313</w:delText>
        </w:r>
      </w:del>
      <w:ins w:id="709" w:author="Mireille Savoie" w:date="2024-06-10T18:59:00Z" w16du:dateUtc="2024-06-10T21:59:00Z">
        <w:r>
          <w:t xml:space="preserve">clade IV, nor indeed </w:t>
        </w:r>
        <w:proofErr w:type="spellStart"/>
        <w:r>
          <w:t>FtsH</w:t>
        </w:r>
        <w:proofErr w:type="spellEnd"/>
        <w:r>
          <w:t xml:space="preserve"> from any clade,</w:t>
        </w:r>
      </w:ins>
      <w:r>
        <w:t xml:space="preserve"> is detected at low [O</w:t>
      </w:r>
      <w:r>
        <w:rPr>
          <w:vertAlign w:val="subscript"/>
        </w:rPr>
        <w:t>2</w:t>
      </w:r>
      <w:r>
        <w:t>] (Fig</w:t>
      </w:r>
      <w:del w:id="710" w:author="Mireille Savoie" w:date="2024-06-10T18:59:00Z" w16du:dateUtc="2024-06-10T21:59:00Z">
        <w:r w:rsidR="00892E01">
          <w:delText xml:space="preserve">. </w:delText>
        </w:r>
        <w:r w:rsidR="00F2456C">
          <w:delText>10), suggesting</w:delText>
        </w:r>
      </w:del>
      <w:ins w:id="711" w:author="Mireille Savoie" w:date="2024-06-10T18:59:00Z" w16du:dateUtc="2024-06-10T21:59:00Z">
        <w:r>
          <w:t xml:space="preserve"> 7), consistent with</w:t>
        </w:r>
      </w:ins>
      <w:r>
        <w:t xml:space="preserve"> limited </w:t>
      </w:r>
      <w:del w:id="712" w:author="Mireille Savoie" w:date="2024-06-10T18:59:00Z" w16du:dateUtc="2024-06-10T21:59:00Z">
        <w:r w:rsidR="00F2456C">
          <w:delText>requirement</w:delText>
        </w:r>
      </w:del>
      <w:ins w:id="713" w:author="Mireille Savoie" w:date="2024-06-10T18:59:00Z" w16du:dateUtc="2024-06-10T21:59:00Z">
        <w:r>
          <w:t>requirements</w:t>
        </w:r>
      </w:ins>
      <w:r>
        <w:t xml:space="preserve"> for protein turnover under low [O</w:t>
      </w:r>
      <w:r>
        <w:rPr>
          <w:vertAlign w:val="subscript"/>
        </w:rPr>
        <w:t>2</w:t>
      </w:r>
      <w:r>
        <w:t>].</w:t>
      </w:r>
    </w:p>
    <w:p w14:paraId="49A4F28E" w14:textId="77777777" w:rsidR="00DE2E1C" w:rsidRDefault="00000000">
      <w:r>
        <w:br w:type="page"/>
      </w:r>
    </w:p>
    <w:p w14:paraId="57F9FFA9" w14:textId="423FCE86" w:rsidR="00DE2E1C" w:rsidRDefault="00DE2E1C">
      <w:pPr>
        <w:pStyle w:val="CaptionedFigure"/>
      </w:pPr>
    </w:p>
    <w:p w14:paraId="2CD1DA93" w14:textId="1B3A5649" w:rsidR="00DE2E1C" w:rsidRDefault="00000000">
      <w:pPr>
        <w:pStyle w:val="ImageCaption"/>
      </w:pPr>
      <w:r>
        <w:rPr>
          <w:b/>
          <w:bCs/>
        </w:rPr>
        <w:t>Fig</w:t>
      </w:r>
      <w:del w:id="714" w:author="Mireille Savoie" w:date="2024-06-10T18:59:00Z" w16du:dateUtc="2024-06-10T21:59:00Z">
        <w:r w:rsidR="00892E01">
          <w:delText xml:space="preserve">. </w:delText>
        </w:r>
        <w:r w:rsidR="00F2456C">
          <w:delText>10:</w:delText>
        </w:r>
      </w:del>
      <w:ins w:id="715" w:author="Mireille Savoie" w:date="2024-06-10T18:59:00Z" w16du:dateUtc="2024-06-10T21:59:00Z">
        <w:r>
          <w:rPr>
            <w:b/>
            <w:bCs/>
          </w:rPr>
          <w:t xml:space="preserve"> 7.</w:t>
        </w:r>
      </w:ins>
      <w:r>
        <w:t xml:space="preserve"> </w:t>
      </w:r>
      <w:r>
        <w:rPr>
          <w:b/>
          <w:bCs/>
        </w:rPr>
        <w:t xml:space="preserve">Ocean detection of </w:t>
      </w:r>
      <w:r>
        <w:rPr>
          <w:b/>
          <w:bCs/>
          <w:i/>
          <w:iCs/>
        </w:rPr>
        <w:t>Prochlorococcus marinus</w:t>
      </w:r>
      <w:r>
        <w:rPr>
          <w:b/>
          <w:bCs/>
        </w:rPr>
        <w:t xml:space="preserve"> protein metabolism complexes.</w:t>
      </w:r>
      <w:r>
        <w:t xml:space="preserve"> Protein detections (circles) are plotted vs. O</w:t>
      </w:r>
      <w:r>
        <w:rPr>
          <w:vertAlign w:val="subscript"/>
        </w:rPr>
        <w:t>2</w:t>
      </w:r>
      <w:r>
        <w:t xml:space="preserve"> (µM) (x-axis) and depth (m) (y-axis) at sample origin</w:t>
      </w:r>
      <w:del w:id="716" w:author="Mireille Savoie" w:date="2024-06-10T18:59:00Z" w16du:dateUtc="2024-06-10T21:59:00Z">
        <w:r w:rsidR="00F2456C">
          <w:delText>.</w:delText>
        </w:r>
      </w:del>
      <w:ins w:id="717" w:author="Mireille Savoie" w:date="2024-06-10T18:59:00Z" w16du:dateUtc="2024-06-10T21:59:00Z">
        <w:r>
          <w:t xml:space="preserve"> with a 15% offset to </w:t>
        </w:r>
        <w:proofErr w:type="spellStart"/>
        <w:r>
          <w:t>seperate</w:t>
        </w:r>
        <w:proofErr w:type="spellEnd"/>
        <w:r>
          <w:t xml:space="preserve"> protein detections occupying the same origin.</w:t>
        </w:r>
      </w:ins>
      <w:r>
        <w:t xml:space="preserve"> Rows separate data annotated as from </w:t>
      </w:r>
      <w:r>
        <w:rPr>
          <w:i/>
          <w:iCs/>
        </w:rPr>
        <w:t xml:space="preserve">Prochlorococcus </w:t>
      </w:r>
      <w:ins w:id="718" w:author="Mireille Savoie" w:date="2024-06-10T18:59:00Z" w16du:dateUtc="2024-06-10T21:59:00Z">
        <w:r>
          <w:rPr>
            <w:i/>
            <w:iCs/>
          </w:rPr>
          <w:t>marinus</w:t>
        </w:r>
        <w:r>
          <w:t xml:space="preserve"> </w:t>
        </w:r>
      </w:ins>
      <w:r>
        <w:t xml:space="preserve">clades: HLI (including </w:t>
      </w:r>
      <w:r>
        <w:rPr>
          <w:i/>
          <w:iCs/>
        </w:rPr>
        <w:t>P. marinus</w:t>
      </w:r>
      <w:r>
        <w:t xml:space="preserve"> MED4, solid black circles), LLI (including </w:t>
      </w:r>
      <w:r>
        <w:rPr>
          <w:i/>
          <w:iCs/>
        </w:rPr>
        <w:t>P. marinus</w:t>
      </w:r>
      <w:r>
        <w:t xml:space="preserve"> NATL2A, solid black circles), LLII/III (including </w:t>
      </w:r>
      <w:r>
        <w:rPr>
          <w:i/>
          <w:iCs/>
        </w:rPr>
        <w:t>P. marinus</w:t>
      </w:r>
      <w:r>
        <w:t xml:space="preserve"> SS120, solid black circles) and LLIV (including </w:t>
      </w:r>
      <w:r>
        <w:rPr>
          <w:i/>
          <w:iCs/>
        </w:rPr>
        <w:t>P. marinus</w:t>
      </w:r>
      <w:r>
        <w:t xml:space="preserve"> MIT9313, solid black circles). Columns show detections of proteins annotated as </w:t>
      </w:r>
      <w:proofErr w:type="spellStart"/>
      <w:r>
        <w:t>FtsH</w:t>
      </w:r>
      <w:proofErr w:type="spellEnd"/>
      <w:r>
        <w:t xml:space="preserve"> Protease Complexes (FtsH1, FtsH2, FtsH3) or the Ribosome. For comparison, </w:t>
      </w:r>
      <w:del w:id="719" w:author="Mireille Savoie" w:date="2024-06-10T18:59:00Z" w16du:dateUtc="2024-06-10T21:59:00Z">
        <w:r w:rsidR="00F2456C">
          <w:delText xml:space="preserve">culture growth </w:delText>
        </w:r>
      </w:del>
      <w:r>
        <w:t>experimental conditions</w:t>
      </w:r>
      <w:ins w:id="720" w:author="Mireille Savoie" w:date="2024-06-10T18:59:00Z" w16du:dateUtc="2024-06-10T21:59:00Z">
        <w:r>
          <w:t xml:space="preserve"> for culture growth rate determinations</w:t>
        </w:r>
      </w:ins>
      <w:r>
        <w:t xml:space="preserve"> are indicated by horizontal grey lines for depths approximating peak Photosynthetically Active Radiation (PAR; µmol photons m</w:t>
      </w:r>
      <w:r>
        <w:rPr>
          <w:vertAlign w:val="superscript"/>
        </w:rPr>
        <w:t>-2</w:t>
      </w:r>
      <w:r>
        <w:t xml:space="preserve"> s</w:t>
      </w:r>
      <w:r>
        <w:rPr>
          <w:vertAlign w:val="superscript"/>
        </w:rPr>
        <w:t>-1</w:t>
      </w:r>
      <w:r>
        <w:t>); and vertical grey lines for [O</w:t>
      </w:r>
      <w:r>
        <w:rPr>
          <w:vertAlign w:val="subscript"/>
        </w:rPr>
        <w:t>2</w:t>
      </w:r>
      <w:r>
        <w:t>] (µM). Data obtained from the Biological and Chemical Oceanography Data Management Office repository [</w:t>
      </w:r>
      <w:del w:id="721" w:author="Mireille Savoie" w:date="2024-06-10T18:59:00Z" w16du:dateUtc="2024-06-10T21:59:00Z">
        <w:r w:rsidR="00F2456C">
          <w:delText>40</w:delText>
        </w:r>
      </w:del>
      <w:ins w:id="722" w:author="Mireille Savoie" w:date="2024-06-10T18:59:00Z" w16du:dateUtc="2024-06-10T21:59:00Z">
        <w:r>
          <w:t>43</w:t>
        </w:r>
      </w:ins>
      <w:r>
        <w:t>].</w:t>
      </w:r>
    </w:p>
    <w:p w14:paraId="09BB0DA0" w14:textId="77777777" w:rsidR="00DE2E1C" w:rsidRDefault="00000000">
      <w:r>
        <w:br w:type="page"/>
      </w:r>
    </w:p>
    <w:p w14:paraId="68066CE5" w14:textId="29FFC3CC" w:rsidR="00DE2E1C" w:rsidRDefault="00000000">
      <w:pPr>
        <w:pStyle w:val="BodyText"/>
      </w:pPr>
      <w:r>
        <w:lastRenderedPageBreak/>
        <w:t>Fig</w:t>
      </w:r>
      <w:del w:id="723" w:author="Mireille Savoie" w:date="2024-06-10T18:59:00Z" w16du:dateUtc="2024-06-10T21:59:00Z">
        <w:r w:rsidR="00892E01">
          <w:delText xml:space="preserve">. </w:delText>
        </w:r>
        <w:r w:rsidR="00F2456C">
          <w:delText>11</w:delText>
        </w:r>
      </w:del>
      <w:ins w:id="724" w:author="Mireille Savoie" w:date="2024-06-10T18:59:00Z" w16du:dateUtc="2024-06-10T21:59:00Z">
        <w:r>
          <w:t xml:space="preserve"> 8</w:t>
        </w:r>
      </w:ins>
      <w:r>
        <w:t xml:space="preserve"> shows the measured or inferred K</w:t>
      </w:r>
      <w:r>
        <w:rPr>
          <w:vertAlign w:val="subscript"/>
        </w:rPr>
        <w:t>m</w:t>
      </w:r>
      <w:r>
        <w:t xml:space="preserve"> for [O</w:t>
      </w:r>
      <w:r>
        <w:rPr>
          <w:vertAlign w:val="subscript"/>
        </w:rPr>
        <w:t>2</w:t>
      </w:r>
      <w:r>
        <w:t>] for enzymes encoded by genes [</w:t>
      </w:r>
      <w:del w:id="725" w:author="Mireille Savoie" w:date="2024-06-10T18:59:00Z" w16du:dateUtc="2024-06-10T21:59:00Z">
        <w:r w:rsidR="00F2456C">
          <w:delText>61</w:delText>
        </w:r>
      </w:del>
      <w:ins w:id="726" w:author="Mireille Savoie" w:date="2024-06-10T18:59:00Z" w16du:dateUtc="2024-06-10T21:59:00Z">
        <w:r>
          <w:t>62</w:t>
        </w:r>
      </w:ins>
      <w:r>
        <w:t xml:space="preserve">] from </w:t>
      </w:r>
      <w:ins w:id="727" w:author="Mireille Savoie" w:date="2024-06-10T18:59:00Z" w16du:dateUtc="2024-06-10T21:59:00Z">
        <w:r>
          <w:t xml:space="preserve">studied </w:t>
        </w:r>
      </w:ins>
      <w:r>
        <w:rPr>
          <w:i/>
          <w:iCs/>
        </w:rPr>
        <w:t>P. marinus</w:t>
      </w:r>
      <w:r>
        <w:t xml:space="preserve"> strains, from clades HLI, LLI, LLII/III and LLIV. MED4 increases expression of alternative oxidase (‘ubiquinol oxidase (</w:t>
      </w:r>
      <w:proofErr w:type="spellStart"/>
      <w:r>
        <w:t>non electrogenic</w:t>
      </w:r>
      <w:proofErr w:type="spellEnd"/>
      <w:r>
        <w:t>)’) to cope with changes in light [</w:t>
      </w:r>
      <w:del w:id="728" w:author="Mireille Savoie" w:date="2024-06-10T18:59:00Z" w16du:dateUtc="2024-06-10T21:59:00Z">
        <w:r w:rsidR="00F2456C">
          <w:delText>77</w:delText>
        </w:r>
      </w:del>
      <w:ins w:id="729" w:author="Mireille Savoie" w:date="2024-06-10T18:59:00Z" w16du:dateUtc="2024-06-10T21:59:00Z">
        <w:r>
          <w:t>80</w:t>
        </w:r>
      </w:ins>
      <w:r>
        <w:t>], by dissipating electrons from the inter-system transport chain. The approximate K</w:t>
      </w:r>
      <w:r>
        <w:rPr>
          <w:vertAlign w:val="subscript"/>
        </w:rPr>
        <w:t>m</w:t>
      </w:r>
      <w:r>
        <w:t xml:space="preserve"> for [O</w:t>
      </w:r>
      <w:r>
        <w:rPr>
          <w:vertAlign w:val="subscript"/>
        </w:rPr>
        <w:t>2</w:t>
      </w:r>
      <w:r>
        <w:t>] of ~25 µM for ubiquinol oxidase (</w:t>
      </w:r>
      <w:proofErr w:type="spellStart"/>
      <w:r>
        <w:t>non electrogenic</w:t>
      </w:r>
      <w:proofErr w:type="spellEnd"/>
      <w:r>
        <w:t>) (Fig</w:t>
      </w:r>
      <w:del w:id="730" w:author="Mireille Savoie" w:date="2024-06-10T18:59:00Z" w16du:dateUtc="2024-06-10T21:59:00Z">
        <w:r w:rsidR="00892E01">
          <w:delText xml:space="preserve">. </w:delText>
        </w:r>
        <w:r w:rsidR="00F2456C">
          <w:delText>11</w:delText>
        </w:r>
      </w:del>
      <w:ins w:id="731" w:author="Mireille Savoie" w:date="2024-06-10T18:59:00Z" w16du:dateUtc="2024-06-10T21:59:00Z">
        <w:r>
          <w:t xml:space="preserve"> 8</w:t>
        </w:r>
      </w:ins>
      <w:r>
        <w:t>) is comparable to the lower limit for growth of MED4 in our experiments (Fig</w:t>
      </w:r>
      <w:del w:id="732" w:author="Mireille Savoie" w:date="2024-06-10T18:59:00Z" w16du:dateUtc="2024-06-10T21:59:00Z">
        <w:r w:rsidR="00892E01">
          <w:delText xml:space="preserve">. </w:delText>
        </w:r>
        <w:r w:rsidR="00F2456C">
          <w:delText>4</w:delText>
        </w:r>
      </w:del>
      <w:ins w:id="733" w:author="Mireille Savoie" w:date="2024-06-10T18:59:00Z" w16du:dateUtc="2024-06-10T21:59:00Z">
        <w:r>
          <w:t xml:space="preserve"> 3B</w:t>
        </w:r>
      </w:ins>
      <w:r>
        <w:t xml:space="preserve">). We suggest that dependence upon </w:t>
      </w:r>
      <w:del w:id="734" w:author="Mireille Savoie" w:date="2024-06-10T18:59:00Z" w16du:dateUtc="2024-06-10T21:59:00Z">
        <w:r w:rsidR="00F2456C">
          <w:delText>this enzyme</w:delText>
        </w:r>
      </w:del>
      <w:ins w:id="735" w:author="Mireille Savoie" w:date="2024-06-10T18:59:00Z" w16du:dateUtc="2024-06-10T21:59:00Z">
        <w:r>
          <w:t>ubiquinol oxidase</w:t>
        </w:r>
      </w:ins>
      <w:r>
        <w:t xml:space="preserve"> excludes MED4 from low oxygen zones. The genome scan shows SS120 and MIT9313 lack </w:t>
      </w:r>
      <w:del w:id="736" w:author="Mireille Savoie" w:date="2024-06-10T18:59:00Z" w16du:dateUtc="2024-06-10T21:59:00Z">
        <w:r w:rsidR="00F2456C">
          <w:delText>this</w:delText>
        </w:r>
      </w:del>
      <w:ins w:id="737" w:author="Mireille Savoie" w:date="2024-06-10T18:59:00Z" w16du:dateUtc="2024-06-10T21:59:00Z">
        <w:r>
          <w:t>the</w:t>
        </w:r>
      </w:ins>
      <w:r>
        <w:t xml:space="preserve"> gene </w:t>
      </w:r>
      <w:ins w:id="738" w:author="Mireille Savoie" w:date="2024-06-10T18:59:00Z" w16du:dateUtc="2024-06-10T21:59:00Z">
        <w:r>
          <w:t xml:space="preserve">for ubiquinol oxidase </w:t>
        </w:r>
      </w:ins>
      <w:r>
        <w:t>(Fig</w:t>
      </w:r>
      <w:del w:id="739" w:author="Mireille Savoie" w:date="2024-06-10T18:59:00Z" w16du:dateUtc="2024-06-10T21:59:00Z">
        <w:r w:rsidR="00892E01">
          <w:delText xml:space="preserve">. </w:delText>
        </w:r>
        <w:r w:rsidR="00F2456C">
          <w:delText>11</w:delText>
        </w:r>
      </w:del>
      <w:ins w:id="740" w:author="Mireille Savoie" w:date="2024-06-10T18:59:00Z" w16du:dateUtc="2024-06-10T21:59:00Z">
        <w:r>
          <w:t xml:space="preserve"> 8</w:t>
        </w:r>
      </w:ins>
      <w:r>
        <w:t>), and therefore, lack this oxygen-dependent path to cope with changing excitation. Conversely, a gene encoding (S)-2-hydroxy-acid oxidase is encoded in the MIT9313 genome (Fig</w:t>
      </w:r>
      <w:del w:id="741" w:author="Mireille Savoie" w:date="2024-06-10T18:59:00Z" w16du:dateUtc="2024-06-10T21:59:00Z">
        <w:r w:rsidR="00892E01">
          <w:delText xml:space="preserve">. </w:delText>
        </w:r>
        <w:r w:rsidR="00F2456C">
          <w:delText>11</w:delText>
        </w:r>
      </w:del>
      <w:ins w:id="742" w:author="Mireille Savoie" w:date="2024-06-10T18:59:00Z" w16du:dateUtc="2024-06-10T21:59:00Z">
        <w:r>
          <w:t xml:space="preserve"> 8</w:t>
        </w:r>
      </w:ins>
      <w:r>
        <w:t>). (S)-2-hydroxy-acid oxidase catalyzes the reaction of 2-hydroxy acid with O</w:t>
      </w:r>
      <w:r>
        <w:rPr>
          <w:vertAlign w:val="subscript"/>
        </w:rPr>
        <w:t>2</w:t>
      </w:r>
      <w:r>
        <w:t xml:space="preserve"> to produce toxic H</w:t>
      </w:r>
      <w:r>
        <w:rPr>
          <w:vertAlign w:val="subscript"/>
        </w:rPr>
        <w:t>2</w:t>
      </w:r>
      <w:r>
        <w:t>O</w:t>
      </w:r>
      <w:r>
        <w:rPr>
          <w:vertAlign w:val="subscript"/>
        </w:rPr>
        <w:t>2</w:t>
      </w:r>
      <w:r>
        <w:t xml:space="preserve"> [</w:t>
      </w:r>
      <w:del w:id="743" w:author="Mireille Savoie" w:date="2024-06-10T18:59:00Z" w16du:dateUtc="2024-06-10T21:59:00Z">
        <w:r w:rsidR="00F2456C">
          <w:delText>78]. (S)-2-hydroxy-acid oxidase has</w:delText>
        </w:r>
      </w:del>
      <w:ins w:id="744" w:author="Mireille Savoie" w:date="2024-06-10T18:59:00Z" w16du:dateUtc="2024-06-10T21:59:00Z">
        <w:r>
          <w:t>81], with</w:t>
        </w:r>
      </w:ins>
      <w:r>
        <w:t xml:space="preserve"> an approximate K</w:t>
      </w:r>
      <w:r>
        <w:rPr>
          <w:vertAlign w:val="subscript"/>
        </w:rPr>
        <w:t>m</w:t>
      </w:r>
      <w:r>
        <w:t xml:space="preserve"> for [O</w:t>
      </w:r>
      <w:r>
        <w:rPr>
          <w:vertAlign w:val="subscript"/>
        </w:rPr>
        <w:t>2</w:t>
      </w:r>
      <w:r>
        <w:t>] of ~250 µM</w:t>
      </w:r>
      <w:del w:id="745" w:author="Mireille Savoie" w:date="2024-06-10T18:59:00Z" w16du:dateUtc="2024-06-10T21:59:00Z">
        <w:r w:rsidR="00F2456C">
          <w:delText>, and produces H</w:delText>
        </w:r>
        <w:r w:rsidR="00F2456C">
          <w:rPr>
            <w:vertAlign w:val="subscript"/>
          </w:rPr>
          <w:delText>2</w:delText>
        </w:r>
        <w:r w:rsidR="00F2456C">
          <w:delText>O</w:delText>
        </w:r>
        <w:r w:rsidR="00F2456C">
          <w:rPr>
            <w:vertAlign w:val="subscript"/>
          </w:rPr>
          <w:delText>2</w:delText>
        </w:r>
        <w:r w:rsidR="00F2456C">
          <w:delText>, so</w:delText>
        </w:r>
      </w:del>
      <w:ins w:id="746" w:author="Mireille Savoie" w:date="2024-06-10T18:59:00Z" w16du:dateUtc="2024-06-10T21:59:00Z">
        <w:r>
          <w:t>.</w:t>
        </w:r>
      </w:ins>
      <w:r>
        <w:t xml:space="preserve"> Growth at lower [O</w:t>
      </w:r>
      <w:r>
        <w:rPr>
          <w:vertAlign w:val="subscript"/>
        </w:rPr>
        <w:t>2</w:t>
      </w:r>
      <w:r>
        <w:t xml:space="preserve">] may </w:t>
      </w:r>
      <w:ins w:id="747" w:author="Mireille Savoie" w:date="2024-06-10T18:59:00Z" w16du:dateUtc="2024-06-10T21:59:00Z">
        <w:r>
          <w:t xml:space="preserve">thus </w:t>
        </w:r>
      </w:ins>
      <w:r>
        <w:t xml:space="preserve">protect MIT9313 from </w:t>
      </w:r>
      <w:proofErr w:type="gramStart"/>
      <w:r>
        <w:t>auto-intoxication</w:t>
      </w:r>
      <w:proofErr w:type="gramEnd"/>
      <w:r>
        <w:t xml:space="preserve"> from production of H</w:t>
      </w:r>
      <w:r>
        <w:rPr>
          <w:vertAlign w:val="subscript"/>
        </w:rPr>
        <w:t>2</w:t>
      </w:r>
      <w:r>
        <w:t>O</w:t>
      </w:r>
      <w:r>
        <w:rPr>
          <w:vertAlign w:val="subscript"/>
        </w:rPr>
        <w:t>2</w:t>
      </w:r>
      <w:ins w:id="748" w:author="Mireille Savoie" w:date="2024-06-10T18:59:00Z" w16du:dateUtc="2024-06-10T21:59:00Z">
        <w:r>
          <w:t xml:space="preserve"> by (S)-2-hydroxy-acid oxidase</w:t>
        </w:r>
      </w:ins>
      <w:r>
        <w:t>. We hypothesize that under 250 µM O</w:t>
      </w:r>
      <w:r>
        <w:rPr>
          <w:vertAlign w:val="subscript"/>
        </w:rPr>
        <w:t>2</w:t>
      </w:r>
      <w:r>
        <w:t xml:space="preserve"> and higher blue light, </w:t>
      </w:r>
      <w:r>
        <w:rPr>
          <w:i/>
          <w:iCs/>
        </w:rPr>
        <w:t>P. marinus</w:t>
      </w:r>
      <w:r>
        <w:t xml:space="preserve"> MIT9313 suffered photoinhibition, resulting from the inactivation of PSII caused by the production of the reactive oxygen species, hydrogen peroxide. This photoinhibition is compounded by the limited inducible repair mechanism for PSII, due to the absence of </w:t>
      </w:r>
      <w:ins w:id="749" w:author="Mireille Savoie" w:date="2024-06-10T18:59:00Z" w16du:dateUtc="2024-06-10T21:59:00Z">
        <w:r>
          <w:t xml:space="preserve">inducible expression of </w:t>
        </w:r>
      </w:ins>
      <w:proofErr w:type="spellStart"/>
      <w:r>
        <w:t>FtsH</w:t>
      </w:r>
      <w:proofErr w:type="spellEnd"/>
      <w:r>
        <w:t xml:space="preserve"> 1 and 2 </w:t>
      </w:r>
      <w:del w:id="750" w:author="Mireille Savoie" w:date="2024-06-10T18:59:00Z" w16du:dateUtc="2024-06-10T21:59:00Z">
        <w:r w:rsidR="00F2456C">
          <w:delText xml:space="preserve">expression </w:delText>
        </w:r>
      </w:del>
      <w:r>
        <w:t xml:space="preserve">in </w:t>
      </w:r>
      <w:r>
        <w:rPr>
          <w:i/>
          <w:iCs/>
        </w:rPr>
        <w:t>P. marinus</w:t>
      </w:r>
      <w:r>
        <w:t xml:space="preserve"> MIT9313 [</w:t>
      </w:r>
      <w:del w:id="751" w:author="Mireille Savoie" w:date="2024-06-10T18:59:00Z" w16du:dateUtc="2024-06-10T21:59:00Z">
        <w:r w:rsidR="00F2456C">
          <w:delText>45</w:delText>
        </w:r>
      </w:del>
      <w:ins w:id="752" w:author="Mireille Savoie" w:date="2024-06-10T18:59:00Z" w16du:dateUtc="2024-06-10T21:59:00Z">
        <w:r>
          <w:t>48</w:t>
        </w:r>
      </w:ins>
      <w:r>
        <w:t>]. We hypothesize that under the conditions of our high light and 2.5 µM or 25 µM O</w:t>
      </w:r>
      <w:r>
        <w:rPr>
          <w:vertAlign w:val="subscript"/>
        </w:rPr>
        <w:t>2</w:t>
      </w:r>
      <w:r>
        <w:t xml:space="preserve"> experiments, the activity of the (S)-2-hydroxy-acid oxidase enzyme is suppressed. As a result, the catalyzed production of hydrogen peroxide is inhibited, leading to less PSII damage, allowing MIT9313 to avoid photoinhibition and circumvent its limitations on PSII repair</w:t>
      </w:r>
      <w:ins w:id="753" w:author="Mireille Savoie" w:date="2024-06-10T18:59:00Z" w16du:dateUtc="2024-06-10T21:59:00Z">
        <w:r>
          <w:t>,</w:t>
        </w:r>
      </w:ins>
      <w:r>
        <w:t xml:space="preserve"> to exploit higher light. Fig</w:t>
      </w:r>
      <w:del w:id="754" w:author="Mireille Savoie" w:date="2024-06-10T18:59:00Z" w16du:dateUtc="2024-06-10T21:59:00Z">
        <w:r w:rsidR="00892E01">
          <w:delText xml:space="preserve">. </w:delText>
        </w:r>
        <w:r w:rsidR="00F2456C">
          <w:delText>11</w:delText>
        </w:r>
      </w:del>
      <w:ins w:id="755" w:author="Mireille Savoie" w:date="2024-06-10T18:59:00Z" w16du:dateUtc="2024-06-10T21:59:00Z">
        <w:r>
          <w:t xml:space="preserve"> </w:t>
        </w:r>
        <w:r>
          <w:lastRenderedPageBreak/>
          <w:t>8</w:t>
        </w:r>
      </w:ins>
      <w:r>
        <w:t xml:space="preserve"> also shows that </w:t>
      </w:r>
      <w:r>
        <w:rPr>
          <w:i/>
          <w:iCs/>
        </w:rPr>
        <w:t>P. marinus</w:t>
      </w:r>
      <w:r>
        <w:t xml:space="preserve"> SS120 is the only tested ecotype to lack the pyridoxal 5’-phosphate synthase enzyme. The pyridoxal 5’-phosphate synthase enzyme is an important cofactor in the biosynthesis of vitamin B</w:t>
      </w:r>
      <w:r>
        <w:rPr>
          <w:vertAlign w:val="subscript"/>
        </w:rPr>
        <w:t>6</w:t>
      </w:r>
      <w:r>
        <w:t xml:space="preserve"> [</w:t>
      </w:r>
      <w:del w:id="756" w:author="Mireille Savoie" w:date="2024-06-10T18:59:00Z" w16du:dateUtc="2024-06-10T21:59:00Z">
        <w:r w:rsidR="00F2456C">
          <w:delText>79</w:delText>
        </w:r>
      </w:del>
      <w:ins w:id="757" w:author="Mireille Savoie" w:date="2024-06-10T18:59:00Z" w16du:dateUtc="2024-06-10T21:59:00Z">
        <w:r>
          <w:t>82</w:t>
        </w:r>
      </w:ins>
      <w:r>
        <w:t>]. Vitamin B</w:t>
      </w:r>
      <w:r>
        <w:rPr>
          <w:vertAlign w:val="subscript"/>
        </w:rPr>
        <w:t>6</w:t>
      </w:r>
      <w:r>
        <w:t xml:space="preserve"> is a potential antioxidant and can effectively quench singlet oxygen [</w:t>
      </w:r>
      <w:del w:id="758" w:author="Mireille Savoie" w:date="2024-06-10T18:59:00Z" w16du:dateUtc="2024-06-10T21:59:00Z">
        <w:r w:rsidR="00F2456C">
          <w:delText>80</w:delText>
        </w:r>
      </w:del>
      <w:ins w:id="759" w:author="Mireille Savoie" w:date="2024-06-10T18:59:00Z" w16du:dateUtc="2024-06-10T21:59:00Z">
        <w:r>
          <w:t>83</w:t>
        </w:r>
      </w:ins>
      <w:r>
        <w:t xml:space="preserve">]. The absence of the pyridoxal 5’-phosphate synthase enzyme may explain why </w:t>
      </w:r>
      <w:r>
        <w:rPr>
          <w:i/>
          <w:iCs/>
        </w:rPr>
        <w:t>P. marinus</w:t>
      </w:r>
      <w:r>
        <w:t xml:space="preserve"> SS120 does not grow as well as </w:t>
      </w:r>
      <w:r>
        <w:rPr>
          <w:i/>
          <w:iCs/>
        </w:rPr>
        <w:t>P. marinus</w:t>
      </w:r>
      <w:r>
        <w:t xml:space="preserve"> MIT9313, when exposed to high light stress </w:t>
      </w:r>
      <w:ins w:id="760" w:author="Mireille Savoie" w:date="2024-06-10T18:59:00Z" w16du:dateUtc="2024-06-10T21:59:00Z">
        <w:r>
          <w:t xml:space="preserve">even </w:t>
        </w:r>
      </w:ins>
      <w:r>
        <w:t>under 25 µM O</w:t>
      </w:r>
      <w:r>
        <w:rPr>
          <w:vertAlign w:val="subscript"/>
        </w:rPr>
        <w:t>2</w:t>
      </w:r>
      <w:ins w:id="761" w:author="Mireille Savoie" w:date="2024-06-10T18:59:00Z" w16du:dateUtc="2024-06-10T21:59:00Z">
        <w:r>
          <w:t>,</w:t>
        </w:r>
      </w:ins>
      <w:r>
        <w:t xml:space="preserve"> and not at all under 2.5 µM O</w:t>
      </w:r>
      <w:r>
        <w:rPr>
          <w:vertAlign w:val="subscript"/>
        </w:rPr>
        <w:t>2</w:t>
      </w:r>
      <w:r>
        <w:t xml:space="preserve"> (Fig</w:t>
      </w:r>
      <w:del w:id="762" w:author="Mireille Savoie" w:date="2024-06-10T18:59:00Z" w16du:dateUtc="2024-06-10T21:59:00Z">
        <w:r w:rsidR="00892E01">
          <w:delText xml:space="preserve">. </w:delText>
        </w:r>
        <w:r w:rsidR="00F2456C">
          <w:delText>5</w:delText>
        </w:r>
      </w:del>
      <w:ins w:id="763" w:author="Mireille Savoie" w:date="2024-06-10T18:59:00Z" w16du:dateUtc="2024-06-10T21:59:00Z">
        <w:r>
          <w:t xml:space="preserve"> 4</w:t>
        </w:r>
      </w:ins>
      <w:r>
        <w:t>).</w:t>
      </w:r>
    </w:p>
    <w:p w14:paraId="598C68C1" w14:textId="77777777" w:rsidR="00DE2E1C" w:rsidRDefault="00000000">
      <w:r>
        <w:br w:type="page"/>
      </w:r>
    </w:p>
    <w:p w14:paraId="7A9B8C9A" w14:textId="0A7AFF38" w:rsidR="00DE2E1C" w:rsidRDefault="00DE2E1C">
      <w:pPr>
        <w:pStyle w:val="CaptionedFigure"/>
      </w:pPr>
    </w:p>
    <w:p w14:paraId="3C6DDDA4" w14:textId="35D6D37E" w:rsidR="00DE2E1C" w:rsidRDefault="00000000">
      <w:pPr>
        <w:pStyle w:val="ImageCaption"/>
      </w:pPr>
      <w:r>
        <w:rPr>
          <w:b/>
          <w:bCs/>
        </w:rPr>
        <w:t>Fig</w:t>
      </w:r>
      <w:del w:id="764" w:author="Mireille Savoie" w:date="2024-06-10T18:59:00Z" w16du:dateUtc="2024-06-10T21:59:00Z">
        <w:r w:rsidR="00892E01">
          <w:delText xml:space="preserve">. </w:delText>
        </w:r>
        <w:r w:rsidR="00F2456C">
          <w:delText>11:</w:delText>
        </w:r>
      </w:del>
      <w:ins w:id="765" w:author="Mireille Savoie" w:date="2024-06-10T18:59:00Z" w16du:dateUtc="2024-06-10T21:59:00Z">
        <w:r>
          <w:rPr>
            <w:b/>
            <w:bCs/>
          </w:rPr>
          <w:t xml:space="preserve"> 8.</w:t>
        </w:r>
      </w:ins>
      <w:r>
        <w:t xml:space="preserve"> </w:t>
      </w:r>
      <w:r>
        <w:rPr>
          <w:b/>
          <w:bCs/>
        </w:rPr>
        <w:t>K</w:t>
      </w:r>
      <w:r>
        <w:rPr>
          <w:b/>
          <w:bCs/>
          <w:vertAlign w:val="subscript"/>
        </w:rPr>
        <w:t>m</w:t>
      </w:r>
      <w:r>
        <w:rPr>
          <w:b/>
          <w:bCs/>
        </w:rPr>
        <w:t xml:space="preserve"> values for oxygen metabolizing enzymes.</w:t>
      </w:r>
      <w:r>
        <w:t xml:space="preserve"> The y-axis represents the log10 concentration of oxygen substrate (µM). The x-axis represents the oxygen metabolizing enzymes encoded in at least one of the </w:t>
      </w:r>
      <w:r>
        <w:rPr>
          <w:i/>
          <w:iCs/>
        </w:rPr>
        <w:t>Prochlorococcus marinus</w:t>
      </w:r>
      <w:r>
        <w:t xml:space="preserve"> strains in this study. The </w:t>
      </w:r>
      <w:r>
        <w:rPr>
          <w:i/>
          <w:iCs/>
        </w:rPr>
        <w:t>Prochlorococcus marinus</w:t>
      </w:r>
      <w:r>
        <w:t xml:space="preserve"> strains are indicated in rows. The solid circles represent K</w:t>
      </w:r>
      <w:r>
        <w:rPr>
          <w:vertAlign w:val="subscript"/>
        </w:rPr>
        <w:t>m</w:t>
      </w:r>
      <w:r>
        <w:t xml:space="preserve"> values from literature and the asterisks represent predicted values. </w:t>
      </w:r>
      <w:proofErr w:type="spellStart"/>
      <w:r>
        <w:t>Colours</w:t>
      </w:r>
      <w:proofErr w:type="spellEnd"/>
      <w:r>
        <w:t xml:space="preserve"> represent the gene counts. The red shaded area denotes a K</w:t>
      </w:r>
      <w:r>
        <w:rPr>
          <w:vertAlign w:val="subscript"/>
        </w:rPr>
        <w:t>m</w:t>
      </w:r>
      <w:r>
        <w:t xml:space="preserve"> oxygen concentration range from 230 to 280 µM. The green shaded area denotes a K</w:t>
      </w:r>
      <w:r>
        <w:rPr>
          <w:vertAlign w:val="subscript"/>
        </w:rPr>
        <w:t>m</w:t>
      </w:r>
      <w:r>
        <w:t xml:space="preserve"> oxygen concentration range from 5 to 50 µM. The blue shaded area denotes a K</w:t>
      </w:r>
      <w:r>
        <w:rPr>
          <w:vertAlign w:val="subscript"/>
        </w:rPr>
        <w:t>m</w:t>
      </w:r>
      <w:r>
        <w:t xml:space="preserve"> oxygen concentration range from 0.5 to 5 µM. The black bars show the minimum and maximum K</w:t>
      </w:r>
      <w:r>
        <w:rPr>
          <w:vertAlign w:val="subscript"/>
        </w:rPr>
        <w:t>m</w:t>
      </w:r>
      <w:r>
        <w:t xml:space="preserve"> values. Figure was generated using a filtered subset of the annotated phytoplankton gene sequences dataset from Omar </w:t>
      </w:r>
      <w:r>
        <w:rPr>
          <w:i/>
          <w:iCs/>
        </w:rPr>
        <w:t>et al</w:t>
      </w:r>
      <w:r>
        <w:t>. [</w:t>
      </w:r>
      <w:del w:id="766" w:author="Mireille Savoie" w:date="2024-06-10T18:59:00Z" w16du:dateUtc="2024-06-10T21:59:00Z">
        <w:r w:rsidR="00F2456C">
          <w:delText>61</w:delText>
        </w:r>
      </w:del>
      <w:ins w:id="767" w:author="Mireille Savoie" w:date="2024-06-10T18:59:00Z" w16du:dateUtc="2024-06-10T21:59:00Z">
        <w:r>
          <w:t>62</w:t>
        </w:r>
      </w:ins>
      <w:r>
        <w:t>].</w:t>
      </w:r>
    </w:p>
    <w:p w14:paraId="5DDCB36B" w14:textId="77777777" w:rsidR="00DE2E1C" w:rsidRDefault="00000000">
      <w:r>
        <w:br w:type="page"/>
      </w:r>
    </w:p>
    <w:p w14:paraId="76DBFDB7" w14:textId="4401B818" w:rsidR="00DE2E1C" w:rsidRDefault="00892E01">
      <w:pPr>
        <w:pStyle w:val="BodyText"/>
        <w:rPr>
          <w:ins w:id="768" w:author="Mireille Savoie" w:date="2024-06-10T18:59:00Z" w16du:dateUtc="2024-06-10T21:59:00Z"/>
        </w:rPr>
      </w:pPr>
      <w:del w:id="769" w:author="Mireille Savoie" w:date="2024-06-10T18:59:00Z" w16du:dateUtc="2024-06-10T21:59:00Z">
        <w:r>
          <w:lastRenderedPageBreak/>
          <w:delText xml:space="preserve">Fig. </w:delText>
        </w:r>
        <w:r w:rsidR="00F2456C">
          <w:delText>12 shows</w:delText>
        </w:r>
      </w:del>
      <w:ins w:id="770" w:author="Mireille Savoie" w:date="2024-06-10T18:59:00Z" w16du:dateUtc="2024-06-10T21:59:00Z">
        <w:r w:rsidR="00000000">
          <w:t>To gain insights into the distinct growth rate responses across strains, particularly the responses to different [O</w:t>
        </w:r>
        <w:r w:rsidR="00000000">
          <w:rPr>
            <w:vertAlign w:val="subscript"/>
          </w:rPr>
          <w:t>2</w:t>
        </w:r>
        <w:r w:rsidR="00000000">
          <w:t xml:space="preserve">], we used a dataset of annotated phytoplankton genomes from Omar </w:t>
        </w:r>
        <w:r w:rsidR="00000000">
          <w:rPr>
            <w:i/>
            <w:iCs/>
          </w:rPr>
          <w:t>et al</w:t>
        </w:r>
        <w:r w:rsidR="00000000">
          <w:t>. [62]. We tabulated those</w:t>
        </w:r>
      </w:ins>
      <w:r w:rsidR="00000000">
        <w:t xml:space="preserve"> genes encoding </w:t>
      </w:r>
      <w:ins w:id="771" w:author="Mireille Savoie" w:date="2024-06-10T18:59:00Z" w16du:dateUtc="2024-06-10T21:59:00Z">
        <w:r w:rsidR="00000000">
          <w:t xml:space="preserve">enzymes involved in </w:t>
        </w:r>
      </w:ins>
      <w:r w:rsidR="00000000">
        <w:t>DNA repair</w:t>
      </w:r>
      <w:del w:id="772" w:author="Mireille Savoie" w:date="2024-06-10T18:59:00Z" w16du:dateUtc="2024-06-10T21:59:00Z">
        <w:r w:rsidR="00F2456C">
          <w:delText xml:space="preserve"> for </w:delText>
        </w:r>
      </w:del>
      <w:ins w:id="773" w:author="Mireille Savoie" w:date="2024-06-10T18:59:00Z" w16du:dateUtc="2024-06-10T21:59:00Z">
        <w:r w:rsidR="00000000">
          <w:t xml:space="preserve">, present in at least one of the </w:t>
        </w:r>
      </w:ins>
      <w:proofErr w:type="spellStart"/>
      <w:r w:rsidR="00000000">
        <w:rPr>
          <w:i/>
          <w:iCs/>
        </w:rPr>
        <w:t>P.marinus</w:t>
      </w:r>
      <w:proofErr w:type="spellEnd"/>
      <w:r w:rsidR="00000000">
        <w:t xml:space="preserve"> </w:t>
      </w:r>
      <w:ins w:id="774" w:author="Mireille Savoie" w:date="2024-06-10T18:59:00Z" w16du:dateUtc="2024-06-10T21:59:00Z">
        <w:r w:rsidR="00000000">
          <w:t xml:space="preserve">study </w:t>
        </w:r>
      </w:ins>
      <w:r w:rsidR="00000000">
        <w:t>strains</w:t>
      </w:r>
      <w:del w:id="775" w:author="Mireille Savoie" w:date="2024-06-10T18:59:00Z" w16du:dateUtc="2024-06-10T21:59:00Z">
        <w:r w:rsidR="00F2456C">
          <w:delText xml:space="preserve">. As expected, </w:delText>
        </w:r>
        <w:r w:rsidR="00F2456C">
          <w:rPr>
            <w:i/>
            <w:iCs/>
          </w:rPr>
          <w:delText>P.</w:delText>
        </w:r>
      </w:del>
      <w:ins w:id="776" w:author="Mireille Savoie" w:date="2024-06-10T18:59:00Z" w16du:dateUtc="2024-06-10T21:59:00Z">
        <w:r w:rsidR="00000000">
          <w:t xml:space="preserve"> (Fig 9).</w:t>
        </w:r>
      </w:ins>
    </w:p>
    <w:p w14:paraId="70A13A42" w14:textId="52C6118D" w:rsidR="00DE2E1C" w:rsidRDefault="000E74C5">
      <w:pPr>
        <w:pStyle w:val="BodyText"/>
      </w:pPr>
      <w:ins w:id="777" w:author="Mireille Savoie" w:date="2024-06-10T18:59:00Z" w16du:dateUtc="2024-06-10T21:59:00Z">
        <w:r>
          <w:rPr>
            <w:i/>
            <w:iCs/>
          </w:rPr>
          <w:t>Prochlorococcus</w:t>
        </w:r>
      </w:ins>
      <w:r>
        <w:rPr>
          <w:i/>
          <w:iCs/>
        </w:rPr>
        <w:t xml:space="preserve"> marinus</w:t>
      </w:r>
      <w:r>
        <w:t xml:space="preserve"> </w:t>
      </w:r>
      <w:ins w:id="778" w:author="Mireille Savoie" w:date="2024-06-10T18:59:00Z" w16du:dateUtc="2024-06-10T21:59:00Z">
        <w:r>
          <w:t xml:space="preserve">NATL2A and </w:t>
        </w:r>
      </w:ins>
      <w:r>
        <w:t xml:space="preserve">MED4 </w:t>
      </w:r>
      <w:del w:id="779" w:author="Mireille Savoie" w:date="2024-06-10T18:59:00Z" w16du:dateUtc="2024-06-10T21:59:00Z">
        <w:r w:rsidR="00F2456C">
          <w:delText>possesses</w:delText>
        </w:r>
      </w:del>
      <w:ins w:id="780" w:author="Mireille Savoie" w:date="2024-06-10T18:59:00Z" w16du:dateUtc="2024-06-10T21:59:00Z">
        <w:r>
          <w:t>possess</w:t>
        </w:r>
      </w:ins>
      <w:r>
        <w:t xml:space="preserve"> the largest, most complete </w:t>
      </w:r>
      <w:del w:id="781" w:author="Mireille Savoie" w:date="2024-06-10T18:59:00Z" w16du:dateUtc="2024-06-10T21:59:00Z">
        <w:r w:rsidR="00F2456C">
          <w:delText>suite</w:delText>
        </w:r>
      </w:del>
      <w:ins w:id="782" w:author="Mireille Savoie" w:date="2024-06-10T18:59:00Z" w16du:dateUtc="2024-06-10T21:59:00Z">
        <w:r>
          <w:t>suites</w:t>
        </w:r>
      </w:ins>
      <w:r>
        <w:t xml:space="preserve"> of genes encoding DNA repair enzymes</w:t>
      </w:r>
      <w:del w:id="783" w:author="Mireille Savoie" w:date="2024-06-10T18:59:00Z" w16du:dateUtc="2024-06-10T21:59:00Z">
        <w:r w:rsidR="00F2456C">
          <w:delText xml:space="preserve">, followed by </w:delText>
        </w:r>
        <w:r w:rsidR="00F2456C">
          <w:rPr>
            <w:i/>
            <w:iCs/>
          </w:rPr>
          <w:delText>P. marinus</w:delText>
        </w:r>
        <w:r w:rsidR="00F2456C">
          <w:delText xml:space="preserve"> MIT9313. </w:delText>
        </w:r>
      </w:del>
      <w:ins w:id="784" w:author="Mireille Savoie" w:date="2024-06-10T18:59:00Z" w16du:dateUtc="2024-06-10T21:59:00Z">
        <w:r>
          <w:t>.</w:t>
        </w:r>
      </w:ins>
      <w:moveFromRangeStart w:id="785" w:author="Mireille Savoie" w:date="2024-06-10T18:59:00Z" w:name="move168938403"/>
      <w:moveFrom w:id="786" w:author="Mireille Savoie" w:date="2024-06-10T18:59:00Z" w16du:dateUtc="2024-06-10T21:59:00Z">
        <w:r w:rsidR="00000000">
          <w:t xml:space="preserve">Conversely, </w:t>
        </w:r>
        <w:r w:rsidR="00000000">
          <w:rPr>
            <w:i/>
            <w:iCs/>
          </w:rPr>
          <w:t xml:space="preserve">P. </w:t>
        </w:r>
      </w:moveFrom>
      <w:moveFromRangeEnd w:id="785"/>
      <w:del w:id="787" w:author="Mireille Savoie" w:date="2024-06-10T18:59:00Z" w16du:dateUtc="2024-06-10T21:59:00Z">
        <w:r w:rsidR="00F2456C">
          <w:rPr>
            <w:i/>
            <w:iCs/>
          </w:rPr>
          <w:delText>marinus</w:delText>
        </w:r>
        <w:r w:rsidR="00F2456C">
          <w:delText xml:space="preserve"> SS120 demonstrates the smallest genomic capacity for DNA repair.</w:delText>
        </w:r>
      </w:del>
      <w:r>
        <w:t xml:space="preserve"> </w:t>
      </w:r>
      <w:r>
        <w:rPr>
          <w:i/>
          <w:iCs/>
        </w:rPr>
        <w:t>Prochlorococcus marinus</w:t>
      </w:r>
      <w:r>
        <w:t xml:space="preserve"> MED4 and NATL2A </w:t>
      </w:r>
      <w:del w:id="788" w:author="Mireille Savoie" w:date="2024-06-10T18:59:00Z" w16du:dateUtc="2024-06-10T21:59:00Z">
        <w:r w:rsidR="00F2456C">
          <w:delText>were the only strains to</w:delText>
        </w:r>
      </w:del>
      <w:ins w:id="789" w:author="Mireille Savoie" w:date="2024-06-10T18:59:00Z" w16du:dateUtc="2024-06-10T21:59:00Z">
        <w:r>
          <w:t>both</w:t>
        </w:r>
      </w:ins>
      <w:r>
        <w:t xml:space="preserve"> possess a gene encoding </w:t>
      </w:r>
      <w:proofErr w:type="spellStart"/>
      <w:r>
        <w:t>deoxyribodipyrimidine</w:t>
      </w:r>
      <w:proofErr w:type="spellEnd"/>
      <w:r>
        <w:t xml:space="preserve"> photolyase (Fig</w:t>
      </w:r>
      <w:del w:id="790" w:author="Mireille Savoie" w:date="2024-06-10T18:59:00Z" w16du:dateUtc="2024-06-10T21:59:00Z">
        <w:r w:rsidR="00892E01">
          <w:delText xml:space="preserve">. </w:delText>
        </w:r>
        <w:r w:rsidR="00F2456C">
          <w:delText>12</w:delText>
        </w:r>
      </w:del>
      <w:ins w:id="791" w:author="Mireille Savoie" w:date="2024-06-10T18:59:00Z" w16du:dateUtc="2024-06-10T21:59:00Z">
        <w:r>
          <w:t xml:space="preserve"> 9</w:t>
        </w:r>
      </w:ins>
      <w:r>
        <w:t xml:space="preserve"> </w:t>
      </w:r>
      <w:r w:rsidR="00F371B8">
        <w:t>and S5</w:t>
      </w:r>
      <w:del w:id="792" w:author="Mireille Savoie" w:date="2024-06-10T18:59:00Z" w16du:dateUtc="2024-06-10T21:59:00Z">
        <w:r w:rsidR="0021519A">
          <w:delText xml:space="preserve"> Fig.</w:delText>
        </w:r>
        <w:r w:rsidR="00F2456C">
          <w:delText>),</w:delText>
        </w:r>
      </w:del>
      <w:ins w:id="793" w:author="Mireille Savoie" w:date="2024-06-10T18:59:00Z" w16du:dateUtc="2024-06-10T21:59:00Z">
        <w:r>
          <w:t>),</w:t>
        </w:r>
      </w:ins>
      <w:r>
        <w:t xml:space="preserve"> which, </w:t>
      </w:r>
      <w:del w:id="794" w:author="Mireille Savoie" w:date="2024-06-10T18:59:00Z" w16du:dateUtc="2024-06-10T21:59:00Z">
        <w:r w:rsidR="00F2456C">
          <w:delText xml:space="preserve">in the presence of </w:delText>
        </w:r>
      </w:del>
      <w:ins w:id="795" w:author="Mireille Savoie" w:date="2024-06-10T18:59:00Z" w16du:dateUtc="2024-06-10T21:59:00Z">
        <w:r>
          <w:t xml:space="preserve">when activated by </w:t>
        </w:r>
      </w:ins>
      <w:r>
        <w:t xml:space="preserve">blue light, </w:t>
      </w:r>
      <w:del w:id="796" w:author="Mireille Savoie" w:date="2024-06-10T18:59:00Z" w16du:dateUtc="2024-06-10T21:59:00Z">
        <w:r w:rsidR="00F2456C">
          <w:delText>is responsible for repairing</w:delText>
        </w:r>
      </w:del>
      <w:ins w:id="797" w:author="Mireille Savoie" w:date="2024-06-10T18:59:00Z" w16du:dateUtc="2024-06-10T21:59:00Z">
        <w:r>
          <w:t>repairs</w:t>
        </w:r>
      </w:ins>
      <w:r>
        <w:t xml:space="preserve"> DNA damaged by UV light [</w:t>
      </w:r>
      <w:del w:id="798" w:author="Mireille Savoie" w:date="2024-06-10T18:59:00Z" w16du:dateUtc="2024-06-10T21:59:00Z">
        <w:r w:rsidR="00F2456C">
          <w:delText>81</w:delText>
        </w:r>
      </w:del>
      <w:ins w:id="799" w:author="Mireille Savoie" w:date="2024-06-10T18:59:00Z" w16du:dateUtc="2024-06-10T21:59:00Z">
        <w:r>
          <w:t>84</w:t>
        </w:r>
      </w:ins>
      <w:r>
        <w:t xml:space="preserve">]. </w:t>
      </w:r>
      <w:r>
        <w:rPr>
          <w:i/>
          <w:iCs/>
        </w:rPr>
        <w:t>Prochlorococcus marinus</w:t>
      </w:r>
      <w:r>
        <w:t xml:space="preserve"> MED4 was also the only strain to </w:t>
      </w:r>
      <w:del w:id="800" w:author="Mireille Savoie" w:date="2024-06-10T18:59:00Z" w16du:dateUtc="2024-06-10T21:59:00Z">
        <w:r w:rsidR="00F2456C">
          <w:delText>possesses</w:delText>
        </w:r>
      </w:del>
      <w:ins w:id="801" w:author="Mireille Savoie" w:date="2024-06-10T18:59:00Z" w16du:dateUtc="2024-06-10T21:59:00Z">
        <w:r>
          <w:t>possess</w:t>
        </w:r>
      </w:ins>
      <w:r>
        <w:t xml:space="preserve"> a gene encoding DNA </w:t>
      </w:r>
      <w:ins w:id="802" w:author="Mireille Savoie" w:date="2024-06-10T18:59:00Z" w16du:dateUtc="2024-06-10T21:59:00Z">
        <w:r>
          <w:t xml:space="preserve">repair </w:t>
        </w:r>
      </w:ins>
      <w:r>
        <w:t>ligase, which uses ATP as a cofactor for DNA repair.</w:t>
      </w:r>
    </w:p>
    <w:p w14:paraId="7444DBA7" w14:textId="7412C1B3" w:rsidR="00DE2E1C" w:rsidRDefault="00000000">
      <w:pPr>
        <w:pStyle w:val="BodyText"/>
      </w:pPr>
      <w:moveToRangeStart w:id="803" w:author="Mireille Savoie" w:date="2024-06-10T18:59:00Z" w:name="move168938403"/>
      <w:moveTo w:id="804" w:author="Mireille Savoie" w:date="2024-06-10T18:59:00Z" w16du:dateUtc="2024-06-10T21:59:00Z">
        <w:r>
          <w:t xml:space="preserve">Conversely, </w:t>
        </w:r>
        <w:r>
          <w:rPr>
            <w:i/>
            <w:iCs/>
          </w:rPr>
          <w:t xml:space="preserve">P. </w:t>
        </w:r>
      </w:moveTo>
      <w:moveToRangeEnd w:id="803"/>
      <w:del w:id="805" w:author="Mireille Savoie" w:date="2024-06-10T18:59:00Z" w16du:dateUtc="2024-06-10T21:59:00Z">
        <w:r w:rsidR="00F2456C">
          <w:delText xml:space="preserve"> The absence of</w:delText>
        </w:r>
      </w:del>
      <w:ins w:id="806" w:author="Mireille Savoie" w:date="2024-06-10T18:59:00Z" w16du:dateUtc="2024-06-10T21:59:00Z">
        <w:r>
          <w:rPr>
            <w:i/>
            <w:iCs/>
          </w:rPr>
          <w:t>marinus</w:t>
        </w:r>
        <w:r>
          <w:t xml:space="preserve"> SS120 and MIT9313 lack</w:t>
        </w:r>
      </w:ins>
      <w:r>
        <w:t xml:space="preserve"> genes encoding </w:t>
      </w:r>
      <w:proofErr w:type="spellStart"/>
      <w:r>
        <w:t>deoxyribodipyrimidine</w:t>
      </w:r>
      <w:proofErr w:type="spellEnd"/>
      <w:r>
        <w:t xml:space="preserve"> photolyase and DNA </w:t>
      </w:r>
      <w:ins w:id="807" w:author="Mireille Savoie" w:date="2024-06-10T18:59:00Z" w16du:dateUtc="2024-06-10T21:59:00Z">
        <w:r>
          <w:t xml:space="preserve">repair </w:t>
        </w:r>
      </w:ins>
      <w:r>
        <w:t>ligase (ATP</w:t>
      </w:r>
      <w:del w:id="808" w:author="Mireille Savoie" w:date="2024-06-10T18:59:00Z" w16du:dateUtc="2024-06-10T21:59:00Z">
        <w:r w:rsidR="00F2456C">
          <w:delText xml:space="preserve">) in </w:delText>
        </w:r>
        <w:r w:rsidR="00F2456C">
          <w:rPr>
            <w:i/>
            <w:iCs/>
          </w:rPr>
          <w:delText>P. marinus</w:delText>
        </w:r>
        <w:r w:rsidR="00F2456C">
          <w:delText xml:space="preserve"> MIT9313 and </w:delText>
        </w:r>
        <w:r w:rsidR="00F2456C">
          <w:rPr>
            <w:i/>
            <w:iCs/>
          </w:rPr>
          <w:delText>P. marinus</w:delText>
        </w:r>
        <w:r w:rsidR="00F2456C">
          <w:delText xml:space="preserve"> SS120 </w:delText>
        </w:r>
      </w:del>
      <w:ins w:id="809" w:author="Mireille Savoie" w:date="2024-06-10T18:59:00Z" w16du:dateUtc="2024-06-10T21:59:00Z">
        <w:r>
          <w:t xml:space="preserve">), which may </w:t>
        </w:r>
      </w:ins>
      <w:r>
        <w:t>explain</w:t>
      </w:r>
      <w:ins w:id="810" w:author="Mireille Savoie" w:date="2024-06-10T18:59:00Z" w16du:dateUtc="2024-06-10T21:59:00Z">
        <w:r>
          <w:t>, in part,</w:t>
        </w:r>
      </w:ins>
      <w:r>
        <w:t xml:space="preserve"> why these two strains cannot tolerate growth under full </w:t>
      </w:r>
      <w:ins w:id="811" w:author="Mireille Savoie" w:date="2024-06-10T18:59:00Z" w16du:dateUtc="2024-06-10T21:59:00Z">
        <w:r>
          <w:t xml:space="preserve">250 µM </w:t>
        </w:r>
      </w:ins>
      <w:r>
        <w:t>[O</w:t>
      </w:r>
      <w:r>
        <w:rPr>
          <w:vertAlign w:val="subscript"/>
        </w:rPr>
        <w:t>2</w:t>
      </w:r>
      <w:r>
        <w:t xml:space="preserve">] and high light, </w:t>
      </w:r>
      <w:ins w:id="812" w:author="Mireille Savoie" w:date="2024-06-10T18:59:00Z" w16du:dateUtc="2024-06-10T21:59:00Z">
        <w:r>
          <w:t xml:space="preserve">as </w:t>
        </w:r>
      </w:ins>
      <w:r>
        <w:t>found at the ocean surface.</w:t>
      </w:r>
      <w:r w:rsidR="002C2B36">
        <w:t xml:space="preserve"> </w:t>
      </w:r>
      <w:del w:id="813" w:author="Mireille Savoie" w:date="2024-06-10T18:59:00Z" w16du:dateUtc="2024-06-10T21:59:00Z">
        <w:r w:rsidR="00F2456C">
          <w:delText>Furthermore,</w:delText>
        </w:r>
      </w:del>
      <w:ins w:id="814" w:author="Mireille Savoie" w:date="2024-06-10T18:59:00Z" w16du:dateUtc="2024-06-10T21:59:00Z">
        <w:r w:rsidR="002C2B36" w:rsidRPr="002C2B36">
          <w:rPr>
            <w:i/>
            <w:iCs/>
          </w:rPr>
          <w:t>Prochlorococcus</w:t>
        </w:r>
        <w:r>
          <w:rPr>
            <w:i/>
            <w:iCs/>
          </w:rPr>
          <w:t xml:space="preserve"> marinus</w:t>
        </w:r>
        <w:r>
          <w:t xml:space="preserve"> SS120 and MIT9313 do, in contrast, tolerate light levels representative of the near surface ocean at 25 µM [O</w:t>
        </w:r>
        <w:r>
          <w:rPr>
            <w:vertAlign w:val="subscript"/>
          </w:rPr>
          <w:t>2</w:t>
        </w:r>
        <w:r>
          <w:t xml:space="preserve">]. Our growth rate experiments did not include wavebands in the UV range, so we do not know whether the absence of </w:t>
        </w:r>
        <w:proofErr w:type="spellStart"/>
        <w:r>
          <w:t>deoxyribodipyrimidine</w:t>
        </w:r>
        <w:proofErr w:type="spellEnd"/>
        <w:r>
          <w:t xml:space="preserve"> photolyase would inhibit the growth rates of </w:t>
        </w:r>
        <w:r>
          <w:rPr>
            <w:i/>
            <w:iCs/>
          </w:rPr>
          <w:t>P. marinus</w:t>
        </w:r>
        <w:r>
          <w:t xml:space="preserve"> SS120 and MIT9313 under low [O</w:t>
        </w:r>
        <w:r>
          <w:rPr>
            <w:vertAlign w:val="subscript"/>
          </w:rPr>
          <w:t>2</w:t>
        </w:r>
        <w:r>
          <w:t>] if exposed to full spectrum, ocean surface light.</w:t>
        </w:r>
      </w:ins>
      <w:r>
        <w:t xml:space="preserve"> The protective </w:t>
      </w:r>
      <w:del w:id="815" w:author="Mireille Savoie" w:date="2024-06-10T18:59:00Z" w16du:dateUtc="2024-06-10T21:59:00Z">
        <w:r w:rsidR="00F2456C">
          <w:lastRenderedPageBreak/>
          <w:delText>effect</w:delText>
        </w:r>
      </w:del>
      <w:ins w:id="816" w:author="Mireille Savoie" w:date="2024-06-10T18:59:00Z" w16du:dateUtc="2024-06-10T21:59:00Z">
        <w:r>
          <w:t>effects</w:t>
        </w:r>
      </w:ins>
      <w:r>
        <w:t xml:space="preserve"> of lower [O</w:t>
      </w:r>
      <w:r>
        <w:rPr>
          <w:vertAlign w:val="subscript"/>
        </w:rPr>
        <w:t>2</w:t>
      </w:r>
      <w:r>
        <w:t xml:space="preserve">], allowing these strains to grow at higher light, </w:t>
      </w:r>
      <w:del w:id="817" w:author="Mireille Savoie" w:date="2024-06-10T18:59:00Z" w16du:dateUtc="2024-06-10T21:59:00Z">
        <w:r w:rsidR="00F2456C">
          <w:delText>may relate</w:delText>
        </w:r>
      </w:del>
      <w:ins w:id="818" w:author="Mireille Savoie" w:date="2024-06-10T18:59:00Z" w16du:dateUtc="2024-06-10T21:59:00Z">
        <w:r>
          <w:t>likely relates</w:t>
        </w:r>
      </w:ins>
      <w:r>
        <w:t xml:space="preserve"> in part to suppression of DNA damage when generation of Reactive Oxygen Species </w:t>
      </w:r>
      <w:ins w:id="819" w:author="Mireille Savoie" w:date="2024-06-10T18:59:00Z" w16du:dateUtc="2024-06-10T21:59:00Z">
        <w:r>
          <w:t xml:space="preserve">(ROS) </w:t>
        </w:r>
      </w:ins>
      <w:r>
        <w:t>is suppressed at lower [O</w:t>
      </w:r>
      <w:r>
        <w:rPr>
          <w:vertAlign w:val="subscript"/>
        </w:rPr>
        <w:t>2</w:t>
      </w:r>
      <w:r>
        <w:t>]. NATL2A, a clade LLI, has been found near the ocean surface during deep ocean mixing [</w:t>
      </w:r>
      <w:del w:id="820" w:author="Mireille Savoie" w:date="2024-06-10T18:59:00Z" w16du:dateUtc="2024-06-10T21:59:00Z">
        <w:r w:rsidR="00F2456C">
          <w:delText>82].</w:delText>
        </w:r>
      </w:del>
      <w:ins w:id="821" w:author="Mireille Savoie" w:date="2024-06-10T18:59:00Z" w16du:dateUtc="2024-06-10T21:59:00Z">
        <w:r>
          <w:t>85] events.</w:t>
        </w:r>
      </w:ins>
      <w:r>
        <w:t xml:space="preserve"> Malmstrom </w:t>
      </w:r>
      <w:r>
        <w:rPr>
          <w:i/>
          <w:iCs/>
        </w:rPr>
        <w:t>et al</w:t>
      </w:r>
      <w:r>
        <w:t xml:space="preserve">. </w:t>
      </w:r>
      <w:del w:id="822" w:author="Mireille Savoie" w:date="2024-06-10T18:59:00Z" w16du:dateUtc="2024-06-10T21:59:00Z">
        <w:r w:rsidR="00F2456C">
          <w:delText>[82] attributes</w:delText>
        </w:r>
      </w:del>
      <w:ins w:id="823" w:author="Mireille Savoie" w:date="2024-06-10T18:59:00Z" w16du:dateUtc="2024-06-10T21:59:00Z">
        <w:r>
          <w:t>[85] indeed attribute</w:t>
        </w:r>
      </w:ins>
      <w:r>
        <w:t xml:space="preserve"> NATL2A tolerance </w:t>
      </w:r>
      <w:del w:id="824" w:author="Mireille Savoie" w:date="2024-06-10T18:59:00Z" w16du:dateUtc="2024-06-10T21:59:00Z">
        <w:r w:rsidR="00F2456C">
          <w:delText>to</w:delText>
        </w:r>
      </w:del>
      <w:ins w:id="825" w:author="Mireille Savoie" w:date="2024-06-10T18:59:00Z" w16du:dateUtc="2024-06-10T21:59:00Z">
        <w:r>
          <w:t>of</w:t>
        </w:r>
      </w:ins>
      <w:r>
        <w:t xml:space="preserve"> short exposures of high light to </w:t>
      </w:r>
      <w:del w:id="826" w:author="Mireille Savoie" w:date="2024-06-10T18:59:00Z" w16du:dateUtc="2024-06-10T21:59:00Z">
        <w:r w:rsidR="00F2456C">
          <w:delText xml:space="preserve">the </w:delText>
        </w:r>
      </w:del>
      <w:r>
        <w:t xml:space="preserve">presence of </w:t>
      </w:r>
      <w:del w:id="827" w:author="Mireille Savoie" w:date="2024-06-10T18:59:00Z" w16du:dateUtc="2024-06-10T21:59:00Z">
        <w:r w:rsidR="00F2456C">
          <w:delText xml:space="preserve">the </w:delText>
        </w:r>
      </w:del>
      <w:r>
        <w:t xml:space="preserve">genes encoding photolyase, </w:t>
      </w:r>
      <w:del w:id="828" w:author="Mireille Savoie" w:date="2024-06-10T18:59:00Z" w16du:dateUtc="2024-06-10T21:59:00Z">
        <w:r w:rsidR="00F2456C">
          <w:delText>a gene</w:delText>
        </w:r>
      </w:del>
      <w:ins w:id="829" w:author="Mireille Savoie" w:date="2024-06-10T18:59:00Z" w16du:dateUtc="2024-06-10T21:59:00Z">
        <w:r>
          <w:t>also</w:t>
        </w:r>
      </w:ins>
      <w:r>
        <w:t xml:space="preserve"> found in HL clades. The presence of </w:t>
      </w:r>
      <w:proofErr w:type="spellStart"/>
      <w:r>
        <w:t>deoxyribodipyrimidine</w:t>
      </w:r>
      <w:proofErr w:type="spellEnd"/>
      <w:r>
        <w:t xml:space="preserve"> photolyase </w:t>
      </w:r>
      <w:del w:id="830" w:author="Mireille Savoie" w:date="2024-06-10T18:59:00Z" w16du:dateUtc="2024-06-10T21:59:00Z">
        <w:r w:rsidR="00F2456C">
          <w:delText>and</w:delText>
        </w:r>
      </w:del>
      <w:ins w:id="831" w:author="Mireille Savoie" w:date="2024-06-10T18:59:00Z" w16du:dateUtc="2024-06-10T21:59:00Z">
        <w:r>
          <w:t>but</w:t>
        </w:r>
      </w:ins>
      <w:r>
        <w:t xml:space="preserve"> absence of DNA </w:t>
      </w:r>
      <w:ins w:id="832" w:author="Mireille Savoie" w:date="2024-06-10T18:59:00Z" w16du:dateUtc="2024-06-10T21:59:00Z">
        <w:r>
          <w:t xml:space="preserve">repair </w:t>
        </w:r>
      </w:ins>
      <w:r>
        <w:t>ligase (ATP) supports why NATL2A tolerates limited exposure to high light</w:t>
      </w:r>
      <w:del w:id="833" w:author="Mireille Savoie" w:date="2024-06-10T18:59:00Z" w16du:dateUtc="2024-06-10T21:59:00Z">
        <w:r w:rsidR="00F2456C">
          <w:delText xml:space="preserve"> and why NATL2A</w:delText>
        </w:r>
      </w:del>
      <w:ins w:id="834" w:author="Mireille Savoie" w:date="2024-06-10T18:59:00Z" w16du:dateUtc="2024-06-10T21:59:00Z">
        <w:r>
          <w:t>, but</w:t>
        </w:r>
      </w:ins>
      <w:r>
        <w:t xml:space="preserve"> is unable to fully repair damaged DNA. </w:t>
      </w:r>
      <w:r>
        <w:rPr>
          <w:i/>
          <w:iCs/>
        </w:rPr>
        <w:t>Prochlorococcus</w:t>
      </w:r>
      <w:ins w:id="835" w:author="Mireille Savoie" w:date="2024-06-10T18:59:00Z" w16du:dateUtc="2024-06-10T21:59:00Z">
        <w:r>
          <w:rPr>
            <w:i/>
            <w:iCs/>
          </w:rPr>
          <w:t xml:space="preserve"> marinus</w:t>
        </w:r>
      </w:ins>
      <w:r>
        <w:t xml:space="preserve"> are highly susceptible to hydrogen peroxide (H</w:t>
      </w:r>
      <w:r>
        <w:rPr>
          <w:vertAlign w:val="subscript"/>
        </w:rPr>
        <w:t>2</w:t>
      </w:r>
      <w:r>
        <w:t>O</w:t>
      </w:r>
      <w:r>
        <w:rPr>
          <w:vertAlign w:val="subscript"/>
        </w:rPr>
        <w:t>2</w:t>
      </w:r>
      <w:r>
        <w:t>) toxicity as they lack genes which scavenge H</w:t>
      </w:r>
      <w:r>
        <w:rPr>
          <w:vertAlign w:val="subscript"/>
        </w:rPr>
        <w:t>2</w:t>
      </w:r>
      <w:r>
        <w:t>O</w:t>
      </w:r>
      <w:r>
        <w:rPr>
          <w:vertAlign w:val="subscript"/>
        </w:rPr>
        <w:t>2</w:t>
      </w:r>
      <w:r>
        <w:t xml:space="preserve"> molecules [</w:t>
      </w:r>
      <w:del w:id="836" w:author="Mireille Savoie" w:date="2024-06-10T18:59:00Z" w16du:dateUtc="2024-06-10T21:59:00Z">
        <w:r w:rsidR="00F2456C">
          <w:delText>48</w:delText>
        </w:r>
      </w:del>
      <w:ins w:id="837" w:author="Mireille Savoie" w:date="2024-06-10T18:59:00Z" w16du:dateUtc="2024-06-10T21:59:00Z">
        <w:r>
          <w:t>51</w:t>
        </w:r>
      </w:ins>
      <w:r>
        <w:t xml:space="preserve">]. The small cell size of </w:t>
      </w:r>
      <w:del w:id="838" w:author="Mireille Savoie" w:date="2024-06-10T18:59:00Z" w16du:dateUtc="2024-06-10T21:59:00Z">
        <w:r w:rsidR="00F2456C">
          <w:rPr>
            <w:i/>
            <w:iCs/>
          </w:rPr>
          <w:delText>Prochlorococcus</w:delText>
        </w:r>
      </w:del>
      <w:ins w:id="839" w:author="Mireille Savoie" w:date="2024-06-10T18:59:00Z" w16du:dateUtc="2024-06-10T21:59:00Z">
        <w:r>
          <w:rPr>
            <w:i/>
            <w:iCs/>
          </w:rPr>
          <w:t>P. marinus</w:t>
        </w:r>
      </w:ins>
      <w:r>
        <w:t xml:space="preserve"> allow the </w:t>
      </w:r>
      <w:del w:id="840" w:author="Mireille Savoie" w:date="2024-06-10T18:59:00Z" w16du:dateUtc="2024-06-10T21:59:00Z">
        <w:r w:rsidR="00F2456C">
          <w:delText>reactive oxygen species (ROS),</w:delText>
        </w:r>
      </w:del>
      <w:ins w:id="841" w:author="Mireille Savoie" w:date="2024-06-10T18:59:00Z" w16du:dateUtc="2024-06-10T21:59:00Z">
        <w:r>
          <w:t>ROS,</w:t>
        </w:r>
      </w:ins>
      <w:r>
        <w:t xml:space="preserve"> H</w:t>
      </w:r>
      <w:r>
        <w:rPr>
          <w:vertAlign w:val="subscript"/>
        </w:rPr>
        <w:t>2</w:t>
      </w:r>
      <w:r>
        <w:t>O</w:t>
      </w:r>
      <w:r>
        <w:rPr>
          <w:vertAlign w:val="subscript"/>
        </w:rPr>
        <w:t>2</w:t>
      </w:r>
      <w:r>
        <w:t>, to cross the cell membrane [</w:t>
      </w:r>
      <w:del w:id="842" w:author="Mireille Savoie" w:date="2024-06-10T18:59:00Z" w16du:dateUtc="2024-06-10T21:59:00Z">
        <w:r w:rsidR="00F2456C">
          <w:delText>83</w:delText>
        </w:r>
      </w:del>
      <w:ins w:id="843" w:author="Mireille Savoie" w:date="2024-06-10T18:59:00Z" w16du:dateUtc="2024-06-10T21:59:00Z">
        <w:r>
          <w:t>86</w:t>
        </w:r>
      </w:ins>
      <w:r>
        <w:t>]; however, accumulation of extracellular H</w:t>
      </w:r>
      <w:r>
        <w:rPr>
          <w:vertAlign w:val="subscript"/>
        </w:rPr>
        <w:t>2</w:t>
      </w:r>
      <w:r>
        <w:t>O</w:t>
      </w:r>
      <w:r>
        <w:rPr>
          <w:vertAlign w:val="subscript"/>
        </w:rPr>
        <w:t>2</w:t>
      </w:r>
      <w:r>
        <w:t xml:space="preserve"> remains toxic to </w:t>
      </w:r>
      <w:del w:id="844" w:author="Mireille Savoie" w:date="2024-06-10T18:59:00Z" w16du:dateUtc="2024-06-10T21:59:00Z">
        <w:r w:rsidR="00F2456C">
          <w:rPr>
            <w:i/>
            <w:iCs/>
          </w:rPr>
          <w:delText>Prochlorococcus</w:delText>
        </w:r>
        <w:r w:rsidR="00F2456C">
          <w:delText xml:space="preserve"> [48,49</w:delText>
        </w:r>
      </w:del>
      <w:ins w:id="845" w:author="Mireille Savoie" w:date="2024-06-10T18:59:00Z" w16du:dateUtc="2024-06-10T21:59:00Z">
        <w:r>
          <w:rPr>
            <w:i/>
            <w:iCs/>
          </w:rPr>
          <w:t>P. marinus</w:t>
        </w:r>
        <w:r>
          <w:t xml:space="preserve"> [51,52</w:t>
        </w:r>
      </w:ins>
      <w:r>
        <w:t>].</w:t>
      </w:r>
    </w:p>
    <w:p w14:paraId="10AB823E" w14:textId="77777777" w:rsidR="00DE2E1C" w:rsidRDefault="00000000">
      <w:r>
        <w:br w:type="page"/>
      </w:r>
    </w:p>
    <w:p w14:paraId="1EB03FA5" w14:textId="063EE91D" w:rsidR="00DE2E1C" w:rsidRDefault="00DE2E1C">
      <w:pPr>
        <w:pStyle w:val="CaptionedFigure"/>
      </w:pPr>
    </w:p>
    <w:p w14:paraId="6A865C7A" w14:textId="5D188D8A" w:rsidR="00DE2E1C" w:rsidRDefault="00000000">
      <w:pPr>
        <w:pStyle w:val="ImageCaption"/>
      </w:pPr>
      <w:r>
        <w:rPr>
          <w:b/>
          <w:bCs/>
        </w:rPr>
        <w:t>Fig</w:t>
      </w:r>
      <w:del w:id="846" w:author="Mireille Savoie" w:date="2024-06-10T18:59:00Z" w16du:dateUtc="2024-06-10T21:59:00Z">
        <w:r w:rsidR="00892E01">
          <w:delText xml:space="preserve">. </w:delText>
        </w:r>
        <w:r w:rsidR="00F2456C">
          <w:delText>12:</w:delText>
        </w:r>
      </w:del>
      <w:ins w:id="847" w:author="Mireille Savoie" w:date="2024-06-10T18:59:00Z" w16du:dateUtc="2024-06-10T21:59:00Z">
        <w:r>
          <w:rPr>
            <w:b/>
            <w:bCs/>
          </w:rPr>
          <w:t xml:space="preserve"> 9.</w:t>
        </w:r>
      </w:ins>
      <w:r>
        <w:t xml:space="preserve"> </w:t>
      </w:r>
      <w:r>
        <w:rPr>
          <w:b/>
          <w:bCs/>
        </w:rPr>
        <w:t>Genes encoding DNA repair enzymes.</w:t>
      </w:r>
      <w:r>
        <w:t xml:space="preserve"> The y-axis represents </w:t>
      </w:r>
      <w:r>
        <w:rPr>
          <w:i/>
          <w:iCs/>
        </w:rPr>
        <w:t>Prochlorococcus marinus</w:t>
      </w:r>
      <w:r>
        <w:t xml:space="preserve"> strains. The x-axis represents enzymes encoded for DNA repair found in at least one </w:t>
      </w:r>
      <w:r>
        <w:rPr>
          <w:i/>
          <w:iCs/>
        </w:rPr>
        <w:t>Prochlorococcus marinus</w:t>
      </w:r>
      <w:r>
        <w:t xml:space="preserve"> strain in this study. Point size </w:t>
      </w:r>
      <w:proofErr w:type="gramStart"/>
      <w:r>
        <w:t>indicate</w:t>
      </w:r>
      <w:proofErr w:type="gramEnd"/>
      <w:r>
        <w:t xml:space="preserve"> gene counts. Figure was generated using a filtered subset of the annotated phytoplankton gene sequences dataset from Omar </w:t>
      </w:r>
      <w:r>
        <w:rPr>
          <w:i/>
          <w:iCs/>
        </w:rPr>
        <w:t>et al</w:t>
      </w:r>
      <w:r>
        <w:t>. [</w:t>
      </w:r>
      <w:del w:id="848" w:author="Mireille Savoie" w:date="2024-06-10T18:59:00Z" w16du:dateUtc="2024-06-10T21:59:00Z">
        <w:r w:rsidR="00F2456C">
          <w:delText>61</w:delText>
        </w:r>
      </w:del>
      <w:ins w:id="849" w:author="Mireille Savoie" w:date="2024-06-10T18:59:00Z" w16du:dateUtc="2024-06-10T21:59:00Z">
        <w:r>
          <w:t>62</w:t>
        </w:r>
      </w:ins>
      <w:r>
        <w:t>].</w:t>
      </w:r>
    </w:p>
    <w:p w14:paraId="3F96B5B9" w14:textId="77777777" w:rsidR="00DE2E1C" w:rsidRDefault="00000000">
      <w:r>
        <w:br w:type="page"/>
      </w:r>
    </w:p>
    <w:p w14:paraId="11FAD43B" w14:textId="77777777" w:rsidR="00E174F1" w:rsidRDefault="00F2456C" w:rsidP="00C1281A">
      <w:pPr>
        <w:pStyle w:val="BodyText"/>
        <w:rPr>
          <w:del w:id="850" w:author="Mireille Savoie" w:date="2024-06-10T18:59:00Z" w16du:dateUtc="2024-06-10T21:59:00Z"/>
        </w:rPr>
      </w:pPr>
      <w:del w:id="851" w:author="Mireille Savoie" w:date="2024-06-10T18:59:00Z" w16du:dateUtc="2024-06-10T21:59:00Z">
        <w:r>
          <w:lastRenderedPageBreak/>
          <w:delText xml:space="preserve">The potential for niche expansion into temperate regions by </w:delText>
        </w:r>
        <w:r>
          <w:rPr>
            <w:i/>
            <w:iCs/>
          </w:rPr>
          <w:delText>P. marinus</w:delText>
        </w:r>
        <w:r>
          <w:delText xml:space="preserve"> varies depending on the season, which influences achieved underwater photoperiods and light levels. Temperate summer delivers 11 hours of blue waveband light underwater, above the photic threshold of 20 µmol photons m</w:delText>
        </w:r>
        <w:r>
          <w:rPr>
            <w:vertAlign w:val="superscript"/>
          </w:rPr>
          <w:delText>-2</w:delText>
        </w:r>
        <w:r>
          <w:delText xml:space="preserve"> s</w:delText>
        </w:r>
        <w:r>
          <w:rPr>
            <w:vertAlign w:val="superscript"/>
          </w:rPr>
          <w:delText>-1</w:delText>
        </w:r>
        <w:r>
          <w:delText xml:space="preserve">, while temperate spring/fall delivers 8 hours of blue waveband light underwater, photoperiod ranges which are permissive for growth of all three </w:delText>
        </w:r>
        <w:r>
          <w:rPr>
            <w:i/>
            <w:iCs/>
          </w:rPr>
          <w:delText>P. marinus</w:delText>
        </w:r>
        <w:r>
          <w:delText>. In contrast temperate winter delivers only about 2 h of blue waveband light underwater above the photic threshold, which precludes growth of MED4 and SS120, even if winter waters reached permissive temperatures. MIT9313 and SS120 will be excluded from near-surface growth niches by high PAR, unless OMZ zones extend to the near surface.</w:delText>
        </w:r>
      </w:del>
    </w:p>
    <w:p w14:paraId="13C64849" w14:textId="1FAD0C94" w:rsidR="00DE2E1C" w:rsidRDefault="00000000">
      <w:pPr>
        <w:pStyle w:val="BodyText"/>
      </w:pPr>
      <w:r>
        <w:t xml:space="preserve">Diverse </w:t>
      </w:r>
      <w:r>
        <w:rPr>
          <w:i/>
          <w:iCs/>
        </w:rPr>
        <w:t>P. marinus</w:t>
      </w:r>
      <w:r>
        <w:t xml:space="preserve"> strains [</w:t>
      </w:r>
      <w:del w:id="852" w:author="Mireille Savoie" w:date="2024-06-10T18:59:00Z" w16du:dateUtc="2024-06-10T21:59:00Z">
        <w:r w:rsidR="00F2456C">
          <w:delText>5</w:delText>
        </w:r>
      </w:del>
      <w:ins w:id="853" w:author="Mireille Savoie" w:date="2024-06-10T18:59:00Z" w16du:dateUtc="2024-06-10T21:59:00Z">
        <w:r>
          <w:t>7</w:t>
        </w:r>
      </w:ins>
      <w:r>
        <w:t xml:space="preserve">] differentially exploit potential </w:t>
      </w:r>
      <w:proofErr w:type="spellStart"/>
      <w:r>
        <w:t>photoregimes</w:t>
      </w:r>
      <w:proofErr w:type="spellEnd"/>
      <w:r>
        <w:t xml:space="preserve">, both at the surface and </w:t>
      </w:r>
      <w:del w:id="854" w:author="Mireille Savoie" w:date="2024-06-10T18:59:00Z" w16du:dateUtc="2024-06-10T21:59:00Z">
        <w:r w:rsidR="00F2456C">
          <w:delText>deep</w:delText>
        </w:r>
      </w:del>
      <w:ins w:id="855" w:author="Mireille Savoie" w:date="2024-06-10T18:59:00Z" w16du:dateUtc="2024-06-10T21:59:00Z">
        <w:r>
          <w:t>deeper</w:t>
        </w:r>
      </w:ins>
      <w:r>
        <w:t xml:space="preserve"> in the water column. Some </w:t>
      </w:r>
      <w:r>
        <w:rPr>
          <w:i/>
          <w:iCs/>
        </w:rPr>
        <w:t>P. marinus</w:t>
      </w:r>
      <w:r>
        <w:t xml:space="preserve"> strains grow under low oxygen environments, similar to OMZ. </w:t>
      </w:r>
      <w:del w:id="856" w:author="Mireille Savoie" w:date="2024-06-10T18:59:00Z" w16du:dateUtc="2024-06-10T21:59:00Z">
        <w:r w:rsidR="00F2456C">
          <w:delText>The LL clades</w:delText>
        </w:r>
      </w:del>
      <w:ins w:id="857" w:author="Mireille Savoie" w:date="2024-06-10T18:59:00Z" w16du:dateUtc="2024-06-10T21:59:00Z">
        <w:r>
          <w:t>The LLII and LLIV clade representatives</w:t>
        </w:r>
      </w:ins>
      <w:r>
        <w:t xml:space="preserve"> we tested can function as ‘HL’ in oxygen environments of 25 µM, and as low as 2.5 µM, in the case of MIT9313.</w:t>
      </w:r>
    </w:p>
    <w:p w14:paraId="38CFD656" w14:textId="268C9BE2" w:rsidR="00DE2E1C" w:rsidRDefault="00000000">
      <w:pPr>
        <w:pStyle w:val="BodyText"/>
      </w:pPr>
      <w:r>
        <w:t xml:space="preserve">West </w:t>
      </w:r>
      <w:r>
        <w:rPr>
          <w:i/>
          <w:iCs/>
        </w:rPr>
        <w:t>et al</w:t>
      </w:r>
      <w:r>
        <w:t>. [</w:t>
      </w:r>
      <w:del w:id="858" w:author="Mireille Savoie" w:date="2024-06-10T18:59:00Z" w16du:dateUtc="2024-06-10T21:59:00Z">
        <w:r w:rsidR="00F2456C">
          <w:delText>19</w:delText>
        </w:r>
      </w:del>
      <w:ins w:id="859" w:author="Mireille Savoie" w:date="2024-06-10T18:59:00Z" w16du:dateUtc="2024-06-10T21:59:00Z">
        <w:r>
          <w:t>21</w:t>
        </w:r>
      </w:ins>
      <w:r>
        <w:t xml:space="preserve">] and Malmstrom </w:t>
      </w:r>
      <w:r>
        <w:rPr>
          <w:i/>
          <w:iCs/>
        </w:rPr>
        <w:t>et al</w:t>
      </w:r>
      <w:r>
        <w:t>. [</w:t>
      </w:r>
      <w:del w:id="860" w:author="Mireille Savoie" w:date="2024-06-10T18:59:00Z" w16du:dateUtc="2024-06-10T21:59:00Z">
        <w:r w:rsidR="00F2456C">
          <w:delText>82</w:delText>
        </w:r>
      </w:del>
      <w:ins w:id="861" w:author="Mireille Savoie" w:date="2024-06-10T18:59:00Z" w16du:dateUtc="2024-06-10T21:59:00Z">
        <w:r>
          <w:t>85</w:t>
        </w:r>
      </w:ins>
      <w:r>
        <w:t xml:space="preserve">] found that decreased abundances of the LL clades corresponded to increased depth of the surface mixed layer. Malmstrom </w:t>
      </w:r>
      <w:r>
        <w:rPr>
          <w:i/>
          <w:iCs/>
        </w:rPr>
        <w:t>et al</w:t>
      </w:r>
      <w:r>
        <w:t>. [</w:t>
      </w:r>
      <w:del w:id="862" w:author="Mireille Savoie" w:date="2024-06-10T18:59:00Z" w16du:dateUtc="2024-06-10T21:59:00Z">
        <w:r w:rsidR="00F2456C">
          <w:delText>82</w:delText>
        </w:r>
      </w:del>
      <w:ins w:id="863" w:author="Mireille Savoie" w:date="2024-06-10T18:59:00Z" w16du:dateUtc="2024-06-10T21:59:00Z">
        <w:r>
          <w:t>85</w:t>
        </w:r>
      </w:ins>
      <w:r>
        <w:t xml:space="preserve">] attributes the transport of LL ecotypes to the surface and consequent exposure to </w:t>
      </w:r>
      <w:proofErr w:type="spellStart"/>
      <w:r>
        <w:t>photoinhibitory</w:t>
      </w:r>
      <w:proofErr w:type="spellEnd"/>
      <w:r>
        <w:t xml:space="preserve"> high light levels as the reason for low cell abundances with increased mixed layer depth. West </w:t>
      </w:r>
      <w:r>
        <w:rPr>
          <w:i/>
          <w:iCs/>
        </w:rPr>
        <w:t>et al</w:t>
      </w:r>
      <w:r>
        <w:t>. [</w:t>
      </w:r>
      <w:del w:id="864" w:author="Mireille Savoie" w:date="2024-06-10T18:59:00Z" w16du:dateUtc="2024-06-10T21:59:00Z">
        <w:r w:rsidR="00F2456C">
          <w:delText>19</w:delText>
        </w:r>
      </w:del>
      <w:ins w:id="865" w:author="Mireille Savoie" w:date="2024-06-10T18:59:00Z" w16du:dateUtc="2024-06-10T21:59:00Z">
        <w:r>
          <w:t>21</w:t>
        </w:r>
      </w:ins>
      <w:r>
        <w:t xml:space="preserve">] found the depth of the mixed layer strongly influenced the depth transition from HL to LL clades, but that factors other than light levels may influence the variations in the upper and lower depth limits of these ecotypes. We hypothesize that low cell abundances of LL ecotypes in the mixed layer is likely driven in part by increased </w:t>
      </w:r>
      <w:r>
        <w:lastRenderedPageBreak/>
        <w:t>[O</w:t>
      </w:r>
      <w:r>
        <w:rPr>
          <w:vertAlign w:val="subscript"/>
        </w:rPr>
        <w:t>2</w:t>
      </w:r>
      <w:r>
        <w:t>], and it is [O</w:t>
      </w:r>
      <w:r>
        <w:rPr>
          <w:vertAlign w:val="subscript"/>
        </w:rPr>
        <w:t>2</w:t>
      </w:r>
      <w:r>
        <w:t>] that constrains LL clades to deeper waters, not necessarily the light level. We found that under 25 µM O</w:t>
      </w:r>
      <w:r>
        <w:rPr>
          <w:vertAlign w:val="subscript"/>
        </w:rPr>
        <w:t>2</w:t>
      </w:r>
      <w:r>
        <w:t xml:space="preserve"> representatives of ‘LL’ clades, SS120 and MIT9313, actually tolerate approximately 1.0 x 10</w:t>
      </w:r>
      <w:r>
        <w:rPr>
          <w:vertAlign w:val="superscript"/>
        </w:rPr>
        <w:t>6</w:t>
      </w:r>
      <w:r>
        <w:t xml:space="preserve"> µmol photons m</w:t>
      </w:r>
      <w:r>
        <w:rPr>
          <w:vertAlign w:val="superscript"/>
        </w:rPr>
        <w:t>-2</w:t>
      </w:r>
      <w:r>
        <w:t xml:space="preserve"> d</w:t>
      </w:r>
      <w:r>
        <w:rPr>
          <w:vertAlign w:val="superscript"/>
        </w:rPr>
        <w:t>-1</w:t>
      </w:r>
      <w:r>
        <w:t xml:space="preserve"> of PUR (</w:t>
      </w:r>
      <w:del w:id="866" w:author="Mireille Savoie" w:date="2024-06-10T18:59:00Z" w16du:dateUtc="2024-06-10T21:59:00Z">
        <w:r w:rsidR="004B0952">
          <w:delText>S4 Fig.</w:delText>
        </w:r>
        <w:r w:rsidR="00F2456C">
          <w:delText>E</w:delText>
        </w:r>
      </w:del>
      <w:ins w:id="867" w:author="Mireille Savoie" w:date="2024-06-10T18:59:00Z" w16du:dateUtc="2024-06-10T21:59:00Z">
        <w:r w:rsidR="00F371B8">
          <w:t>S4</w:t>
        </w:r>
        <w:r w:rsidR="006F3A4A" w:rsidRPr="006F3A4A">
          <w:t>E</w:t>
        </w:r>
      </w:ins>
      <w:r w:rsidR="006F3A4A" w:rsidRPr="006F3A4A">
        <w:t xml:space="preserve"> and H</w:t>
      </w:r>
      <w:ins w:id="868" w:author="Mireille Savoie" w:date="2024-06-10T18:59:00Z" w16du:dateUtc="2024-06-10T21:59:00Z">
        <w:r w:rsidR="00F371B8">
          <w:t xml:space="preserve"> Fig</w:t>
        </w:r>
      </w:ins>
      <w:r>
        <w:t xml:space="preserve">), comparable to the representative HL clade, MED4 which also exhibited growth </w:t>
      </w:r>
      <w:ins w:id="869" w:author="Mireille Savoie" w:date="2024-06-10T18:59:00Z" w16du:dateUtc="2024-06-10T21:59:00Z">
        <w:r>
          <w:t xml:space="preserve">rate </w:t>
        </w:r>
      </w:ins>
      <w:r>
        <w:t>saturation at the same cumulative diel PUR of 1.0 x 10</w:t>
      </w:r>
      <w:r>
        <w:rPr>
          <w:vertAlign w:val="superscript"/>
        </w:rPr>
        <w:t>6</w:t>
      </w:r>
      <w:r>
        <w:t xml:space="preserve"> µmol photons m</w:t>
      </w:r>
      <w:r>
        <w:rPr>
          <w:vertAlign w:val="superscript"/>
        </w:rPr>
        <w:t>-2</w:t>
      </w:r>
      <w:r>
        <w:t xml:space="preserve"> d</w:t>
      </w:r>
      <w:r>
        <w:rPr>
          <w:vertAlign w:val="superscript"/>
        </w:rPr>
        <w:t>-1</w:t>
      </w:r>
      <w:r>
        <w:t xml:space="preserve"> (</w:t>
      </w:r>
      <w:del w:id="870" w:author="Mireille Savoie" w:date="2024-06-10T18:59:00Z" w16du:dateUtc="2024-06-10T21:59:00Z">
        <w:r w:rsidR="004B0952">
          <w:delText>S4 Fig.</w:delText>
        </w:r>
        <w:r w:rsidR="00F2456C">
          <w:delText>A</w:delText>
        </w:r>
      </w:del>
      <w:ins w:id="871" w:author="Mireille Savoie" w:date="2024-06-10T18:59:00Z" w16du:dateUtc="2024-06-10T21:59:00Z">
        <w:r w:rsidR="00F371B8">
          <w:t>S4</w:t>
        </w:r>
        <w:r w:rsidR="006F3A4A" w:rsidRPr="006F3A4A">
          <w:t>A</w:t>
        </w:r>
      </w:ins>
      <w:r w:rsidR="006F3A4A" w:rsidRPr="006F3A4A">
        <w:t xml:space="preserve"> and B</w:t>
      </w:r>
      <w:ins w:id="872" w:author="Mireille Savoie" w:date="2024-06-10T18:59:00Z" w16du:dateUtc="2024-06-10T21:59:00Z">
        <w:r w:rsidR="00F371B8">
          <w:t xml:space="preserve"> Fig</w:t>
        </w:r>
      </w:ins>
      <w:r>
        <w:t>). Growth under lower O</w:t>
      </w:r>
      <w:r>
        <w:rPr>
          <w:vertAlign w:val="subscript"/>
        </w:rPr>
        <w:t>2</w:t>
      </w:r>
      <w:r>
        <w:t xml:space="preserve"> allowed MIT9313 to substantially increase its exploitation of higher diel PUR (</w:t>
      </w:r>
      <w:del w:id="873" w:author="Mireille Savoie" w:date="2024-06-10T18:59:00Z" w16du:dateUtc="2024-06-10T21:59:00Z">
        <w:r w:rsidR="004B0952">
          <w:delText>S4</w:delText>
        </w:r>
      </w:del>
      <w:ins w:id="874" w:author="Mireille Savoie" w:date="2024-06-10T18:59:00Z" w16du:dateUtc="2024-06-10T21:59:00Z">
        <w:r w:rsidR="00F371B8">
          <w:t>S4</w:t>
        </w:r>
        <w:r w:rsidR="006F3A4A">
          <w:t>I</w:t>
        </w:r>
      </w:ins>
      <w:r w:rsidR="00F371B8">
        <w:t xml:space="preserve"> Fig</w:t>
      </w:r>
      <w:del w:id="875" w:author="Mireille Savoie" w:date="2024-06-10T18:59:00Z" w16du:dateUtc="2024-06-10T21:59:00Z">
        <w:r w:rsidR="004B0952">
          <w:delText>.</w:delText>
        </w:r>
        <w:r w:rsidR="00F2456C">
          <w:delText>I</w:delText>
        </w:r>
      </w:del>
      <w:r>
        <w:t>).</w:t>
      </w:r>
    </w:p>
    <w:bookmarkEnd w:id="634"/>
    <w:p w14:paraId="185E7577" w14:textId="77777777" w:rsidR="00DE2E1C" w:rsidRDefault="00000000">
      <w:pPr>
        <w:pStyle w:val="BodyText"/>
        <w:rPr>
          <w:ins w:id="876" w:author="Mireille Savoie" w:date="2024-06-10T18:59:00Z" w16du:dateUtc="2024-06-10T21:59:00Z"/>
        </w:rPr>
      </w:pPr>
      <w:ins w:id="877" w:author="Mireille Savoie" w:date="2024-06-10T18:59:00Z" w16du:dateUtc="2024-06-10T21:59:00Z">
        <w:r>
          <w:t xml:space="preserve">Potential niche expansions of clades of </w:t>
        </w:r>
        <w:r>
          <w:rPr>
            <w:i/>
            <w:iCs/>
          </w:rPr>
          <w:t>P. marinus</w:t>
        </w:r>
        <w:r>
          <w:t xml:space="preserve"> into temperate regions will vary depending on the season, and the depth, which interact to govern the growth limiting factors of peak PAR levels and underwater photoperiods (Fig 10). Temperate summer delivers ~12-14 hours of light, depending upon depth, above a photic threshold of 20 µmol photons m</w:t>
        </w:r>
        <w:r>
          <w:rPr>
            <w:vertAlign w:val="superscript"/>
          </w:rPr>
          <w:t>-2</w:t>
        </w:r>
        <w:r>
          <w:t xml:space="preserve"> s</w:t>
        </w:r>
        <w:r>
          <w:rPr>
            <w:vertAlign w:val="superscript"/>
          </w:rPr>
          <w:t>-1</w:t>
        </w:r>
        <w:r>
          <w:t xml:space="preserve">, while temperate spring/fall delivers ~9-11 hours; photoperiod ranges permissive for growth of all three </w:t>
        </w:r>
        <w:r>
          <w:rPr>
            <w:i/>
            <w:iCs/>
          </w:rPr>
          <w:t>P. marinus</w:t>
        </w:r>
        <w:r>
          <w:t>. In contrast temperate winter delivers shorter photoperiods which may exclude clade HLI in deeper regions. In parallel, excess peak PAR will exclude clades LLII/III and LLIV from most shallow niches, even under permissive temperatures.</w:t>
        </w:r>
      </w:ins>
    </w:p>
    <w:p w14:paraId="7ACD0FFF" w14:textId="77777777" w:rsidR="00DE2E1C" w:rsidRDefault="00000000">
      <w:pPr>
        <w:pStyle w:val="BodyText"/>
        <w:rPr>
          <w:ins w:id="878" w:author="Mireille Savoie" w:date="2024-06-10T18:59:00Z" w16du:dateUtc="2024-06-10T21:59:00Z"/>
        </w:rPr>
      </w:pPr>
      <w:ins w:id="879" w:author="Mireille Savoie" w:date="2024-06-10T18:59:00Z" w16du:dateUtc="2024-06-10T21:59:00Z">
        <w:r>
          <w:t>Expansion of OMZ would drastically alter these patterns of potential niche extensions, by further restricting occurrences of clade HLI, but allowing clade LLIV to exploit a much wider range of lights, extending towards near-surface niches in both tropical and temperate zones, under permissive temperatures.</w:t>
        </w:r>
      </w:ins>
    </w:p>
    <w:p w14:paraId="27EBAB90" w14:textId="77777777" w:rsidR="00DE2E1C" w:rsidRDefault="00000000">
      <w:pPr>
        <w:rPr>
          <w:ins w:id="880" w:author="Mireille Savoie" w:date="2024-06-10T18:59:00Z" w16du:dateUtc="2024-06-10T21:59:00Z"/>
        </w:rPr>
      </w:pPr>
      <w:ins w:id="881" w:author="Mireille Savoie" w:date="2024-06-10T18:59:00Z" w16du:dateUtc="2024-06-10T21:59:00Z">
        <w:r>
          <w:br w:type="page"/>
        </w:r>
      </w:ins>
    </w:p>
    <w:p w14:paraId="17218BF5" w14:textId="1A4C70AF" w:rsidR="00DE2E1C" w:rsidRDefault="00DE2E1C">
      <w:pPr>
        <w:pStyle w:val="CaptionedFigure"/>
        <w:rPr>
          <w:ins w:id="882" w:author="Mireille Savoie" w:date="2024-06-10T18:59:00Z" w16du:dateUtc="2024-06-10T21:59:00Z"/>
        </w:rPr>
      </w:pPr>
    </w:p>
    <w:p w14:paraId="7D02E4E8" w14:textId="77777777" w:rsidR="00DE2E1C" w:rsidRDefault="00000000">
      <w:pPr>
        <w:pStyle w:val="ImageCaption"/>
        <w:rPr>
          <w:ins w:id="883" w:author="Mireille Savoie" w:date="2024-06-10T18:59:00Z" w16du:dateUtc="2024-06-10T21:59:00Z"/>
        </w:rPr>
      </w:pPr>
      <w:ins w:id="884" w:author="Mireille Savoie" w:date="2024-06-10T18:59:00Z" w16du:dateUtc="2024-06-10T21:59:00Z">
        <w:r>
          <w:rPr>
            <w:b/>
            <w:bCs/>
          </w:rPr>
          <w:t>Fig 10.</w:t>
        </w:r>
        <w:r>
          <w:t xml:space="preserve"> </w:t>
        </w:r>
        <w:r>
          <w:rPr>
            <w:b/>
            <w:bCs/>
          </w:rPr>
          <w:t xml:space="preserve">Potential Future Niches for </w:t>
        </w:r>
        <w:r>
          <w:rPr>
            <w:b/>
            <w:bCs/>
            <w:i/>
            <w:iCs/>
          </w:rPr>
          <w:t>Prochlorococcus</w:t>
        </w:r>
        <w:r>
          <w:rPr>
            <w:b/>
            <w:bCs/>
          </w:rPr>
          <w:t xml:space="preserve"> clades in a warming ocean.</w:t>
        </w:r>
        <w:r>
          <w:t xml:space="preserve"> The maps </w:t>
        </w:r>
        <w:proofErr w:type="gramStart"/>
        <w:r>
          <w:t>shows</w:t>
        </w:r>
        <w:proofErr w:type="gramEnd"/>
        <w:r>
          <w:t xml:space="preserve"> current latitudinal distribution limits for </w:t>
        </w:r>
        <w:r>
          <w:rPr>
            <w:i/>
            <w:iCs/>
          </w:rPr>
          <w:t>Prochlorococcus</w:t>
        </w:r>
        <w:r>
          <w:t xml:space="preserve"> (between green dashed lines), along with tropical and temperate latitudinal regions (yellow bands). Light levels, photoperiods and spectral bands, potentially permissive for growth of </w:t>
        </w:r>
        <w:r>
          <w:rPr>
            <w:i/>
            <w:iCs/>
          </w:rPr>
          <w:t>Prochlorococcus</w:t>
        </w:r>
        <w:r>
          <w:t xml:space="preserve"> clades are determined by the interactions of latitude, season and depth attenuation of light. </w:t>
        </w:r>
        <w:r>
          <w:rPr>
            <w:b/>
            <w:bCs/>
          </w:rPr>
          <w:t>A.</w:t>
        </w:r>
        <w:r>
          <w:t xml:space="preserve"> Potential clade occupancies under Full Oxygen Zones (250 µM O</w:t>
        </w:r>
        <w:r>
          <w:rPr>
            <w:vertAlign w:val="subscript"/>
          </w:rPr>
          <w:t>2</w:t>
        </w:r>
        <w:r>
          <w:t xml:space="preserve">) are shown for 10-50 m and 100 m depths, in temperate vs. tropical regions, under depth-resolved photoperiods, approximating Winter Solstice, Equinox and Summer Solstice. Clade HLI is excluded from temperate depths by short photoperiods at Winter Solstice. Clades LLII/III and LLIV are excluded from shallow depths by excessive light. </w:t>
        </w:r>
        <w:r>
          <w:rPr>
            <w:b/>
            <w:bCs/>
          </w:rPr>
          <w:t>B.</w:t>
        </w:r>
        <w:r>
          <w:t xml:space="preserve"> Oxygen Minimum Zones (25 µM O</w:t>
        </w:r>
        <w:r>
          <w:rPr>
            <w:vertAlign w:val="subscript"/>
          </w:rPr>
          <w:t>2</w:t>
        </w:r>
        <w:r>
          <w:t>) drastically alter these potential occupancy patterns by excluding clade HLI from the temperate winter solstice at all depths, and by expanding the exploitation of higher light zones by Clade LLIV. Potential clade occupancies for the southern temperate zone mirror the northern temperate zone occupancies.</w:t>
        </w:r>
      </w:ins>
    </w:p>
    <w:p w14:paraId="73148D3E" w14:textId="77777777" w:rsidR="00DE2E1C" w:rsidRDefault="00000000">
      <w:pPr>
        <w:rPr>
          <w:ins w:id="885" w:author="Mireille Savoie" w:date="2024-06-10T18:59:00Z" w16du:dateUtc="2024-06-10T21:59:00Z"/>
        </w:rPr>
      </w:pPr>
      <w:ins w:id="886" w:author="Mireille Savoie" w:date="2024-06-10T18:59:00Z" w16du:dateUtc="2024-06-10T21:59:00Z">
        <w:r>
          <w:br w:type="page"/>
        </w:r>
      </w:ins>
    </w:p>
    <w:p w14:paraId="767B7231" w14:textId="77777777" w:rsidR="00DE2E1C" w:rsidRPr="000C7FFC" w:rsidRDefault="00000000">
      <w:pPr>
        <w:pStyle w:val="Heading1"/>
        <w:rPr>
          <w:sz w:val="36"/>
          <w:szCs w:val="36"/>
        </w:rPr>
      </w:pPr>
      <w:bookmarkStart w:id="887" w:name="summary-and-conclusions"/>
      <w:bookmarkEnd w:id="270"/>
      <w:bookmarkEnd w:id="633"/>
      <w:r w:rsidRPr="000C7FFC">
        <w:rPr>
          <w:sz w:val="36"/>
          <w:szCs w:val="36"/>
        </w:rPr>
        <w:lastRenderedPageBreak/>
        <w:t>Summary and conclusions</w:t>
      </w:r>
    </w:p>
    <w:p w14:paraId="78D8A694" w14:textId="7B44EA77" w:rsidR="00DE2E1C" w:rsidRDefault="00000000">
      <w:pPr>
        <w:pStyle w:val="FirstParagraph"/>
      </w:pPr>
      <w:r>
        <w:t xml:space="preserve">We analyzed growth rates for </w:t>
      </w:r>
      <w:r>
        <w:rPr>
          <w:i/>
          <w:iCs/>
        </w:rPr>
        <w:t>P. marinus</w:t>
      </w:r>
      <w:r>
        <w:t xml:space="preserve"> clade HLI </w:t>
      </w:r>
      <w:ins w:id="888" w:author="Mireille Savoie" w:date="2024-06-10T18:59:00Z" w16du:dateUtc="2024-06-10T21:59:00Z">
        <w:r>
          <w:t xml:space="preserve">usually </w:t>
        </w:r>
      </w:ins>
      <w:r>
        <w:t xml:space="preserve">found near the ocean surface; clade LLII/III found </w:t>
      </w:r>
      <w:del w:id="889" w:author="Mireille Savoie" w:date="2024-06-10T18:59:00Z" w16du:dateUtc="2024-06-10T21:59:00Z">
        <w:r w:rsidR="00F2456C">
          <w:delText>deep</w:delText>
        </w:r>
      </w:del>
      <w:ins w:id="890" w:author="Mireille Savoie" w:date="2024-06-10T18:59:00Z" w16du:dateUtc="2024-06-10T21:59:00Z">
        <w:r>
          <w:t>deeper</w:t>
        </w:r>
      </w:ins>
      <w:r>
        <w:t xml:space="preserve"> in the water column; and clade LLIV also found in deep oceans, including</w:t>
      </w:r>
      <w:ins w:id="891" w:author="Mireille Savoie" w:date="2024-06-10T18:59:00Z" w16du:dateUtc="2024-06-10T21:59:00Z">
        <w:r>
          <w:t xml:space="preserve"> current</w:t>
        </w:r>
      </w:ins>
      <w:r>
        <w:t xml:space="preserve"> OMZ, under a matrix of spectral wavebands, irradiances, photoperiods and oxygen concentrations approximating present day and hypothetical future niches.</w:t>
      </w:r>
    </w:p>
    <w:p w14:paraId="2A7B6172" w14:textId="175CDF21" w:rsidR="00DE2E1C" w:rsidRDefault="00000000">
      <w:pPr>
        <w:pStyle w:val="BodyText"/>
      </w:pPr>
      <w:r>
        <w:rPr>
          <w:i/>
          <w:iCs/>
        </w:rPr>
        <w:t>Prochlorococcus marinus</w:t>
      </w:r>
      <w:r>
        <w:t xml:space="preserve"> MED4 requires more than 4 h of light per day; </w:t>
      </w:r>
      <w:proofErr w:type="gramStart"/>
      <w:r>
        <w:t>thus</w:t>
      </w:r>
      <w:proofErr w:type="gramEnd"/>
      <w:r>
        <w:t xml:space="preserve"> this strain will not exploit habitats typical of temperate </w:t>
      </w:r>
      <w:del w:id="892" w:author="Mireille Savoie" w:date="2024-06-10T18:59:00Z" w16du:dateUtc="2024-06-10T21:59:00Z">
        <w:r w:rsidR="00F2456C">
          <w:delText>winter or</w:delText>
        </w:r>
      </w:del>
      <w:ins w:id="893" w:author="Mireille Savoie" w:date="2024-06-10T18:59:00Z" w16du:dateUtc="2024-06-10T21:59:00Z">
        <w:r>
          <w:t>winters at</w:t>
        </w:r>
      </w:ins>
      <w:r>
        <w:t xml:space="preserve"> light attenuated depths, even if water temperatures warm into the clade HLI tolerance range. MED4 is also excluded from the lowest oxygen habitats of 2.5 µM O</w:t>
      </w:r>
      <w:r>
        <w:rPr>
          <w:vertAlign w:val="subscript"/>
        </w:rPr>
        <w:t>2</w:t>
      </w:r>
      <w:r>
        <w:t>, but can, grow under OMZ regions with 25 µM O</w:t>
      </w:r>
      <w:r>
        <w:rPr>
          <w:vertAlign w:val="subscript"/>
        </w:rPr>
        <w:t>2</w:t>
      </w:r>
      <w:r>
        <w:t>. Genomic (Fig</w:t>
      </w:r>
      <w:del w:id="894" w:author="Mireille Savoie" w:date="2024-06-10T18:59:00Z" w16du:dateUtc="2024-06-10T21:59:00Z">
        <w:r w:rsidR="00892E01">
          <w:delText xml:space="preserve">. </w:delText>
        </w:r>
        <w:r w:rsidR="00F2456C">
          <w:delText>11</w:delText>
        </w:r>
      </w:del>
      <w:ins w:id="895" w:author="Mireille Savoie" w:date="2024-06-10T18:59:00Z" w16du:dateUtc="2024-06-10T21:59:00Z">
        <w:r>
          <w:t xml:space="preserve"> 8</w:t>
        </w:r>
      </w:ins>
      <w:r>
        <w:t>) and transcriptional analyses [</w:t>
      </w:r>
      <w:del w:id="896" w:author="Mireille Savoie" w:date="2024-06-10T18:59:00Z" w16du:dateUtc="2024-06-10T21:59:00Z">
        <w:r w:rsidR="00F2456C">
          <w:delText>77</w:delText>
        </w:r>
      </w:del>
      <w:ins w:id="897" w:author="Mireille Savoie" w:date="2024-06-10T18:59:00Z" w16du:dateUtc="2024-06-10T21:59:00Z">
        <w:r>
          <w:t>80</w:t>
        </w:r>
      </w:ins>
      <w:r>
        <w:t>] suggest MED4 is excluded from growth below ~25 µM O</w:t>
      </w:r>
      <w:r>
        <w:rPr>
          <w:vertAlign w:val="subscript"/>
        </w:rPr>
        <w:t>2</w:t>
      </w:r>
      <w:r>
        <w:t xml:space="preserve"> because it relies upon a ubiquinol oxidase, non-electrogenic, to maintain oxidation/reduction balance in the intersystem electron transport chain, with a K</w:t>
      </w:r>
      <w:r>
        <w:rPr>
          <w:vertAlign w:val="subscript"/>
        </w:rPr>
        <w:t>m</w:t>
      </w:r>
      <w:r>
        <w:t xml:space="preserve"> for [O</w:t>
      </w:r>
      <w:r>
        <w:rPr>
          <w:vertAlign w:val="subscript"/>
        </w:rPr>
        <w:t>2</w:t>
      </w:r>
      <w:r>
        <w:t>] of ~25 µM O</w:t>
      </w:r>
      <w:r>
        <w:rPr>
          <w:vertAlign w:val="subscript"/>
        </w:rPr>
        <w:t>2</w:t>
      </w:r>
      <w:r>
        <w:t xml:space="preserve">. On the other hand, MED4 shows inducible expression of </w:t>
      </w:r>
      <w:proofErr w:type="spellStart"/>
      <w:r>
        <w:t>FtsH</w:t>
      </w:r>
      <w:proofErr w:type="spellEnd"/>
      <w:r>
        <w:t xml:space="preserve"> isoforms [</w:t>
      </w:r>
      <w:del w:id="898" w:author="Mireille Savoie" w:date="2024-06-10T18:59:00Z" w16du:dateUtc="2024-06-10T21:59:00Z">
        <w:r w:rsidR="00F2456C">
          <w:delText>45</w:delText>
        </w:r>
      </w:del>
      <w:ins w:id="899" w:author="Mireille Savoie" w:date="2024-06-10T18:59:00Z" w16du:dateUtc="2024-06-10T21:59:00Z">
        <w:r>
          <w:t>48</w:t>
        </w:r>
      </w:ins>
      <w:r>
        <w:t>], to counter photoinactivation of PSII under higher PAR and [O</w:t>
      </w:r>
      <w:r>
        <w:rPr>
          <w:vertAlign w:val="subscript"/>
        </w:rPr>
        <w:t>2</w:t>
      </w:r>
      <w:r>
        <w:t>] environments. However, photoinactivation imposes an increased cost of growth upon MED4, since growth under red light, to lower photoinactivation of PSII [</w:t>
      </w:r>
      <w:del w:id="900" w:author="Mireille Savoie" w:date="2024-06-10T18:59:00Z" w16du:dateUtc="2024-06-10T21:59:00Z">
        <w:r w:rsidR="00F2456C">
          <w:delText>59</w:delText>
        </w:r>
      </w:del>
      <w:ins w:id="901" w:author="Mireille Savoie" w:date="2024-06-10T18:59:00Z" w16du:dateUtc="2024-06-10T21:59:00Z">
        <w:r>
          <w:t>60</w:t>
        </w:r>
      </w:ins>
      <w:r>
        <w:t>], allows MED4 to achieve faster growth per absorbed photon than growth under blue light. TARA Oceans Project data [</w:t>
      </w:r>
      <w:del w:id="902" w:author="Mireille Savoie" w:date="2024-06-10T18:59:00Z" w16du:dateUtc="2024-06-10T21:59:00Z">
        <w:r w:rsidR="00F2456C">
          <w:delText>20</w:delText>
        </w:r>
      </w:del>
      <w:ins w:id="903" w:author="Mireille Savoie" w:date="2024-06-10T18:59:00Z" w16du:dateUtc="2024-06-10T21:59:00Z">
        <w:r>
          <w:t>22</w:t>
        </w:r>
      </w:ins>
      <w:r>
        <w:t xml:space="preserve">] indeed reported presence of </w:t>
      </w:r>
      <w:r>
        <w:rPr>
          <w:i/>
          <w:iCs/>
        </w:rPr>
        <w:t>P. marinus</w:t>
      </w:r>
      <w:r>
        <w:t xml:space="preserve"> MED4-like genomes at depths ranging from 5 m to 90 m, representing high to low blue light levels, in the Pacific </w:t>
      </w:r>
      <w:proofErr w:type="gramStart"/>
      <w:r>
        <w:t>South East</w:t>
      </w:r>
      <w:proofErr w:type="gramEnd"/>
      <w:r>
        <w:t xml:space="preserve"> Ocean. </w:t>
      </w:r>
      <w:del w:id="904" w:author="Mireille Savoie" w:date="2024-06-10T18:59:00Z" w16du:dateUtc="2024-06-10T21:59:00Z">
        <w:r w:rsidR="00F2456C">
          <w:delText>Delmont and Eren [20] did not analyze data from depths beyond the subsurface chlorophyll maximum layer, nor did they report[O</w:delText>
        </w:r>
        <w:r w:rsidR="00F2456C">
          <w:rPr>
            <w:vertAlign w:val="subscript"/>
          </w:rPr>
          <w:delText>2</w:delText>
        </w:r>
        <w:r w:rsidR="00F2456C">
          <w:delText xml:space="preserve">] at depth. </w:delText>
        </w:r>
      </w:del>
      <w:r>
        <w:t xml:space="preserve">Our growth findings are </w:t>
      </w:r>
      <w:r>
        <w:lastRenderedPageBreak/>
        <w:t>consistent with Fig</w:t>
      </w:r>
      <w:del w:id="905" w:author="Mireille Savoie" w:date="2024-06-10T18:59:00Z" w16du:dateUtc="2024-06-10T21:59:00Z">
        <w:r w:rsidR="00892E01">
          <w:delText>.</w:delText>
        </w:r>
      </w:del>
      <w:r>
        <w:t xml:space="preserve"> 2 showing PSII proteins annotated as MED4, clade HLI, at depths up to 200 meters, with O</w:t>
      </w:r>
      <w:r>
        <w:rPr>
          <w:vertAlign w:val="subscript"/>
        </w:rPr>
        <w:t>2</w:t>
      </w:r>
      <w:r>
        <w:t xml:space="preserve"> of ~15 µM.</w:t>
      </w:r>
    </w:p>
    <w:p w14:paraId="5A56189F" w14:textId="402D85DE" w:rsidR="00DE2E1C" w:rsidRDefault="00000000">
      <w:pPr>
        <w:pStyle w:val="BodyText"/>
      </w:pPr>
      <w:r>
        <w:rPr>
          <w:i/>
          <w:iCs/>
        </w:rPr>
        <w:t>Prochlorococcus marinus</w:t>
      </w:r>
      <w:r>
        <w:t xml:space="preserve"> SS120, a </w:t>
      </w:r>
      <w:ins w:id="906" w:author="Mireille Savoie" w:date="2024-06-10T18:59:00Z" w16du:dateUtc="2024-06-10T21:59:00Z">
        <w:r>
          <w:t xml:space="preserve">clade </w:t>
        </w:r>
      </w:ins>
      <w:r>
        <w:t>LLII/III</w:t>
      </w:r>
      <w:del w:id="907" w:author="Mireille Savoie" w:date="2024-06-10T18:59:00Z" w16du:dateUtc="2024-06-10T21:59:00Z">
        <w:r w:rsidR="00F2456C">
          <w:delText xml:space="preserve"> clade</w:delText>
        </w:r>
      </w:del>
      <w:r>
        <w:t xml:space="preserve"> representative, showed an interactive inhibition of growth by oxygen and cumulative diel PUR, with a higher tolerance for higher cumulative diel PUR under 25 µM O</w:t>
      </w:r>
      <w:r>
        <w:rPr>
          <w:vertAlign w:val="subscript"/>
        </w:rPr>
        <w:t>2</w:t>
      </w:r>
      <w:r>
        <w:t>, compared to 250 µM O</w:t>
      </w:r>
      <w:r>
        <w:rPr>
          <w:vertAlign w:val="subscript"/>
        </w:rPr>
        <w:t>2</w:t>
      </w:r>
      <w:r>
        <w:t xml:space="preserve"> (</w:t>
      </w:r>
      <w:r w:rsidR="00F371B8">
        <w:t>S4 Fig</w:t>
      </w:r>
      <w:del w:id="908" w:author="Mireille Savoie" w:date="2024-06-10T18:59:00Z" w16du:dateUtc="2024-06-10T21:59:00Z">
        <w:r w:rsidR="004B0952">
          <w:delText>.</w:delText>
        </w:r>
        <w:r w:rsidR="00F2456C">
          <w:delText>).</w:delText>
        </w:r>
      </w:del>
      <w:ins w:id="909" w:author="Mireille Savoie" w:date="2024-06-10T18:59:00Z" w16du:dateUtc="2024-06-10T21:59:00Z">
        <w:r>
          <w:t>).</w:t>
        </w:r>
      </w:ins>
      <w:r>
        <w:t xml:space="preserve"> Thus, SS120 can exploit higher PAR environments, within OMZ. SS120 is likely excluded from the combination of higher [O</w:t>
      </w:r>
      <w:r>
        <w:rPr>
          <w:vertAlign w:val="subscript"/>
        </w:rPr>
        <w:t>2</w:t>
      </w:r>
      <w:r>
        <w:t>] and higher PAR by genomic limitations on capacity for DNA repair (Fig</w:t>
      </w:r>
      <w:del w:id="910" w:author="Mireille Savoie" w:date="2024-06-10T18:59:00Z" w16du:dateUtc="2024-06-10T21:59:00Z">
        <w:r w:rsidR="00892E01">
          <w:delText xml:space="preserve">. </w:delText>
        </w:r>
        <w:r w:rsidR="00F2456C">
          <w:delText>12</w:delText>
        </w:r>
      </w:del>
      <w:ins w:id="911" w:author="Mireille Savoie" w:date="2024-06-10T18:59:00Z" w16du:dateUtc="2024-06-10T21:59:00Z">
        <w:r>
          <w:t xml:space="preserve"> 9</w:t>
        </w:r>
      </w:ins>
      <w:r>
        <w:t>), and possibly by limited capacity for synthesis of reactive oxygen quenchers (Fig</w:t>
      </w:r>
      <w:del w:id="912" w:author="Mireille Savoie" w:date="2024-06-10T18:59:00Z" w16du:dateUtc="2024-06-10T21:59:00Z">
        <w:r w:rsidR="00892E01">
          <w:delText xml:space="preserve">. </w:delText>
        </w:r>
        <w:r w:rsidR="00F2456C">
          <w:delText>11</w:delText>
        </w:r>
      </w:del>
      <w:ins w:id="913" w:author="Mireille Savoie" w:date="2024-06-10T18:59:00Z" w16du:dateUtc="2024-06-10T21:59:00Z">
        <w:r>
          <w:t xml:space="preserve"> 8</w:t>
        </w:r>
      </w:ins>
      <w:r>
        <w:t xml:space="preserve">). Our growth results are supported by Lavin </w:t>
      </w:r>
      <w:r>
        <w:rPr>
          <w:i/>
          <w:iCs/>
        </w:rPr>
        <w:t>et al</w:t>
      </w:r>
      <w:r>
        <w:t>. [</w:t>
      </w:r>
      <w:del w:id="914" w:author="Mireille Savoie" w:date="2024-06-10T18:59:00Z" w16du:dateUtc="2024-06-10T21:59:00Z">
        <w:r w:rsidR="00F2456C">
          <w:delText>10</w:delText>
        </w:r>
      </w:del>
      <w:ins w:id="915" w:author="Mireille Savoie" w:date="2024-06-10T18:59:00Z" w16du:dateUtc="2024-06-10T21:59:00Z">
        <w:r>
          <w:t>12</w:t>
        </w:r>
      </w:ins>
      <w:r>
        <w:t xml:space="preserve">] who found evidence of </w:t>
      </w:r>
      <w:ins w:id="916" w:author="Mireille Savoie" w:date="2024-06-10T18:59:00Z" w16du:dateUtc="2024-06-10T21:59:00Z">
        <w:r>
          <w:t xml:space="preserve">clades </w:t>
        </w:r>
      </w:ins>
      <w:r>
        <w:t>LLII/III and LLIV</w:t>
      </w:r>
      <w:del w:id="917" w:author="Mireille Savoie" w:date="2024-06-10T18:59:00Z" w16du:dateUtc="2024-06-10T21:59:00Z">
        <w:r w:rsidR="00F2456C">
          <w:delText xml:space="preserve"> ecotypes</w:delText>
        </w:r>
      </w:del>
      <w:r>
        <w:t>, using terminal restriction fragment length polymorphism analyses, at depths above 40 m, where light levels are higher, within OMZ, and by Fig</w:t>
      </w:r>
      <w:del w:id="918" w:author="Mireille Savoie" w:date="2024-06-10T18:59:00Z" w16du:dateUtc="2024-06-10T21:59:00Z">
        <w:r w:rsidR="00892E01">
          <w:delText>.</w:delText>
        </w:r>
      </w:del>
      <w:r>
        <w:t xml:space="preserve"> 2 showing PSII protein subunits annotated as derived from SS120 at all depths ranging from 20 to 200 m and all [O</w:t>
      </w:r>
      <w:r>
        <w:rPr>
          <w:vertAlign w:val="subscript"/>
        </w:rPr>
        <w:t>2</w:t>
      </w:r>
      <w:r>
        <w:t>] in an OMZ of the tropical North Pacific Ocean. SS120 grew under photoperiods longer than 4 h and showed increasing growth rate with increasing photoperiods, and so has the potential to thrive in deep temperate zones, specifically during the spring, summer, and fall seasons when the duration of daylight exceeds 4 h, if [O</w:t>
      </w:r>
      <w:r>
        <w:rPr>
          <w:vertAlign w:val="subscript"/>
        </w:rPr>
        <w:t>2</w:t>
      </w:r>
      <w:r>
        <w:t>] are near surface saturation of about 250 µM. Under lower oxygen levels of 25 µM, SS120 can also potentially exploit a 4 h photoperiod in the blue waveband, and thus has the potential to inhabit a potential warmed, deep, temperate OMZ, during the winter season.</w:t>
      </w:r>
    </w:p>
    <w:p w14:paraId="33FB6D2B" w14:textId="02F95A55" w:rsidR="00DE2E1C" w:rsidRDefault="00000000">
      <w:pPr>
        <w:pStyle w:val="BodyText"/>
      </w:pPr>
      <w:r>
        <w:rPr>
          <w:i/>
          <w:iCs/>
        </w:rPr>
        <w:t>Prochlorococcus marinus</w:t>
      </w:r>
      <w:r>
        <w:t xml:space="preserve"> MIT9313, a </w:t>
      </w:r>
      <w:del w:id="919" w:author="Mireille Savoie" w:date="2024-06-10T18:59:00Z" w16du:dateUtc="2024-06-10T21:59:00Z">
        <w:r w:rsidR="00F2456C">
          <w:delText xml:space="preserve">LLIV </w:delText>
        </w:r>
      </w:del>
      <w:r>
        <w:t>clade</w:t>
      </w:r>
      <w:ins w:id="920" w:author="Mireille Savoie" w:date="2024-06-10T18:59:00Z" w16du:dateUtc="2024-06-10T21:59:00Z">
        <w:r>
          <w:t xml:space="preserve"> LLIV</w:t>
        </w:r>
      </w:ins>
      <w:r>
        <w:t xml:space="preserve"> representative, shows potential to inhabit future warmer temperate zones year-round, as it grows</w:t>
      </w:r>
      <w:ins w:id="921" w:author="Mireille Savoie" w:date="2024-06-10T18:59:00Z" w16du:dateUtc="2024-06-10T21:59:00Z">
        <w:r>
          <w:t xml:space="preserve"> even</w:t>
        </w:r>
      </w:ins>
      <w:r>
        <w:t xml:space="preserve"> under a 4 h photoperiod, expected in winter, or at light-attenuated depths. MIT9313 demonstrates an </w:t>
      </w:r>
      <w:r>
        <w:lastRenderedPageBreak/>
        <w:t>unexpected tolerance to higher light levels and cumulative diel PUR, but only under low oxygen conditions of 25 µM and 2.5 µM (Fig</w:t>
      </w:r>
      <w:del w:id="922" w:author="Mireille Savoie" w:date="2024-06-10T18:59:00Z" w16du:dateUtc="2024-06-10T21:59:00Z">
        <w:r w:rsidR="00892E01">
          <w:delText xml:space="preserve">. </w:delText>
        </w:r>
        <w:r w:rsidR="00F2456C">
          <w:delText>7</w:delText>
        </w:r>
      </w:del>
      <w:ins w:id="923" w:author="Mireille Savoie" w:date="2024-06-10T18:59:00Z" w16du:dateUtc="2024-06-10T21:59:00Z">
        <w:r>
          <w:t xml:space="preserve"> 5A</w:t>
        </w:r>
      </w:ins>
      <w:r>
        <w:t>), enabling MIT9313 to grow in OMZ, even at depths closer to the surface. MIT9313 carries a gene encoding (S)-2-hydroxy-acid oxidase [</w:t>
      </w:r>
      <w:del w:id="924" w:author="Mireille Savoie" w:date="2024-06-10T18:59:00Z" w16du:dateUtc="2024-06-10T21:59:00Z">
        <w:r w:rsidR="00F2456C">
          <w:delText>78</w:delText>
        </w:r>
      </w:del>
      <w:ins w:id="925" w:author="Mireille Savoie" w:date="2024-06-10T18:59:00Z" w16du:dateUtc="2024-06-10T21:59:00Z">
        <w:r>
          <w:t>81</w:t>
        </w:r>
      </w:ins>
      <w:r>
        <w:t>], with a K</w:t>
      </w:r>
      <w:r>
        <w:rPr>
          <w:vertAlign w:val="subscript"/>
        </w:rPr>
        <w:t>m</w:t>
      </w:r>
      <w:r>
        <w:t xml:space="preserve"> for [O</w:t>
      </w:r>
      <w:r>
        <w:rPr>
          <w:vertAlign w:val="subscript"/>
        </w:rPr>
        <w:t>2</w:t>
      </w:r>
      <w:r>
        <w:t>] of ~250 µM (Fig</w:t>
      </w:r>
      <w:del w:id="926" w:author="Mireille Savoie" w:date="2024-06-10T18:59:00Z" w16du:dateUtc="2024-06-10T21:59:00Z">
        <w:r w:rsidR="00892E01">
          <w:delText xml:space="preserve">. </w:delText>
        </w:r>
        <w:r w:rsidR="00F2456C">
          <w:delText>11</w:delText>
        </w:r>
      </w:del>
      <w:ins w:id="927" w:author="Mireille Savoie" w:date="2024-06-10T18:59:00Z" w16du:dateUtc="2024-06-10T21:59:00Z">
        <w:r>
          <w:t xml:space="preserve"> 8</w:t>
        </w:r>
      </w:ins>
      <w:r>
        <w:t>), which produces H</w:t>
      </w:r>
      <w:r>
        <w:rPr>
          <w:vertAlign w:val="subscript"/>
        </w:rPr>
        <w:t>2</w:t>
      </w:r>
      <w:r>
        <w:t>O</w:t>
      </w:r>
      <w:r>
        <w:rPr>
          <w:vertAlign w:val="subscript"/>
        </w:rPr>
        <w:t>2</w:t>
      </w:r>
      <w:r>
        <w:t>. Growth at lower [O</w:t>
      </w:r>
      <w:r>
        <w:rPr>
          <w:vertAlign w:val="subscript"/>
        </w:rPr>
        <w:t>2</w:t>
      </w:r>
      <w:r>
        <w:t xml:space="preserve">] may protect MIT9313 from </w:t>
      </w:r>
      <w:proofErr w:type="gramStart"/>
      <w:r>
        <w:t>auto-intoxication</w:t>
      </w:r>
      <w:proofErr w:type="gramEnd"/>
      <w:r>
        <w:t xml:space="preserve"> from production of H</w:t>
      </w:r>
      <w:r>
        <w:rPr>
          <w:vertAlign w:val="subscript"/>
        </w:rPr>
        <w:t>2</w:t>
      </w:r>
      <w:r>
        <w:t>O</w:t>
      </w:r>
      <w:r>
        <w:rPr>
          <w:vertAlign w:val="subscript"/>
        </w:rPr>
        <w:t>2</w:t>
      </w:r>
      <w:r>
        <w:t>. We hypothesize that under 250 µM O</w:t>
      </w:r>
      <w:r>
        <w:rPr>
          <w:vertAlign w:val="subscript"/>
        </w:rPr>
        <w:t>2</w:t>
      </w:r>
      <w:r>
        <w:t xml:space="preserve"> and higher blue light, </w:t>
      </w:r>
      <w:r>
        <w:rPr>
          <w:i/>
          <w:iCs/>
        </w:rPr>
        <w:t>P. marinus</w:t>
      </w:r>
      <w:r>
        <w:t xml:space="preserve"> MIT9313 suffers photoinhibition, resulting in part from the inactivation of PSII caused by the production of H</w:t>
      </w:r>
      <w:r>
        <w:rPr>
          <w:vertAlign w:val="subscript"/>
        </w:rPr>
        <w:t>2</w:t>
      </w:r>
      <w:r>
        <w:t>O</w:t>
      </w:r>
      <w:r>
        <w:rPr>
          <w:vertAlign w:val="subscript"/>
        </w:rPr>
        <w:t>2</w:t>
      </w:r>
      <w:r>
        <w:t xml:space="preserve">. This photoinhibition is compounded by limited inducible repair for PSII, due to the absence of </w:t>
      </w:r>
      <w:proofErr w:type="spellStart"/>
      <w:r>
        <w:t>FtsH</w:t>
      </w:r>
      <w:proofErr w:type="spellEnd"/>
      <w:r>
        <w:t xml:space="preserve"> 1 and 2 expression in </w:t>
      </w:r>
      <w:r>
        <w:rPr>
          <w:i/>
          <w:iCs/>
        </w:rPr>
        <w:t>P. marinus</w:t>
      </w:r>
      <w:r>
        <w:t xml:space="preserve"> MIT9313 [</w:t>
      </w:r>
      <w:del w:id="928" w:author="Mireille Savoie" w:date="2024-06-10T18:59:00Z" w16du:dateUtc="2024-06-10T21:59:00Z">
        <w:r w:rsidR="00F2456C">
          <w:delText>45</w:delText>
        </w:r>
      </w:del>
      <w:ins w:id="929" w:author="Mireille Savoie" w:date="2024-06-10T18:59:00Z" w16du:dateUtc="2024-06-10T21:59:00Z">
        <w:r>
          <w:t>48</w:t>
        </w:r>
      </w:ins>
      <w:r>
        <w:t>]. MIT9313 shows remarkable ability to thrive under very low [O</w:t>
      </w:r>
      <w:r>
        <w:rPr>
          <w:vertAlign w:val="subscript"/>
        </w:rPr>
        <w:t>2</w:t>
      </w:r>
      <w:r>
        <w:t xml:space="preserve">], potentially allowing it to expand into broader ecological niches. </w:t>
      </w:r>
      <w:del w:id="930" w:author="Mireille Savoie" w:date="2024-06-10T18:59:00Z" w16du:dateUtc="2024-06-10T21:59:00Z">
        <w:r w:rsidR="00F2456C">
          <w:delText>These</w:delText>
        </w:r>
      </w:del>
      <w:ins w:id="931" w:author="Mireille Savoie" w:date="2024-06-10T18:59:00Z" w16du:dateUtc="2024-06-10T21:59:00Z">
        <w:r>
          <w:t>Our</w:t>
        </w:r>
      </w:ins>
      <w:r>
        <w:t xml:space="preserve"> results are supported by Fig</w:t>
      </w:r>
      <w:del w:id="932" w:author="Mireille Savoie" w:date="2024-06-10T18:59:00Z" w16du:dateUtc="2024-06-10T21:59:00Z">
        <w:r w:rsidR="00892E01">
          <w:delText>.</w:delText>
        </w:r>
      </w:del>
      <w:r>
        <w:t xml:space="preserve"> 2 showing </w:t>
      </w:r>
      <w:del w:id="933" w:author="Mireille Savoie" w:date="2024-06-10T18:59:00Z" w16du:dateUtc="2024-06-10T21:59:00Z">
        <w:r w:rsidR="00F2456C">
          <w:delText xml:space="preserve">PSI </w:delText>
        </w:r>
      </w:del>
      <w:r>
        <w:t xml:space="preserve">protein subunits </w:t>
      </w:r>
      <w:del w:id="934" w:author="Mireille Savoie" w:date="2024-06-10T18:59:00Z" w16du:dateUtc="2024-06-10T21:59:00Z">
        <w:r w:rsidR="00F2456C">
          <w:delText xml:space="preserve">annotated as </w:delText>
        </w:r>
      </w:del>
      <w:r>
        <w:t xml:space="preserve">derived from MIT9313 detected </w:t>
      </w:r>
      <w:ins w:id="935" w:author="Mireille Savoie" w:date="2024-06-10T18:59:00Z" w16du:dateUtc="2024-06-10T21:59:00Z">
        <w:r>
          <w:t xml:space="preserve">frequently </w:t>
        </w:r>
      </w:ins>
      <w:r>
        <w:t>at depths &gt; 120 m</w:t>
      </w:r>
      <w:del w:id="936" w:author="Mireille Savoie" w:date="2024-06-10T18:59:00Z" w16du:dateUtc="2024-06-10T21:59:00Z">
        <w:r w:rsidR="00F2456C">
          <w:delText>, along with PSII subunits at depths from 50 m to 200 m</w:delText>
        </w:r>
      </w:del>
      <w:r>
        <w:t xml:space="preserve"> in regions where O</w:t>
      </w:r>
      <w:r>
        <w:rPr>
          <w:vertAlign w:val="subscript"/>
        </w:rPr>
        <w:t>2</w:t>
      </w:r>
      <w:r>
        <w:t xml:space="preserve"> was 15 µM. Bagby and Chisholm [</w:t>
      </w:r>
      <w:del w:id="937" w:author="Mireille Savoie" w:date="2024-06-10T18:59:00Z" w16du:dateUtc="2024-06-10T21:59:00Z">
        <w:r w:rsidR="00F2456C">
          <w:delText>84</w:delText>
        </w:r>
      </w:del>
      <w:ins w:id="938" w:author="Mireille Savoie" w:date="2024-06-10T18:59:00Z" w16du:dateUtc="2024-06-10T21:59:00Z">
        <w:r>
          <w:t>87</w:t>
        </w:r>
      </w:ins>
      <w:r>
        <w:t>] suggest that O</w:t>
      </w:r>
      <w:r>
        <w:rPr>
          <w:vertAlign w:val="subscript"/>
        </w:rPr>
        <w:t>2</w:t>
      </w:r>
      <w:r>
        <w:t xml:space="preserve"> has a protective role in </w:t>
      </w:r>
      <w:del w:id="939" w:author="Mireille Savoie" w:date="2024-06-10T18:59:00Z" w16du:dateUtc="2024-06-10T21:59:00Z">
        <w:r w:rsidR="00F2456C">
          <w:rPr>
            <w:i/>
            <w:iCs/>
          </w:rPr>
          <w:delText>Prochlorococcus</w:delText>
        </w:r>
      </w:del>
      <w:ins w:id="940" w:author="Mireille Savoie" w:date="2024-06-10T18:59:00Z" w16du:dateUtc="2024-06-10T21:59:00Z">
        <w:r>
          <w:rPr>
            <w:i/>
            <w:iCs/>
          </w:rPr>
          <w:t>P. marinus</w:t>
        </w:r>
      </w:ins>
      <w:r>
        <w:t xml:space="preserve"> under lower carbon dioxide environments when carbon fixation is limited. The deep water environments typical for MIT9313 are relatively nutrient rich, and </w:t>
      </w:r>
      <w:del w:id="941" w:author="Mireille Savoie" w:date="2024-06-10T18:59:00Z" w16du:dateUtc="2024-06-10T21:59:00Z">
        <w:r w:rsidR="00F2456C">
          <w:rPr>
            <w:i/>
            <w:iCs/>
          </w:rPr>
          <w:delText>Prochlorococcus</w:delText>
        </w:r>
      </w:del>
      <w:ins w:id="942" w:author="Mireille Savoie" w:date="2024-06-10T18:59:00Z" w16du:dateUtc="2024-06-10T21:59:00Z">
        <w:r>
          <w:rPr>
            <w:i/>
            <w:iCs/>
          </w:rPr>
          <w:t>P. marinus</w:t>
        </w:r>
      </w:ins>
      <w:r>
        <w:t xml:space="preserve"> take up and metabolize various sugars [</w:t>
      </w:r>
      <w:del w:id="943" w:author="Mireille Savoie" w:date="2024-06-10T18:59:00Z" w16du:dateUtc="2024-06-10T21:59:00Z">
        <w:r w:rsidR="00F2456C">
          <w:delText>85–87</w:delText>
        </w:r>
      </w:del>
      <w:ins w:id="944" w:author="Mireille Savoie" w:date="2024-06-10T18:59:00Z" w16du:dateUtc="2024-06-10T21:59:00Z">
        <w:r>
          <w:t>88–90</w:t>
        </w:r>
      </w:ins>
      <w:r>
        <w:t>] and amino acids [</w:t>
      </w:r>
      <w:del w:id="945" w:author="Mireille Savoie" w:date="2024-06-10T18:59:00Z" w16du:dateUtc="2024-06-10T21:59:00Z">
        <w:r w:rsidR="00F2456C">
          <w:delText>88</w:delText>
        </w:r>
      </w:del>
      <w:ins w:id="946" w:author="Mireille Savoie" w:date="2024-06-10T18:59:00Z" w16du:dateUtc="2024-06-10T21:59:00Z">
        <w:r>
          <w:t>91</w:t>
        </w:r>
      </w:ins>
      <w:r>
        <w:t xml:space="preserve">]. In future work </w:t>
      </w:r>
      <w:del w:id="947" w:author="Mireille Savoie" w:date="2024-06-10T18:59:00Z" w16du:dateUtc="2024-06-10T21:59:00Z">
        <w:r w:rsidR="00F2456C">
          <w:delText>we aim to</w:delText>
        </w:r>
      </w:del>
      <w:ins w:id="948" w:author="Mireille Savoie" w:date="2024-06-10T18:59:00Z" w16du:dateUtc="2024-06-10T21:59:00Z">
        <w:r>
          <w:t>could</w:t>
        </w:r>
      </w:ins>
      <w:r>
        <w:t xml:space="preserve"> test whether MIT9313 is using photosynthesis to drive CO</w:t>
      </w:r>
      <w:r>
        <w:rPr>
          <w:vertAlign w:val="subscript"/>
        </w:rPr>
        <w:t>2</w:t>
      </w:r>
      <w:r>
        <w:t xml:space="preserve"> fixation in low O</w:t>
      </w:r>
      <w:r>
        <w:rPr>
          <w:vertAlign w:val="subscript"/>
        </w:rPr>
        <w:t>2</w:t>
      </w:r>
      <w:r>
        <w:t xml:space="preserve"> environments, or whether PSII generation of O</w:t>
      </w:r>
      <w:r>
        <w:rPr>
          <w:vertAlign w:val="subscript"/>
        </w:rPr>
        <w:t>2</w:t>
      </w:r>
      <w:r>
        <w:t xml:space="preserve"> acts as an electron sink for respiration, using ATP for maintenance and to take up nutrients from the surroundings. </w:t>
      </w:r>
      <w:proofErr w:type="spellStart"/>
      <w:r>
        <w:t>Partensky</w:t>
      </w:r>
      <w:proofErr w:type="spellEnd"/>
      <w:r>
        <w:t xml:space="preserve"> </w:t>
      </w:r>
      <w:r>
        <w:rPr>
          <w:i/>
          <w:iCs/>
        </w:rPr>
        <w:t>et al</w:t>
      </w:r>
      <w:r>
        <w:t>. [</w:t>
      </w:r>
      <w:del w:id="949" w:author="Mireille Savoie" w:date="2024-06-10T18:59:00Z" w16du:dateUtc="2024-06-10T21:59:00Z">
        <w:r w:rsidR="00F2456C">
          <w:delText>15</w:delText>
        </w:r>
      </w:del>
      <w:ins w:id="950" w:author="Mireille Savoie" w:date="2024-06-10T18:59:00Z" w16du:dateUtc="2024-06-10T21:59:00Z">
        <w:r>
          <w:t>17</w:t>
        </w:r>
      </w:ins>
      <w:r>
        <w:t>] indeed found that in the low-light conditions found in the OMZ, MED4, SS120 and MIT9313 all became net O</w:t>
      </w:r>
      <w:r>
        <w:rPr>
          <w:vertAlign w:val="subscript"/>
        </w:rPr>
        <w:t>2</w:t>
      </w:r>
      <w:r>
        <w:t xml:space="preserve"> consumers, suggesting that low light levels cause the respiratory chain to </w:t>
      </w:r>
      <w:r>
        <w:lastRenderedPageBreak/>
        <w:t>consume more O</w:t>
      </w:r>
      <w:r>
        <w:rPr>
          <w:vertAlign w:val="subscript"/>
        </w:rPr>
        <w:t>2</w:t>
      </w:r>
      <w:r>
        <w:t xml:space="preserve"> than the photosynthetic electron transport chain generates, thus contributing to maintenance of the low O</w:t>
      </w:r>
      <w:r>
        <w:rPr>
          <w:vertAlign w:val="subscript"/>
        </w:rPr>
        <w:t>2</w:t>
      </w:r>
      <w:r>
        <w:t xml:space="preserve"> environment.</w:t>
      </w:r>
    </w:p>
    <w:p w14:paraId="4F97E98E" w14:textId="77777777" w:rsidR="00DE2E1C" w:rsidRDefault="00000000">
      <w:pPr>
        <w:pStyle w:val="BodyText"/>
        <w:rPr>
          <w:ins w:id="951" w:author="Mireille Savoie" w:date="2024-06-10T18:59:00Z" w16du:dateUtc="2024-06-10T21:59:00Z"/>
        </w:rPr>
      </w:pPr>
      <w:ins w:id="952" w:author="Mireille Savoie" w:date="2024-06-10T18:59:00Z" w16du:dateUtc="2024-06-10T21:59:00Z">
        <w:r>
          <w:t xml:space="preserve">In warming oceans, </w:t>
        </w:r>
        <w:r>
          <w:rPr>
            <w:i/>
            <w:iCs/>
          </w:rPr>
          <w:t>P. marinus</w:t>
        </w:r>
        <w:r>
          <w:t xml:space="preserve"> clades will differentially expand into new regions. Competition among clades will be driven not simply by light levels, but by their differing capacities to tolerate and exploit combinations of photoperiods, light levels, and [O</w:t>
        </w:r>
        <w:r>
          <w:rPr>
            <w:vertAlign w:val="subscript"/>
          </w:rPr>
          <w:t>2</w:t>
        </w:r>
        <w:r>
          <w:t>]. Clade HLI (including MED4) is excluded from short photoperiod regimes, typical of temperate winters at light attenuated depths. In contrast, clade LLIV (including MIT9313) may exploit higher light niches under expanding OMZ conditions, where low O</w:t>
        </w:r>
        <w:r>
          <w:rPr>
            <w:vertAlign w:val="subscript"/>
          </w:rPr>
          <w:t>2</w:t>
        </w:r>
        <w:r>
          <w:t xml:space="preserve"> relieves the stresses of oxidative stress and PSII photoinhibition.</w:t>
        </w:r>
      </w:ins>
    </w:p>
    <w:p w14:paraId="11E7CBBF" w14:textId="77777777" w:rsidR="00DE2E1C" w:rsidRDefault="00000000">
      <w:pPr>
        <w:rPr>
          <w:ins w:id="953" w:author="Mireille Savoie" w:date="2024-06-10T18:59:00Z" w16du:dateUtc="2024-06-10T21:59:00Z"/>
        </w:rPr>
      </w:pPr>
      <w:ins w:id="954" w:author="Mireille Savoie" w:date="2024-06-10T18:59:00Z" w16du:dateUtc="2024-06-10T21:59:00Z">
        <w:r>
          <w:br w:type="page"/>
        </w:r>
      </w:ins>
    </w:p>
    <w:p w14:paraId="08FB7C64" w14:textId="77777777" w:rsidR="00665004" w:rsidRPr="00F179C3" w:rsidRDefault="00665004" w:rsidP="00665004">
      <w:pPr>
        <w:pStyle w:val="Heading1"/>
        <w:rPr>
          <w:moveTo w:id="955" w:author="Mireille Savoie" w:date="2024-06-10T18:59:00Z" w16du:dateUtc="2024-06-10T21:59:00Z"/>
          <w:sz w:val="36"/>
          <w:szCs w:val="36"/>
        </w:rPr>
      </w:pPr>
      <w:bookmarkStart w:id="956" w:name="acknowledgements"/>
      <w:bookmarkStart w:id="957" w:name="references"/>
      <w:bookmarkEnd w:id="887"/>
      <w:moveToRangeStart w:id="958" w:author="Mireille Savoie" w:date="2024-06-10T18:59:00Z" w:name="move168938404"/>
      <w:moveTo w:id="959" w:author="Mireille Savoie" w:date="2024-06-10T18:59:00Z" w16du:dateUtc="2024-06-10T21:59:00Z">
        <w:r w:rsidRPr="00F179C3">
          <w:rPr>
            <w:sz w:val="36"/>
            <w:szCs w:val="36"/>
          </w:rPr>
          <w:lastRenderedPageBreak/>
          <w:t>Acknowledgements</w:t>
        </w:r>
      </w:moveTo>
    </w:p>
    <w:p w14:paraId="16373F2D" w14:textId="26B52478" w:rsidR="00665004" w:rsidRPr="00665004" w:rsidRDefault="00665004" w:rsidP="00665004">
      <w:pPr>
        <w:pStyle w:val="FirstParagraph"/>
        <w:rPr>
          <w:moveTo w:id="960" w:author="Mireille Savoie" w:date="2024-06-10T18:59:00Z" w16du:dateUtc="2024-06-10T21:59:00Z"/>
        </w:rPr>
      </w:pPr>
      <w:moveToRangeStart w:id="961" w:author="Mireille Savoie" w:date="2024-06-10T18:59:00Z" w:name="move168938405"/>
      <w:moveToRangeEnd w:id="958"/>
      <w:moveTo w:id="962" w:author="Mireille Savoie" w:date="2024-06-10T18:59:00Z" w16du:dateUtc="2024-06-10T21:59:00Z">
        <w:r>
          <w:t>Makoto Saito for edits and feedback pertaining to the Ocean Protein Portal dataset.</w:t>
        </w:r>
      </w:moveTo>
      <w:moveToRangeEnd w:id="961"/>
      <w:ins w:id="963" w:author="Mireille Savoie" w:date="2024-06-10T18:59:00Z" w16du:dateUtc="2024-06-10T21:59:00Z">
        <w:r>
          <w:br/>
          <w:t xml:space="preserve">Miranda Corkum maintained cultures and trained personnel in culture handling. </w:t>
        </w:r>
      </w:ins>
      <w:moveToRangeStart w:id="964" w:author="Mireille Savoie" w:date="2024-06-10T18:59:00Z" w:name="move168938406"/>
      <w:moveTo w:id="965" w:author="Mireille Savoie" w:date="2024-06-10T18:59:00Z" w16du:dateUtc="2024-06-10T21:59:00Z">
        <w:r>
          <w:t xml:space="preserve">Carlie Barnhill (Mount Allison Student) assisted with code for import of </w:t>
        </w:r>
        <w:proofErr w:type="spellStart"/>
        <w:r>
          <w:t>multicultivator</w:t>
        </w:r>
        <w:proofErr w:type="spellEnd"/>
        <w:r>
          <w:t xml:space="preserve"> growth data files. Sarah Arthur &amp; Daytona McMackin (Mount Allison Students) assisted with culturing and setting up </w:t>
        </w:r>
        <w:proofErr w:type="spellStart"/>
        <w:r>
          <w:t>multicultivator</w:t>
        </w:r>
        <w:proofErr w:type="spellEnd"/>
        <w:r>
          <w:t xml:space="preserve"> runs.</w:t>
        </w:r>
        <w:bookmarkEnd w:id="956"/>
      </w:moveTo>
    </w:p>
    <w:moveToRangeEnd w:id="964"/>
    <w:p w14:paraId="04802C17" w14:textId="60862B47" w:rsidR="00DE2E1C" w:rsidRPr="000C7FFC" w:rsidRDefault="00000000">
      <w:pPr>
        <w:pStyle w:val="Heading1"/>
        <w:rPr>
          <w:sz w:val="36"/>
          <w:szCs w:val="36"/>
        </w:rPr>
      </w:pPr>
      <w:r w:rsidRPr="000C7FFC">
        <w:rPr>
          <w:sz w:val="36"/>
          <w:szCs w:val="36"/>
        </w:rPr>
        <w:t>References</w:t>
      </w:r>
    </w:p>
    <w:p w14:paraId="44282FB1" w14:textId="77777777" w:rsidR="00DE2E1C" w:rsidRDefault="00000000">
      <w:pPr>
        <w:pStyle w:val="Bibliography"/>
      </w:pPr>
      <w:bookmarkStart w:id="966" w:name="Xd70befea164557b16ed93ff46130e2de22ec267"/>
      <w:bookmarkStart w:id="967" w:name="refs"/>
      <w:r>
        <w:t xml:space="preserve">1. </w:t>
      </w:r>
      <w:r>
        <w:tab/>
        <w:t xml:space="preserve">Chisholm SW, Frankel SL, Goericke R, Olson RJ, Palenik B, Waterbury JB, et al. </w:t>
      </w:r>
      <w:r>
        <w:rPr>
          <w:i/>
          <w:iCs/>
        </w:rPr>
        <w:t>Prochlorococcus Marinus</w:t>
      </w:r>
      <w:r>
        <w:t xml:space="preserve"> nov. Gen. Nov. Sp.: An oxyphototrophic marine prokaryote containing divinyl chlorophyll a and b. Archives of Microbiology. 1992;157: 297–300. doi:</w:t>
      </w:r>
      <w:hyperlink r:id="rId18">
        <w:r>
          <w:rPr>
            <w:rStyle w:val="Hyperlink"/>
          </w:rPr>
          <w:t>10.1007/BF00245165</w:t>
        </w:r>
      </w:hyperlink>
    </w:p>
    <w:p w14:paraId="54BA8220" w14:textId="77777777" w:rsidR="00DE2E1C" w:rsidRDefault="00000000">
      <w:pPr>
        <w:pStyle w:val="Bibliography"/>
      </w:pPr>
      <w:bookmarkStart w:id="968" w:name="X377042c084eff0ee0f053250151116e931fa65d"/>
      <w:bookmarkEnd w:id="966"/>
      <w:r>
        <w:t xml:space="preserve">2. </w:t>
      </w:r>
      <w:r>
        <w:tab/>
        <w:t xml:space="preserve">Partensky F, Hess WR, Vaulot D. </w:t>
      </w:r>
      <w:hyperlink r:id="rId19">
        <w:r>
          <w:rPr>
            <w:rStyle w:val="Hyperlink"/>
            <w:i/>
            <w:iCs/>
          </w:rPr>
          <w:t>Prochlorococcus</w:t>
        </w:r>
        <w:r>
          <w:rPr>
            <w:rStyle w:val="Hyperlink"/>
          </w:rPr>
          <w:t>, a Marine Photosynthetic Prokaryote of Global Significance</w:t>
        </w:r>
      </w:hyperlink>
      <w:r>
        <w:t xml:space="preserve">. Microbiology and Molecular Biology Reviews. 1999;63: 106–127. </w:t>
      </w:r>
    </w:p>
    <w:p w14:paraId="121EE3E3" w14:textId="77777777" w:rsidR="00DE2E1C" w:rsidRDefault="00000000">
      <w:pPr>
        <w:pStyle w:val="Bibliography"/>
      </w:pPr>
      <w:bookmarkStart w:id="969" w:name="ref-rocapGenomeDivergenceTwo2003"/>
      <w:bookmarkEnd w:id="968"/>
      <w:r>
        <w:t xml:space="preserve">3. </w:t>
      </w:r>
      <w:r>
        <w:tab/>
        <w:t xml:space="preserve">Rocap G, Larimer FW, Lamerdin J, Malfatti S, Chain P, Ahlgren NA, et al. Genome divergence in two </w:t>
      </w:r>
      <w:r>
        <w:rPr>
          <w:i/>
          <w:iCs/>
        </w:rPr>
        <w:t>Prochlorococcus</w:t>
      </w:r>
      <w:r>
        <w:t xml:space="preserve"> ecotypes reflects oceanic niche differentiation. Nature. 2003;424: 1042–1047. doi:</w:t>
      </w:r>
      <w:hyperlink r:id="rId20">
        <w:r>
          <w:rPr>
            <w:rStyle w:val="Hyperlink"/>
          </w:rPr>
          <w:t>10.1038/nature01947</w:t>
        </w:r>
      </w:hyperlink>
    </w:p>
    <w:p w14:paraId="46194246" w14:textId="77777777" w:rsidR="00DE2E1C" w:rsidRDefault="00000000">
      <w:pPr>
        <w:pStyle w:val="Bibliography"/>
      </w:pPr>
      <w:bookmarkStart w:id="970" w:name="Xc4e2d75c65bebcbf4b52f8b15e48946a22f915b"/>
      <w:bookmarkEnd w:id="969"/>
      <w:r>
        <w:t xml:space="preserve">4. </w:t>
      </w:r>
      <w:r>
        <w:tab/>
        <w:t xml:space="preserve">Moore LR, Rocap G, Chisholm SW. Physiology and molecular phylogeny of coexisting </w:t>
      </w:r>
      <w:r>
        <w:rPr>
          <w:i/>
          <w:iCs/>
        </w:rPr>
        <w:t>Prochlorococcus</w:t>
      </w:r>
      <w:r>
        <w:t xml:space="preserve"> ecotypes. Nature. 1998;393: 464–467. doi:</w:t>
      </w:r>
      <w:hyperlink r:id="rId21">
        <w:r>
          <w:rPr>
            <w:rStyle w:val="Hyperlink"/>
          </w:rPr>
          <w:t>10.1038/30965</w:t>
        </w:r>
      </w:hyperlink>
    </w:p>
    <w:p w14:paraId="521043DB" w14:textId="330B11DF" w:rsidR="00DE2E1C" w:rsidRDefault="004E2955">
      <w:pPr>
        <w:pStyle w:val="Bibliography"/>
        <w:rPr>
          <w:moveTo w:id="971" w:author="Mireille Savoie" w:date="2024-06-10T18:59:00Z" w16du:dateUtc="2024-06-10T21:59:00Z"/>
        </w:rPr>
      </w:pPr>
      <w:del w:id="972" w:author="Mireille Savoie" w:date="2024-06-10T18:59:00Z" w16du:dateUtc="2024-06-10T21:59:00Z">
        <w:r>
          <w:delText>5</w:delText>
        </w:r>
      </w:del>
      <w:bookmarkStart w:id="973" w:name="X34a50bd4f90fc9c15adbc5a13cc0f92b6479639"/>
      <w:bookmarkEnd w:id="970"/>
      <w:ins w:id="974" w:author="Mireille Savoie" w:date="2024-06-10T18:59:00Z" w16du:dateUtc="2024-06-10T21:59:00Z">
        <w:r w:rsidR="00000000">
          <w:t>5.</w:t>
        </w:r>
      </w:ins>
      <w:moveToRangeStart w:id="975" w:author="Mireille Savoie" w:date="2024-06-10T18:59:00Z" w:name="move168938407"/>
      <w:moveTo w:id="976" w:author="Mireille Savoie" w:date="2024-06-10T18:59:00Z" w16du:dateUtc="2024-06-10T21:59:00Z">
        <w:r w:rsidR="00000000">
          <w:t xml:space="preserve"> </w:t>
        </w:r>
        <w:r w:rsidR="00000000">
          <w:tab/>
          <w:t xml:space="preserve">Moore LR, </w:t>
        </w:r>
        <w:proofErr w:type="spellStart"/>
        <w:r w:rsidR="00000000">
          <w:t>Goericke</w:t>
        </w:r>
        <w:proofErr w:type="spellEnd"/>
        <w:r w:rsidR="00000000">
          <w:t xml:space="preserve"> R, Chisholm SW. Comparative physiology of </w:t>
        </w:r>
        <w:proofErr w:type="spellStart"/>
        <w:r w:rsidR="00000000">
          <w:rPr>
            <w:i/>
            <w:iCs/>
          </w:rPr>
          <w:t>Synechococcus</w:t>
        </w:r>
        <w:proofErr w:type="spellEnd"/>
        <w:r w:rsidR="00000000">
          <w:t xml:space="preserve">   and </w:t>
        </w:r>
        <w:r w:rsidR="00000000">
          <w:rPr>
            <w:i/>
            <w:iCs/>
          </w:rPr>
          <w:t>Prochlorococcus</w:t>
        </w:r>
        <w:r w:rsidR="00000000">
          <w:t xml:space="preserve">: Influence of light and temperature on growth, pigments, fluorescence and absorptive properties. Marine Ecology Progress Series. 1995;116: 259–275. Available: </w:t>
        </w:r>
        <w:r w:rsidR="00000000">
          <w:fldChar w:fldCharType="begin"/>
        </w:r>
        <w:r w:rsidR="00000000">
          <w:instrText>HYPERLINK "https://www.jstor.org/stable/44635011" \h</w:instrText>
        </w:r>
        <w:r w:rsidR="00000000">
          <w:fldChar w:fldCharType="separate"/>
        </w:r>
        <w:r w:rsidR="00000000">
          <w:rPr>
            <w:rStyle w:val="Hyperlink"/>
          </w:rPr>
          <w:t>https://www.jstor.org/stable/44635011</w:t>
        </w:r>
        <w:r w:rsidR="00000000">
          <w:rPr>
            <w:rStyle w:val="Hyperlink"/>
          </w:rPr>
          <w:fldChar w:fldCharType="end"/>
        </w:r>
      </w:moveTo>
    </w:p>
    <w:p w14:paraId="55080CE3" w14:textId="77777777" w:rsidR="00DE2E1C" w:rsidRDefault="00000000">
      <w:pPr>
        <w:pStyle w:val="Bibliography"/>
        <w:rPr>
          <w:moveTo w:id="977" w:author="Mireille Savoie" w:date="2024-06-10T18:59:00Z" w16du:dateUtc="2024-06-10T21:59:00Z"/>
        </w:rPr>
      </w:pPr>
      <w:bookmarkStart w:id="978" w:name="X008f0b7f30a0477b74484fc20e18ac1710ada8e"/>
      <w:bookmarkEnd w:id="973"/>
      <w:moveToRangeEnd w:id="975"/>
      <w:ins w:id="979" w:author="Mireille Savoie" w:date="2024-06-10T18:59:00Z" w16du:dateUtc="2024-06-10T21:59:00Z">
        <w:r>
          <w:t>6</w:t>
        </w:r>
      </w:ins>
      <w:moveToRangeStart w:id="980" w:author="Mireille Savoie" w:date="2024-06-10T18:59:00Z" w:name="move168938408"/>
      <w:moveTo w:id="981" w:author="Mireille Savoie" w:date="2024-06-10T18:59:00Z" w16du:dateUtc="2024-06-10T21:59:00Z">
        <w:r>
          <w:t xml:space="preserve">. </w:t>
        </w:r>
        <w:r>
          <w:tab/>
          <w:t xml:space="preserve">Moore LR, Coe A, Zinser ER, Saito MA, Sullivan MB, Lindell D, et al. </w:t>
        </w:r>
        <w:moveToRangeStart w:id="982" w:author="Mireille Savoie" w:date="2024-06-10T18:59:00Z" w:name="move168938409"/>
        <w:moveToRangeEnd w:id="980"/>
        <w:r>
          <w:t xml:space="preserve">Culturing the marine cyanobacterium </w:t>
        </w:r>
        <w:r>
          <w:rPr>
            <w:i/>
            <w:iCs/>
          </w:rPr>
          <w:t>Prochlorococcus</w:t>
        </w:r>
        <w:r>
          <w:t xml:space="preserve">: </w:t>
        </w:r>
        <w:r>
          <w:rPr>
            <w:i/>
            <w:iCs/>
          </w:rPr>
          <w:t>Prochlorococcus</w:t>
        </w:r>
        <w:r>
          <w:t xml:space="preserve"> culturing. Limnology and Oceanography: Methods. 2007;5: 353–362. doi:</w:t>
        </w:r>
        <w:r>
          <w:fldChar w:fldCharType="begin"/>
        </w:r>
        <w:r>
          <w:instrText>HYPERLINK "https://doi.org/10.4319/lom.2007.5.353" \h</w:instrText>
        </w:r>
        <w:r>
          <w:fldChar w:fldCharType="separate"/>
        </w:r>
        <w:r>
          <w:rPr>
            <w:rStyle w:val="Hyperlink"/>
          </w:rPr>
          <w:t>10.4319/lom.2007.5.353</w:t>
        </w:r>
        <w:r>
          <w:rPr>
            <w:rStyle w:val="Hyperlink"/>
          </w:rPr>
          <w:fldChar w:fldCharType="end"/>
        </w:r>
      </w:moveTo>
    </w:p>
    <w:p w14:paraId="30E3429F" w14:textId="77777777" w:rsidR="00DE2E1C" w:rsidRDefault="00000000">
      <w:pPr>
        <w:pStyle w:val="Bibliography"/>
      </w:pPr>
      <w:bookmarkStart w:id="983" w:name="Xcf13d766e1f407b175f777ab28a3678d85c9295"/>
      <w:bookmarkEnd w:id="978"/>
      <w:moveToRangeEnd w:id="982"/>
      <w:ins w:id="984" w:author="Mireille Savoie" w:date="2024-06-10T18:59:00Z" w16du:dateUtc="2024-06-10T21:59:00Z">
        <w:r>
          <w:t>7</w:t>
        </w:r>
      </w:ins>
      <w:r>
        <w:t xml:space="preserve">. </w:t>
      </w:r>
      <w:r>
        <w:tab/>
        <w:t xml:space="preserve">Biller SJ, Berube PM, Lindell D, Chisholm SW. </w:t>
      </w:r>
      <w:r>
        <w:rPr>
          <w:i/>
          <w:iCs/>
        </w:rPr>
        <w:t>Prochlorococcus</w:t>
      </w:r>
      <w:r>
        <w:t>: The structure and function of collective diversity. Nature Reviews Microbiology. 2015;13: 13–27. doi:</w:t>
      </w:r>
      <w:hyperlink r:id="rId22">
        <w:r>
          <w:rPr>
            <w:rStyle w:val="Hyperlink"/>
          </w:rPr>
          <w:t>10.1038/nrmicro3378</w:t>
        </w:r>
      </w:hyperlink>
    </w:p>
    <w:p w14:paraId="197FA5A8" w14:textId="4AB96B2F" w:rsidR="00DE2E1C" w:rsidRDefault="004E2955">
      <w:pPr>
        <w:pStyle w:val="Bibliography"/>
      </w:pPr>
      <w:bookmarkStart w:id="985" w:name="X24cdfcfb92fb5bebb55ab7ebc88e9ecc983f539"/>
      <w:bookmarkEnd w:id="983"/>
      <w:del w:id="986" w:author="Mireille Savoie" w:date="2024-06-10T18:59:00Z" w16du:dateUtc="2024-06-10T21:59:00Z">
        <w:r>
          <w:delText>6</w:delText>
        </w:r>
      </w:del>
      <w:ins w:id="987" w:author="Mireille Savoie" w:date="2024-06-10T18:59:00Z" w16du:dateUtc="2024-06-10T21:59:00Z">
        <w:r w:rsidR="00000000">
          <w:t>8</w:t>
        </w:r>
      </w:ins>
      <w:r w:rsidR="00000000">
        <w:t xml:space="preserve">. </w:t>
      </w:r>
      <w:r w:rsidR="00000000">
        <w:tab/>
        <w:t xml:space="preserve">Veldhuis M, Kraay G. Vertical distribution and pigment composition of a picoplanktonic prochlorophyte in the subtropical North Atlantic:a combined study of </w:t>
      </w:r>
      <w:r w:rsidR="00000000">
        <w:lastRenderedPageBreak/>
        <w:t>HPLC-analysis of pigments and flow cytometry. Marine Ecology Progress Series. 1990;68: 121–127. doi:</w:t>
      </w:r>
      <w:hyperlink r:id="rId23">
        <w:r w:rsidR="00000000">
          <w:rPr>
            <w:rStyle w:val="Hyperlink"/>
          </w:rPr>
          <w:t>10.3354/meps068121</w:t>
        </w:r>
      </w:hyperlink>
    </w:p>
    <w:p w14:paraId="5102D3FB" w14:textId="4651CC61" w:rsidR="00DE2E1C" w:rsidRDefault="004E2955">
      <w:pPr>
        <w:pStyle w:val="Bibliography"/>
      </w:pPr>
      <w:bookmarkStart w:id="988" w:name="X48eb1176443057d9b895505071b828fa88ec8e1"/>
      <w:bookmarkEnd w:id="985"/>
      <w:del w:id="989" w:author="Mireille Savoie" w:date="2024-06-10T18:59:00Z" w16du:dateUtc="2024-06-10T21:59:00Z">
        <w:r>
          <w:delText>7</w:delText>
        </w:r>
      </w:del>
      <w:ins w:id="990" w:author="Mireille Savoie" w:date="2024-06-10T18:59:00Z" w16du:dateUtc="2024-06-10T21:59:00Z">
        <w:r w:rsidR="00000000">
          <w:t>9</w:t>
        </w:r>
      </w:ins>
      <w:r w:rsidR="00000000">
        <w:t xml:space="preserve">. </w:t>
      </w:r>
      <w:r w:rsidR="00000000">
        <w:tab/>
        <w:t>Chisholm SW, Olson RJ, Zettler ER, Goericke R, Waterbury JB, Welschmeyer NA. A novel free-living prochlorophyte abundant in the oceanic euphotic zone. Nature. 1988;334: 340–343. doi:</w:t>
      </w:r>
      <w:hyperlink r:id="rId24">
        <w:r w:rsidR="00000000">
          <w:rPr>
            <w:rStyle w:val="Hyperlink"/>
          </w:rPr>
          <w:t>10.1038/334340a0</w:t>
        </w:r>
      </w:hyperlink>
    </w:p>
    <w:p w14:paraId="748B15A1" w14:textId="4B1A8B11" w:rsidR="00DE2E1C" w:rsidRDefault="004E2955">
      <w:pPr>
        <w:pStyle w:val="Bibliography"/>
      </w:pPr>
      <w:bookmarkStart w:id="991" w:name="Xc0bc4fe4a9172ce683bd38473d0504c9024f6e6"/>
      <w:bookmarkEnd w:id="988"/>
      <w:del w:id="992" w:author="Mireille Savoie" w:date="2024-06-10T18:59:00Z" w16du:dateUtc="2024-06-10T21:59:00Z">
        <w:r>
          <w:delText>8</w:delText>
        </w:r>
      </w:del>
      <w:ins w:id="993" w:author="Mireille Savoie" w:date="2024-06-10T18:59:00Z" w16du:dateUtc="2024-06-10T21:59:00Z">
        <w:r w:rsidR="00000000">
          <w:t>10</w:t>
        </w:r>
      </w:ins>
      <w:r w:rsidR="00000000">
        <w:t xml:space="preserve">. </w:t>
      </w:r>
      <w:r w:rsidR="00000000">
        <w:tab/>
        <w:t xml:space="preserve">Partensky F, Garczarek L. </w:t>
      </w:r>
      <w:r w:rsidR="00000000">
        <w:rPr>
          <w:i/>
          <w:iCs/>
        </w:rPr>
        <w:t>Prochlorococcus</w:t>
      </w:r>
      <w:r w:rsidR="00000000">
        <w:t xml:space="preserve"> : Advantages and Limits of Minimalism. Annual Review of Marine Science. 2010;2: 305–331. doi:</w:t>
      </w:r>
      <w:hyperlink r:id="rId25">
        <w:r w:rsidR="00000000">
          <w:rPr>
            <w:rStyle w:val="Hyperlink"/>
          </w:rPr>
          <w:t>10.1146/annurev-marine-120308-081034</w:t>
        </w:r>
      </w:hyperlink>
    </w:p>
    <w:p w14:paraId="16C9AC57" w14:textId="5455DF3F" w:rsidR="00DE2E1C" w:rsidRDefault="004E2955">
      <w:pPr>
        <w:pStyle w:val="Bibliography"/>
      </w:pPr>
      <w:bookmarkStart w:id="994" w:name="X68bb2c46db2072be018db830b91416af9a63192"/>
      <w:bookmarkEnd w:id="991"/>
      <w:del w:id="995" w:author="Mireille Savoie" w:date="2024-06-10T18:59:00Z" w16du:dateUtc="2024-06-10T21:59:00Z">
        <w:r>
          <w:delText>9</w:delText>
        </w:r>
      </w:del>
      <w:ins w:id="996" w:author="Mireille Savoie" w:date="2024-06-10T18:59:00Z" w16du:dateUtc="2024-06-10T21:59:00Z">
        <w:r w:rsidR="00000000">
          <w:t>11</w:t>
        </w:r>
      </w:ins>
      <w:r w:rsidR="00000000">
        <w:t xml:space="preserve">. </w:t>
      </w:r>
      <w:r w:rsidR="00000000">
        <w:tab/>
        <w:t xml:space="preserve">Goericke R, Olson RJ, Shalapyonok A. A novel niche for </w:t>
      </w:r>
      <w:r w:rsidR="00000000">
        <w:rPr>
          <w:i/>
          <w:iCs/>
        </w:rPr>
        <w:t>Prochlorococcus</w:t>
      </w:r>
      <w:r w:rsidR="00000000">
        <w:t xml:space="preserve"> </w:t>
      </w:r>
      <w:r w:rsidR="00000000">
        <w:rPr>
          <w:i/>
          <w:iCs/>
        </w:rPr>
        <w:t>Sp.</w:t>
      </w:r>
      <w:r w:rsidR="00000000">
        <w:t xml:space="preserve"> In low-light suboxic environments in the Arabian Sea and the Eastern Tropical North Pacific. Deep Sea Research Part I: Oceanographic Research Papers. 2000;47: 1183–1205. doi:</w:t>
      </w:r>
      <w:hyperlink r:id="rId26">
        <w:r w:rsidR="00000000">
          <w:rPr>
            <w:rStyle w:val="Hyperlink"/>
          </w:rPr>
          <w:t>10.1016/S0967-0637(99)00108-9</w:t>
        </w:r>
      </w:hyperlink>
    </w:p>
    <w:p w14:paraId="51E539FB" w14:textId="7D624614" w:rsidR="00DE2E1C" w:rsidRDefault="004E2955">
      <w:pPr>
        <w:pStyle w:val="Bibliography"/>
      </w:pPr>
      <w:bookmarkStart w:id="997" w:name="X7302381cb780d3a2848f641e311a7079e5b4afc"/>
      <w:bookmarkEnd w:id="994"/>
      <w:del w:id="998" w:author="Mireille Savoie" w:date="2024-06-10T18:59:00Z" w16du:dateUtc="2024-06-10T21:59:00Z">
        <w:r>
          <w:delText>10</w:delText>
        </w:r>
      </w:del>
      <w:ins w:id="999" w:author="Mireille Savoie" w:date="2024-06-10T18:59:00Z" w16du:dateUtc="2024-06-10T21:59:00Z">
        <w:r w:rsidR="00000000">
          <w:t>12</w:t>
        </w:r>
      </w:ins>
      <w:r w:rsidR="00000000">
        <w:t xml:space="preserve">. </w:t>
      </w:r>
      <w:r w:rsidR="00000000">
        <w:tab/>
        <w:t xml:space="preserve">Lavin P, González B, Santibáñez JF, Scanlan DJ, Ulloa O. Novel lineages of </w:t>
      </w:r>
      <w:r w:rsidR="00000000">
        <w:rPr>
          <w:i/>
          <w:iCs/>
        </w:rPr>
        <w:t>Prochlorococcus</w:t>
      </w:r>
      <w:r w:rsidR="00000000">
        <w:t xml:space="preserve"> thrive within the oxygen minimum zone of the eastern tropical South Pacific. Environmental Microbiology Reports. 2010;2: 728–738. doi:</w:t>
      </w:r>
      <w:hyperlink r:id="rId27">
        <w:r w:rsidR="00000000">
          <w:rPr>
            <w:rStyle w:val="Hyperlink"/>
          </w:rPr>
          <w:t>10.1111/j.1758-2229.2010.00167.x</w:t>
        </w:r>
      </w:hyperlink>
    </w:p>
    <w:p w14:paraId="61EE2ABF" w14:textId="3E27776F" w:rsidR="00DE2E1C" w:rsidRDefault="004E2955">
      <w:pPr>
        <w:pStyle w:val="Bibliography"/>
      </w:pPr>
      <w:bookmarkStart w:id="1000" w:name="X74c65f1be0441395ba4f449ec413c17df482038"/>
      <w:bookmarkEnd w:id="997"/>
      <w:del w:id="1001" w:author="Mireille Savoie" w:date="2024-06-10T18:59:00Z" w16du:dateUtc="2024-06-10T21:59:00Z">
        <w:r>
          <w:delText>11</w:delText>
        </w:r>
      </w:del>
      <w:ins w:id="1002" w:author="Mireille Savoie" w:date="2024-06-10T18:59:00Z" w16du:dateUtc="2024-06-10T21:59:00Z">
        <w:r w:rsidR="00000000">
          <w:t>13</w:t>
        </w:r>
      </w:ins>
      <w:r w:rsidR="00000000">
        <w:t xml:space="preserve">. </w:t>
      </w:r>
      <w:r w:rsidR="00000000">
        <w:tab/>
        <w:t xml:space="preserve">Ulloa O, Henríquez-Castillo C, Ramírez-Flandes S, Plominsky AM, Murillo AA, Morgan-Lang C, et al. The cyanobacterium </w:t>
      </w:r>
      <w:r w:rsidR="00000000">
        <w:rPr>
          <w:i/>
          <w:iCs/>
        </w:rPr>
        <w:t>Prochlorococcus</w:t>
      </w:r>
      <w:r w:rsidR="00000000">
        <w:t xml:space="preserve"> has divergent light-harvesting antennae and may have evolved in a low-oxygen ocean. Proceedings of the National Academy of Sciences. 2021;118. doi:</w:t>
      </w:r>
      <w:hyperlink r:id="rId28">
        <w:r w:rsidR="00000000">
          <w:rPr>
            <w:rStyle w:val="Hyperlink"/>
          </w:rPr>
          <w:t>10.1073/pnas.2025638118</w:t>
        </w:r>
      </w:hyperlink>
    </w:p>
    <w:p w14:paraId="08EAD60E" w14:textId="0B1DB512" w:rsidR="00DE2E1C" w:rsidRDefault="004E2955">
      <w:pPr>
        <w:pStyle w:val="Bibliography"/>
      </w:pPr>
      <w:bookmarkStart w:id="1003" w:name="X283048861dad88520b99e3d0c93432f7f8dc4c2"/>
      <w:bookmarkEnd w:id="1000"/>
      <w:del w:id="1004" w:author="Mireille Savoie" w:date="2024-06-10T18:59:00Z" w16du:dateUtc="2024-06-10T21:59:00Z">
        <w:r>
          <w:delText>12</w:delText>
        </w:r>
      </w:del>
      <w:ins w:id="1005" w:author="Mireille Savoie" w:date="2024-06-10T18:59:00Z" w16du:dateUtc="2024-06-10T21:59:00Z">
        <w:r w:rsidR="00000000">
          <w:t>14</w:t>
        </w:r>
      </w:ins>
      <w:r w:rsidR="00000000">
        <w:t xml:space="preserve">. </w:t>
      </w:r>
      <w:r w:rsidR="00000000">
        <w:tab/>
        <w:t>Garcia-Robledo E, Padilla CC, Aldunate M, Stewart FJ, Ulloa O, Paulmier A, et al. Cryptic oxygen cycling in anoxic marine zones. Proceedings of the National Academy of Sciences of the United States of America. 2017;114: 8319–8324. doi:</w:t>
      </w:r>
      <w:hyperlink r:id="rId29">
        <w:r w:rsidR="00000000">
          <w:rPr>
            <w:rStyle w:val="Hyperlink"/>
          </w:rPr>
          <w:t>10.1073/pnas.1619844114</w:t>
        </w:r>
      </w:hyperlink>
    </w:p>
    <w:p w14:paraId="34228372" w14:textId="0DB81B8E" w:rsidR="00DE2E1C" w:rsidRDefault="004E2955">
      <w:pPr>
        <w:pStyle w:val="Bibliography"/>
      </w:pPr>
      <w:bookmarkStart w:id="1006" w:name="ref-holtropVibrationalModesWater2021"/>
      <w:bookmarkEnd w:id="1003"/>
      <w:del w:id="1007" w:author="Mireille Savoie" w:date="2024-06-10T18:59:00Z" w16du:dateUtc="2024-06-10T21:59:00Z">
        <w:r>
          <w:delText>13</w:delText>
        </w:r>
      </w:del>
      <w:ins w:id="1008" w:author="Mireille Savoie" w:date="2024-06-10T18:59:00Z" w16du:dateUtc="2024-06-10T21:59:00Z">
        <w:r w:rsidR="00000000">
          <w:t>15</w:t>
        </w:r>
      </w:ins>
      <w:r w:rsidR="00000000">
        <w:t xml:space="preserve">. </w:t>
      </w:r>
      <w:r w:rsidR="00000000">
        <w:tab/>
        <w:t>Holtrop T, Huisman J, Stomp M, Biersteker L, Aerts J, Grébert T, et al. Vibrational modes of water predict spectral niches for photosynthesis in lakes and oceans. Nature Ecology &amp; Evolution. 2021;5: 1–12. doi:</w:t>
      </w:r>
      <w:hyperlink r:id="rId30">
        <w:r w:rsidR="00000000">
          <w:rPr>
            <w:rStyle w:val="Hyperlink"/>
          </w:rPr>
          <w:t>10.1038/s41559-020-01330-x</w:t>
        </w:r>
      </w:hyperlink>
    </w:p>
    <w:p w14:paraId="2B197446" w14:textId="6B05C9E9" w:rsidR="00DE2E1C" w:rsidRDefault="004E2955">
      <w:pPr>
        <w:pStyle w:val="Bibliography"/>
      </w:pPr>
      <w:bookmarkStart w:id="1009" w:name="ref-johnsonEnergeticsGrowthKinetics1999"/>
      <w:bookmarkEnd w:id="1006"/>
      <w:del w:id="1010" w:author="Mireille Savoie" w:date="2024-06-10T18:59:00Z" w16du:dateUtc="2024-06-10T21:59:00Z">
        <w:r>
          <w:delText>14</w:delText>
        </w:r>
      </w:del>
      <w:ins w:id="1011" w:author="Mireille Savoie" w:date="2024-06-10T18:59:00Z" w16du:dateUtc="2024-06-10T21:59:00Z">
        <w:r w:rsidR="00000000">
          <w:t>16</w:t>
        </w:r>
      </w:ins>
      <w:r w:rsidR="00000000">
        <w:t xml:space="preserve">. </w:t>
      </w:r>
      <w:r w:rsidR="00000000">
        <w:tab/>
        <w:t xml:space="preserve">Johnson Z, Landry ML, Bidigare RR, Brown SL, Campbell L, Gunderson J, et al. Energetics and growth kinetics of a deep </w:t>
      </w:r>
      <w:r w:rsidR="00000000">
        <w:rPr>
          <w:i/>
          <w:iCs/>
        </w:rPr>
        <w:t>Prochlorococcus</w:t>
      </w:r>
      <w:r w:rsidR="00000000">
        <w:t xml:space="preserve"> spp. Population in the Arabian Sea. Deep Sea Research Part II: Topical Studies in Oceanography. 1999;46: 1719–1743. doi:</w:t>
      </w:r>
      <w:hyperlink r:id="rId31">
        <w:r w:rsidR="00000000">
          <w:rPr>
            <w:rStyle w:val="Hyperlink"/>
          </w:rPr>
          <w:t>10.1016/S0967-0645(99)00041-7</w:t>
        </w:r>
      </w:hyperlink>
    </w:p>
    <w:p w14:paraId="0A8E5C54" w14:textId="581FD9BE" w:rsidR="00DE2E1C" w:rsidRDefault="004E2955">
      <w:pPr>
        <w:pStyle w:val="Bibliography"/>
      </w:pPr>
      <w:bookmarkStart w:id="1012" w:name="X1bc2c1e7655344012c104d7e7445ec4c6ca1702"/>
      <w:bookmarkEnd w:id="1009"/>
      <w:del w:id="1013" w:author="Mireille Savoie" w:date="2024-06-10T18:59:00Z" w16du:dateUtc="2024-06-10T21:59:00Z">
        <w:r>
          <w:delText>15</w:delText>
        </w:r>
      </w:del>
      <w:ins w:id="1014" w:author="Mireille Savoie" w:date="2024-06-10T18:59:00Z" w16du:dateUtc="2024-06-10T21:59:00Z">
        <w:r w:rsidR="00000000">
          <w:t>17</w:t>
        </w:r>
      </w:ins>
      <w:r w:rsidR="00000000">
        <w:t xml:space="preserve">. </w:t>
      </w:r>
      <w:r w:rsidR="00000000">
        <w:tab/>
        <w:t>Partensky F, Mella-Flores D, Six C, Garczarek L, Czjzek M, Marie D, et al. Comparison of photosynthetic performances of marine picocyanobacteria with different configurations of the oxygen-evolving complex. Photosynthesis Research. 2018. doi:</w:t>
      </w:r>
      <w:hyperlink r:id="rId32">
        <w:r w:rsidR="00000000">
          <w:rPr>
            <w:rStyle w:val="Hyperlink"/>
          </w:rPr>
          <w:t>10.1007/s11120-018-0539-3</w:t>
        </w:r>
      </w:hyperlink>
    </w:p>
    <w:p w14:paraId="1278AD27" w14:textId="58F12FA7" w:rsidR="00DE2E1C" w:rsidRDefault="004E2955">
      <w:pPr>
        <w:pStyle w:val="Bibliography"/>
      </w:pPr>
      <w:bookmarkStart w:id="1015" w:name="Xa3279346c8cd217013d29df0bb939baabbc2850"/>
      <w:bookmarkEnd w:id="1012"/>
      <w:del w:id="1016" w:author="Mireille Savoie" w:date="2024-06-10T18:59:00Z" w16du:dateUtc="2024-06-10T21:59:00Z">
        <w:r>
          <w:delText>16</w:delText>
        </w:r>
      </w:del>
      <w:ins w:id="1017" w:author="Mireille Savoie" w:date="2024-06-10T18:59:00Z" w16du:dateUtc="2024-06-10T21:59:00Z">
        <w:r w:rsidR="00000000">
          <w:t>18</w:t>
        </w:r>
      </w:ins>
      <w:r w:rsidR="00000000">
        <w:t xml:space="preserve">. </w:t>
      </w:r>
      <w:r w:rsidR="00000000">
        <w:tab/>
        <w:t xml:space="preserve">Johnson ZI, Zinser ER, Coe A, McNulty NP, Woodward EMS, Chisholm SW. Niche Partitioning Among </w:t>
      </w:r>
      <w:r w:rsidR="00000000">
        <w:rPr>
          <w:i/>
          <w:iCs/>
        </w:rPr>
        <w:t>Prochlorococcus</w:t>
      </w:r>
      <w:r w:rsidR="00000000">
        <w:t xml:space="preserve"> Ecotypes Along Ocean-Scale Environmental Gradients. Science. 2006;311: 1737–1740. doi:</w:t>
      </w:r>
      <w:hyperlink r:id="rId33">
        <w:r w:rsidR="00000000">
          <w:rPr>
            <w:rStyle w:val="Hyperlink"/>
          </w:rPr>
          <w:t>10.1126/science.1118052</w:t>
        </w:r>
      </w:hyperlink>
    </w:p>
    <w:p w14:paraId="3A977235" w14:textId="37BE0D82" w:rsidR="00DE2E1C" w:rsidRDefault="004E2955">
      <w:pPr>
        <w:pStyle w:val="Bibliography"/>
      </w:pPr>
      <w:bookmarkStart w:id="1018" w:name="ref-zinserInfluenceLightTemperature2007"/>
      <w:bookmarkEnd w:id="1015"/>
      <w:del w:id="1019" w:author="Mireille Savoie" w:date="2024-06-10T18:59:00Z" w16du:dateUtc="2024-06-10T21:59:00Z">
        <w:r>
          <w:lastRenderedPageBreak/>
          <w:delText>17</w:delText>
        </w:r>
      </w:del>
      <w:ins w:id="1020" w:author="Mireille Savoie" w:date="2024-06-10T18:59:00Z" w16du:dateUtc="2024-06-10T21:59:00Z">
        <w:r w:rsidR="00000000">
          <w:t>19</w:t>
        </w:r>
      </w:ins>
      <w:r w:rsidR="00000000">
        <w:t xml:space="preserve">. </w:t>
      </w:r>
      <w:r w:rsidR="00000000">
        <w:tab/>
        <w:t xml:space="preserve">Zinser ER, Johnson ZI, Coe A, Karaca E, Veneziano D, Chisholm SW. Influence of light and temperature on </w:t>
      </w:r>
      <w:r w:rsidR="00000000">
        <w:rPr>
          <w:i/>
          <w:iCs/>
        </w:rPr>
        <w:t>Prochlorococcus</w:t>
      </w:r>
      <w:r w:rsidR="00000000">
        <w:t xml:space="preserve"> ecotype distributions in the Atlantic Ocean. Limnology and Oceanography. 2007;52: 2205–2220. doi:</w:t>
      </w:r>
      <w:hyperlink r:id="rId34">
        <w:r w:rsidR="00000000">
          <w:rPr>
            <w:rStyle w:val="Hyperlink"/>
          </w:rPr>
          <w:t>10.4319/lo.2007.52.5.2205</w:t>
        </w:r>
      </w:hyperlink>
    </w:p>
    <w:p w14:paraId="5F052834" w14:textId="11190707" w:rsidR="00DE2E1C" w:rsidRDefault="004E2955">
      <w:pPr>
        <w:pStyle w:val="Bibliography"/>
      </w:pPr>
      <w:bookmarkStart w:id="1021" w:name="X4fa0a8ecef50275f4b91d11aea3d3d13b5cac9f"/>
      <w:bookmarkEnd w:id="1018"/>
      <w:del w:id="1022" w:author="Mireille Savoie" w:date="2024-06-10T18:59:00Z" w16du:dateUtc="2024-06-10T21:59:00Z">
        <w:r>
          <w:delText>18</w:delText>
        </w:r>
      </w:del>
      <w:ins w:id="1023" w:author="Mireille Savoie" w:date="2024-06-10T18:59:00Z" w16du:dateUtc="2024-06-10T21:59:00Z">
        <w:r w:rsidR="00000000">
          <w:t>20</w:t>
        </w:r>
      </w:ins>
      <w:r w:rsidR="00000000">
        <w:t xml:space="preserve">. </w:t>
      </w:r>
      <w:r w:rsidR="00000000">
        <w:tab/>
        <w:t xml:space="preserve">Kent AG, Baer SE, Mouginot C, Huang JS, Larkin AA, Lomas MW, et al. Parallel phylogeography of </w:t>
      </w:r>
      <w:r w:rsidR="00000000">
        <w:rPr>
          <w:i/>
          <w:iCs/>
        </w:rPr>
        <w:t>Prochlorococcus</w:t>
      </w:r>
      <w:r w:rsidR="00000000">
        <w:t xml:space="preserve"> and </w:t>
      </w:r>
      <w:r w:rsidR="00000000">
        <w:rPr>
          <w:i/>
          <w:iCs/>
        </w:rPr>
        <w:t>Synechococcus</w:t>
      </w:r>
      <w:r w:rsidR="00000000">
        <w:t>. The ISME Journal. 2019;13: 430–441. doi:</w:t>
      </w:r>
      <w:hyperlink r:id="rId35">
        <w:r w:rsidR="00000000">
          <w:rPr>
            <w:rStyle w:val="Hyperlink"/>
          </w:rPr>
          <w:t>10.1038/s41396-018-0287-6</w:t>
        </w:r>
      </w:hyperlink>
    </w:p>
    <w:p w14:paraId="63E441A2" w14:textId="082F4002" w:rsidR="00DE2E1C" w:rsidRDefault="004E2955">
      <w:pPr>
        <w:pStyle w:val="Bibliography"/>
      </w:pPr>
      <w:bookmarkStart w:id="1024" w:name="X7033f679f221510530beb7d651006959f7069f5"/>
      <w:bookmarkEnd w:id="1021"/>
      <w:del w:id="1025" w:author="Mireille Savoie" w:date="2024-06-10T18:59:00Z" w16du:dateUtc="2024-06-10T21:59:00Z">
        <w:r>
          <w:delText>19</w:delText>
        </w:r>
      </w:del>
      <w:ins w:id="1026" w:author="Mireille Savoie" w:date="2024-06-10T18:59:00Z" w16du:dateUtc="2024-06-10T21:59:00Z">
        <w:r w:rsidR="00000000">
          <w:t>21</w:t>
        </w:r>
      </w:ins>
      <w:r w:rsidR="00000000">
        <w:t xml:space="preserve">. </w:t>
      </w:r>
      <w:r w:rsidR="00000000">
        <w:tab/>
        <w:t xml:space="preserve">West NJ, Scanlan DJ. Niche-Partitioning of </w:t>
      </w:r>
      <w:r w:rsidR="00000000">
        <w:rPr>
          <w:i/>
          <w:iCs/>
        </w:rPr>
        <w:t>Prochlorococcus</w:t>
      </w:r>
      <w:r w:rsidR="00000000">
        <w:t xml:space="preserve"> Populations in a Stratified Water Column in the Eastern North Atlantic Ocean. Applied and Environmental Microbiology. 1999;65: 2585–2591. doi:</w:t>
      </w:r>
      <w:hyperlink r:id="rId36">
        <w:r w:rsidR="00000000">
          <w:rPr>
            <w:rStyle w:val="Hyperlink"/>
          </w:rPr>
          <w:t>10.1128/AEM.65.6.2585-2591.1999</w:t>
        </w:r>
      </w:hyperlink>
    </w:p>
    <w:p w14:paraId="46B6CF86" w14:textId="17B74380" w:rsidR="00DE2E1C" w:rsidRDefault="004E2955">
      <w:pPr>
        <w:pStyle w:val="Bibliography"/>
      </w:pPr>
      <w:bookmarkStart w:id="1027" w:name="Xa4a36f8b6bb965fb5918261eafa8db8001b3ef2"/>
      <w:bookmarkEnd w:id="1024"/>
      <w:del w:id="1028" w:author="Mireille Savoie" w:date="2024-06-10T18:59:00Z" w16du:dateUtc="2024-06-10T21:59:00Z">
        <w:r>
          <w:delText>20</w:delText>
        </w:r>
      </w:del>
      <w:ins w:id="1029" w:author="Mireille Savoie" w:date="2024-06-10T18:59:00Z" w16du:dateUtc="2024-06-10T21:59:00Z">
        <w:r w:rsidR="00000000">
          <w:t>22</w:t>
        </w:r>
      </w:ins>
      <w:r w:rsidR="00000000">
        <w:t xml:space="preserve">. </w:t>
      </w:r>
      <w:r w:rsidR="00000000">
        <w:tab/>
        <w:t xml:space="preserve">Delmont TO, Eren AM. Linking pangenomes and metagenomes: The </w:t>
      </w:r>
      <w:r w:rsidR="00000000">
        <w:rPr>
          <w:i/>
          <w:iCs/>
        </w:rPr>
        <w:t>Prochlorococcus</w:t>
      </w:r>
      <w:r w:rsidR="00000000">
        <w:t xml:space="preserve"> metapangenome. PeerJ. 2018;6: e4320. doi:</w:t>
      </w:r>
      <w:hyperlink r:id="rId37">
        <w:r w:rsidR="00000000">
          <w:rPr>
            <w:rStyle w:val="Hyperlink"/>
          </w:rPr>
          <w:t>10.7717/peerj.4320</w:t>
        </w:r>
      </w:hyperlink>
    </w:p>
    <w:p w14:paraId="6E442231" w14:textId="6CA556DF" w:rsidR="00DE2E1C" w:rsidRDefault="004E2955">
      <w:pPr>
        <w:pStyle w:val="Bibliography"/>
      </w:pPr>
      <w:bookmarkStart w:id="1030" w:name="ref-flombaumPresentFutureGlobal2013"/>
      <w:bookmarkEnd w:id="1027"/>
      <w:del w:id="1031" w:author="Mireille Savoie" w:date="2024-06-10T18:59:00Z" w16du:dateUtc="2024-06-10T21:59:00Z">
        <w:r>
          <w:delText>21</w:delText>
        </w:r>
      </w:del>
      <w:ins w:id="1032" w:author="Mireille Savoie" w:date="2024-06-10T18:59:00Z" w16du:dateUtc="2024-06-10T21:59:00Z">
        <w:r w:rsidR="00000000">
          <w:t>23</w:t>
        </w:r>
      </w:ins>
      <w:r w:rsidR="00000000">
        <w:t xml:space="preserve">. </w:t>
      </w:r>
      <w:r w:rsidR="00000000">
        <w:tab/>
        <w:t xml:space="preserve">Flombaum P, Gallegos JL, Gordillo RA, Rincón J, Zabala LL, Jiao N, et al. Present and future global distributions of the marine Cyanobacteria </w:t>
      </w:r>
      <w:r w:rsidR="00000000">
        <w:rPr>
          <w:i/>
          <w:iCs/>
        </w:rPr>
        <w:t>Prochlorococcus</w:t>
      </w:r>
      <w:r w:rsidR="00000000">
        <w:t xml:space="preserve"> and </w:t>
      </w:r>
      <w:r w:rsidR="00000000">
        <w:rPr>
          <w:i/>
          <w:iCs/>
        </w:rPr>
        <w:t>Synechococcus</w:t>
      </w:r>
      <w:r w:rsidR="00000000">
        <w:t>. Proceedings of the National Academy of Sciences. 2013;110: 9824–9829. doi:</w:t>
      </w:r>
      <w:hyperlink r:id="rId38">
        <w:r w:rsidR="00000000">
          <w:rPr>
            <w:rStyle w:val="Hyperlink"/>
          </w:rPr>
          <w:t>10.1073/pnas.1307701110</w:t>
        </w:r>
      </w:hyperlink>
    </w:p>
    <w:p w14:paraId="46E09BD3" w14:textId="1E028CE5" w:rsidR="00DE2E1C" w:rsidRDefault="004E2955">
      <w:pPr>
        <w:pStyle w:val="Bibliography"/>
      </w:pPr>
      <w:bookmarkStart w:id="1033" w:name="ref-bartonAnthropogenicClimateChange2016"/>
      <w:bookmarkEnd w:id="1030"/>
      <w:del w:id="1034" w:author="Mireille Savoie" w:date="2024-06-10T18:59:00Z" w16du:dateUtc="2024-06-10T21:59:00Z">
        <w:r>
          <w:delText>22</w:delText>
        </w:r>
      </w:del>
      <w:ins w:id="1035" w:author="Mireille Savoie" w:date="2024-06-10T18:59:00Z" w16du:dateUtc="2024-06-10T21:59:00Z">
        <w:r w:rsidR="00000000">
          <w:t>24</w:t>
        </w:r>
      </w:ins>
      <w:r w:rsidR="00000000">
        <w:t xml:space="preserve">. </w:t>
      </w:r>
      <w:r w:rsidR="00000000">
        <w:tab/>
        <w:t>Barton AD, Irwin AJ, Finkel ZV, Stock CA. Anthropogenic climate change drives shift and shuffle in North Atlantic phytoplankton communities. Proceedings of the National Academy of Sciences. 2016;113: 2964–2969. doi:</w:t>
      </w:r>
      <w:hyperlink r:id="rId39">
        <w:r w:rsidR="00000000">
          <w:rPr>
            <w:rStyle w:val="Hyperlink"/>
          </w:rPr>
          <w:t>10.1073/pnas.1519080113</w:t>
        </w:r>
      </w:hyperlink>
    </w:p>
    <w:p w14:paraId="31C6C864" w14:textId="62E3E59C" w:rsidR="00DE2E1C" w:rsidRDefault="004E2955">
      <w:pPr>
        <w:pStyle w:val="Bibliography"/>
        <w:rPr>
          <w:ins w:id="1036" w:author="Mireille Savoie" w:date="2024-06-10T18:59:00Z" w16du:dateUtc="2024-06-10T21:59:00Z"/>
        </w:rPr>
      </w:pPr>
      <w:bookmarkStart w:id="1037" w:name="X14de73f720cbf069e34ae27f970a74de488d317"/>
      <w:bookmarkEnd w:id="1033"/>
      <w:del w:id="1038" w:author="Mireille Savoie" w:date="2024-06-10T18:59:00Z" w16du:dateUtc="2024-06-10T21:59:00Z">
        <w:r>
          <w:delText>23</w:delText>
        </w:r>
      </w:del>
      <w:ins w:id="1039" w:author="Mireille Savoie" w:date="2024-06-10T18:59:00Z" w16du:dateUtc="2024-06-10T21:59:00Z">
        <w:r w:rsidR="00000000">
          <w:t xml:space="preserve">25. </w:t>
        </w:r>
        <w:r w:rsidR="00000000">
          <w:tab/>
          <w:t xml:space="preserve">Follett CL, Dutkiewicz S, </w:t>
        </w:r>
        <w:proofErr w:type="spellStart"/>
        <w:r w:rsidR="00000000">
          <w:t>Ribalet</w:t>
        </w:r>
        <w:proofErr w:type="spellEnd"/>
        <w:r w:rsidR="00000000">
          <w:t xml:space="preserve"> F, Zakem E, Caron D, Armbrust EV, et al. Trophic interactions with heterotrophic bacteria limit the range of Prochlorococcus. Proceedings of the National Academy of Sciences. 2022;119: e2110993118. doi:</w:t>
        </w:r>
        <w:r w:rsidR="00000000">
          <w:fldChar w:fldCharType="begin"/>
        </w:r>
        <w:r w:rsidR="00000000">
          <w:instrText>HYPERLINK "https://doi.org/10.1073/pnas.2110993118" \h</w:instrText>
        </w:r>
        <w:r w:rsidR="00000000">
          <w:fldChar w:fldCharType="separate"/>
        </w:r>
        <w:r w:rsidR="00000000">
          <w:rPr>
            <w:rStyle w:val="Hyperlink"/>
          </w:rPr>
          <w:t>10.1073/pnas.2110993118</w:t>
        </w:r>
        <w:r w:rsidR="00000000">
          <w:rPr>
            <w:rStyle w:val="Hyperlink"/>
          </w:rPr>
          <w:fldChar w:fldCharType="end"/>
        </w:r>
      </w:ins>
    </w:p>
    <w:p w14:paraId="32027CE5" w14:textId="77777777" w:rsidR="00DE2E1C" w:rsidRDefault="00000000">
      <w:pPr>
        <w:pStyle w:val="Bibliography"/>
      </w:pPr>
      <w:bookmarkStart w:id="1040" w:name="ref-liDiatomGrowthResponses2017"/>
      <w:bookmarkEnd w:id="1037"/>
      <w:ins w:id="1041" w:author="Mireille Savoie" w:date="2024-06-10T18:59:00Z" w16du:dateUtc="2024-06-10T21:59:00Z">
        <w:r>
          <w:t>26</w:t>
        </w:r>
      </w:ins>
      <w:r>
        <w:t xml:space="preserve">. </w:t>
      </w:r>
      <w:r>
        <w:tab/>
        <w:t>Li G, Talmy D, Campbell DA. Diatom growth responses to photoperiod and light are predictable from diel reductant generation. Journal of Phycology. 2017;53: 95–107. doi:</w:t>
      </w:r>
      <w:hyperlink r:id="rId40">
        <w:r>
          <w:rPr>
            <w:rStyle w:val="Hyperlink"/>
          </w:rPr>
          <w:t>10.1111/jpy.12483</w:t>
        </w:r>
      </w:hyperlink>
    </w:p>
    <w:p w14:paraId="247E2B7E" w14:textId="5BEC8942" w:rsidR="00DE2E1C" w:rsidRDefault="004E2955">
      <w:pPr>
        <w:pStyle w:val="Bibliography"/>
      </w:pPr>
      <w:bookmarkStart w:id="1042" w:name="Xcb9dbf8e5bf01c0bf330d97e34b3fb3aaae97e1"/>
      <w:bookmarkEnd w:id="1040"/>
      <w:del w:id="1043" w:author="Mireille Savoie" w:date="2024-06-10T18:59:00Z" w16du:dateUtc="2024-06-10T21:59:00Z">
        <w:r>
          <w:delText>24</w:delText>
        </w:r>
      </w:del>
      <w:ins w:id="1044" w:author="Mireille Savoie" w:date="2024-06-10T18:59:00Z" w16du:dateUtc="2024-06-10T21:59:00Z">
        <w:r w:rsidR="00000000">
          <w:t>27</w:t>
        </w:r>
      </w:ins>
      <w:r w:rsidR="00000000">
        <w:t xml:space="preserve">. </w:t>
      </w:r>
      <w:r w:rsidR="00000000">
        <w:tab/>
        <w:t>Prézelin BB. Diel periodicity in phytoplankton productivity. In: Berman T, Gons HJ, Mur LR, editors. The Daily Growth Cycle of Phytoplankton: Proceedings of the Fifth International Workshop of the Group for Aquatic Primary Productivity (GAP), held at Breukelen, The Netherlands 20–28 April 1990. Dordrecht: Springer Netherlands; 1992. pp. 1–35. doi:</w:t>
      </w:r>
      <w:hyperlink r:id="rId41">
        <w:r w:rsidR="00000000">
          <w:rPr>
            <w:rStyle w:val="Hyperlink"/>
          </w:rPr>
          <w:t>10.1007/978-94-011-2805-6_1</w:t>
        </w:r>
      </w:hyperlink>
    </w:p>
    <w:p w14:paraId="1757537F" w14:textId="1C5A7EEC" w:rsidR="00DE2E1C" w:rsidRDefault="004E2955">
      <w:pPr>
        <w:pStyle w:val="Bibliography"/>
      </w:pPr>
      <w:bookmarkStart w:id="1045" w:name="X00d851b8500e38655e34a97a39127d1163e9798"/>
      <w:bookmarkEnd w:id="1042"/>
      <w:del w:id="1046" w:author="Mireille Savoie" w:date="2024-06-10T18:59:00Z" w16du:dateUtc="2024-06-10T21:59:00Z">
        <w:r>
          <w:delText>25</w:delText>
        </w:r>
      </w:del>
      <w:ins w:id="1047" w:author="Mireille Savoie" w:date="2024-06-10T18:59:00Z" w16du:dateUtc="2024-06-10T21:59:00Z">
        <w:r w:rsidR="00000000">
          <w:t>28</w:t>
        </w:r>
      </w:ins>
      <w:r w:rsidR="00000000">
        <w:t xml:space="preserve">. </w:t>
      </w:r>
      <w:r w:rsidR="00000000">
        <w:tab/>
        <w:t xml:space="preserve">Vaulot D, Marie D, Olson RJ, Chisholm SW. Growth of </w:t>
      </w:r>
      <w:r w:rsidR="00000000">
        <w:rPr>
          <w:i/>
          <w:iCs/>
        </w:rPr>
        <w:t>Prochlorococcus</w:t>
      </w:r>
      <w:r w:rsidR="00000000">
        <w:t>, a Photosynthetic Prokaryote, in the Equatorial Pacific Ocean. Science. 1995;268: 1480–1482. doi:</w:t>
      </w:r>
      <w:hyperlink r:id="rId42">
        <w:r w:rsidR="00000000">
          <w:rPr>
            <w:rStyle w:val="Hyperlink"/>
          </w:rPr>
          <w:t>10.1126/science.268.5216.1480</w:t>
        </w:r>
      </w:hyperlink>
    </w:p>
    <w:p w14:paraId="0C2AF6FF" w14:textId="56C3E452" w:rsidR="00DE2E1C" w:rsidRDefault="004E2955">
      <w:pPr>
        <w:pStyle w:val="Bibliography"/>
      </w:pPr>
      <w:bookmarkStart w:id="1048" w:name="ref-garcia-sotoOverviewOceanClimate2021"/>
      <w:bookmarkEnd w:id="1045"/>
      <w:del w:id="1049" w:author="Mireille Savoie" w:date="2024-06-10T18:59:00Z" w16du:dateUtc="2024-06-10T21:59:00Z">
        <w:r>
          <w:delText>26</w:delText>
        </w:r>
      </w:del>
      <w:ins w:id="1050" w:author="Mireille Savoie" w:date="2024-06-10T18:59:00Z" w16du:dateUtc="2024-06-10T21:59:00Z">
        <w:r w:rsidR="00000000">
          <w:t>29</w:t>
        </w:r>
      </w:ins>
      <w:r w:rsidR="00000000">
        <w:t xml:space="preserve">. </w:t>
      </w:r>
      <w:r w:rsidR="00000000">
        <w:tab/>
        <w:t>Garcia-Soto C, Cheng L, Caesar L, Schmidtko S, Jewett EB, Cheripka A, et al. An Overview of Ocean Climate Change Indicators: Sea Surface Temperature, Ocean Heat Content, Ocean pH, Dissolved Oxygen Concentration, Arctic Sea Ice Extent, Thickness and Volume, Sea Level and Strength of the AMOC (Atlantic Meridional Overturning Circulation). Frontiers in Marine Science. 2021;8. doi:</w:t>
      </w:r>
      <w:hyperlink r:id="rId43">
        <w:r w:rsidR="00000000">
          <w:rPr>
            <w:rStyle w:val="Hyperlink"/>
          </w:rPr>
          <w:t>10.3389/fmars.2021.642372</w:t>
        </w:r>
      </w:hyperlink>
    </w:p>
    <w:p w14:paraId="67524F87" w14:textId="341B0DA8" w:rsidR="00DE2E1C" w:rsidRDefault="004E2955">
      <w:pPr>
        <w:pStyle w:val="Bibliography"/>
      </w:pPr>
      <w:bookmarkStart w:id="1051" w:name="ref-leeRecognizingSalinityThreats2022"/>
      <w:bookmarkEnd w:id="1048"/>
      <w:del w:id="1052" w:author="Mireille Savoie" w:date="2024-06-10T18:59:00Z" w16du:dateUtc="2024-06-10T21:59:00Z">
        <w:r>
          <w:lastRenderedPageBreak/>
          <w:delText>27</w:delText>
        </w:r>
      </w:del>
      <w:ins w:id="1053" w:author="Mireille Savoie" w:date="2024-06-10T18:59:00Z" w16du:dateUtc="2024-06-10T21:59:00Z">
        <w:r w:rsidR="00000000">
          <w:t>30</w:t>
        </w:r>
      </w:ins>
      <w:r w:rsidR="00000000">
        <w:t xml:space="preserve">. </w:t>
      </w:r>
      <w:r w:rsidR="00000000">
        <w:tab/>
        <w:t>Lee CE, Downey K, Colby RS, Freire CA, Nichols S, Burgess MN, et al. Recognizing Salinity Threats in the Climate Crisis. Integrative and Comparative Biology. 2022;62: 441–460. doi:</w:t>
      </w:r>
      <w:hyperlink r:id="rId44">
        <w:r w:rsidR="00000000">
          <w:rPr>
            <w:rStyle w:val="Hyperlink"/>
          </w:rPr>
          <w:t>10.1093/icb/icac069</w:t>
        </w:r>
      </w:hyperlink>
    </w:p>
    <w:p w14:paraId="5BC1E567" w14:textId="0CE7C724" w:rsidR="00DE2E1C" w:rsidRDefault="004E2955">
      <w:pPr>
        <w:pStyle w:val="Bibliography"/>
      </w:pPr>
      <w:bookmarkStart w:id="1054" w:name="ref-matearLongtermChangesDissolved2003"/>
      <w:bookmarkEnd w:id="1051"/>
      <w:del w:id="1055" w:author="Mireille Savoie" w:date="2024-06-10T18:59:00Z" w16du:dateUtc="2024-06-10T21:59:00Z">
        <w:r>
          <w:delText>28</w:delText>
        </w:r>
      </w:del>
      <w:ins w:id="1056" w:author="Mireille Savoie" w:date="2024-06-10T18:59:00Z" w16du:dateUtc="2024-06-10T21:59:00Z">
        <w:r w:rsidR="00000000">
          <w:t>31</w:t>
        </w:r>
      </w:ins>
      <w:r w:rsidR="00000000">
        <w:t xml:space="preserve">. </w:t>
      </w:r>
      <w:r w:rsidR="00000000">
        <w:tab/>
        <w:t>Matear RJ, Hirst AC. Long-term changes in dissolved oxygen concentrations in the ocean caused by protracted global warming. Global Biogeochemical Cycles. 2003;17. doi:</w:t>
      </w:r>
      <w:hyperlink r:id="rId45">
        <w:r w:rsidR="00000000">
          <w:rPr>
            <w:rStyle w:val="Hyperlink"/>
          </w:rPr>
          <w:t>10.1029/2002GB001997</w:t>
        </w:r>
      </w:hyperlink>
    </w:p>
    <w:p w14:paraId="388A87D2" w14:textId="32CF7324" w:rsidR="00DE2E1C" w:rsidRDefault="004E2955">
      <w:pPr>
        <w:pStyle w:val="Bibliography"/>
      </w:pPr>
      <w:bookmarkStart w:id="1057" w:name="ref-helmObservedDecreasesOxygen2011"/>
      <w:bookmarkEnd w:id="1054"/>
      <w:del w:id="1058" w:author="Mireille Savoie" w:date="2024-06-10T18:59:00Z" w16du:dateUtc="2024-06-10T21:59:00Z">
        <w:r>
          <w:delText>29</w:delText>
        </w:r>
      </w:del>
      <w:ins w:id="1059" w:author="Mireille Savoie" w:date="2024-06-10T18:59:00Z" w16du:dateUtc="2024-06-10T21:59:00Z">
        <w:r w:rsidR="00000000">
          <w:t>32</w:t>
        </w:r>
      </w:ins>
      <w:r w:rsidR="00000000">
        <w:t xml:space="preserve">. </w:t>
      </w:r>
      <w:r w:rsidR="00000000">
        <w:tab/>
        <w:t>Helm KP, Bindoff NL, Church JA. Observed decreases in oxygen content of the global ocean. Geophysical Research Letters. 2011;38. doi:</w:t>
      </w:r>
      <w:hyperlink r:id="rId46">
        <w:r w:rsidR="00000000">
          <w:rPr>
            <w:rStyle w:val="Hyperlink"/>
          </w:rPr>
          <w:t>10.1029/2011GL049513</w:t>
        </w:r>
      </w:hyperlink>
    </w:p>
    <w:p w14:paraId="3589503E" w14:textId="5B80F55B" w:rsidR="00DE2E1C" w:rsidRDefault="004E2955">
      <w:pPr>
        <w:pStyle w:val="Bibliography"/>
      </w:pPr>
      <w:bookmarkStart w:id="1060" w:name="ref-buseckeDivergingFatesPacific2022"/>
      <w:bookmarkEnd w:id="1057"/>
      <w:del w:id="1061" w:author="Mireille Savoie" w:date="2024-06-10T18:59:00Z" w16du:dateUtc="2024-06-10T21:59:00Z">
        <w:r>
          <w:delText>30</w:delText>
        </w:r>
      </w:del>
      <w:ins w:id="1062" w:author="Mireille Savoie" w:date="2024-06-10T18:59:00Z" w16du:dateUtc="2024-06-10T21:59:00Z">
        <w:r w:rsidR="00000000">
          <w:t>33</w:t>
        </w:r>
      </w:ins>
      <w:r w:rsidR="00000000">
        <w:t xml:space="preserve">. </w:t>
      </w:r>
      <w:r w:rsidR="00000000">
        <w:tab/>
        <w:t>Busecke JJM, Resplandy L, Ditkovsky SJ, John JG. Diverging Fates of the Pacific Ocean Oxygen Minimum Zone and Its Core in a Warming World. AGU Advances. 2022;3: e2021AV000470. doi:</w:t>
      </w:r>
      <w:hyperlink r:id="rId47">
        <w:r w:rsidR="00000000">
          <w:rPr>
            <w:rStyle w:val="Hyperlink"/>
          </w:rPr>
          <w:t>10.1029/2021AV000470</w:t>
        </w:r>
      </w:hyperlink>
    </w:p>
    <w:p w14:paraId="6FD822E7" w14:textId="7D51969F" w:rsidR="00DE2E1C" w:rsidRDefault="004E2955">
      <w:pPr>
        <w:pStyle w:val="Bibliography"/>
      </w:pPr>
      <w:bookmarkStart w:id="1063" w:name="ref-saitoDevelopmentOceanProtein2021"/>
      <w:bookmarkEnd w:id="1060"/>
      <w:del w:id="1064" w:author="Mireille Savoie" w:date="2024-06-10T18:59:00Z" w16du:dateUtc="2024-06-10T21:59:00Z">
        <w:r>
          <w:delText>31</w:delText>
        </w:r>
      </w:del>
      <w:ins w:id="1065" w:author="Mireille Savoie" w:date="2024-06-10T18:59:00Z" w16du:dateUtc="2024-06-10T21:59:00Z">
        <w:r w:rsidR="00000000">
          <w:t>34</w:t>
        </w:r>
      </w:ins>
      <w:r w:rsidR="00000000">
        <w:t xml:space="preserve">. </w:t>
      </w:r>
      <w:r w:rsidR="00000000">
        <w:tab/>
        <w:t>Saito MA, Saunders JK, Chagnon M, Gaylord DA, Shepherd A, Held NA, et al. Development of an Ocean Protein Portal for Interactive Discovery and Education. Journal of proteome research. 2021;20: 326–336. doi:</w:t>
      </w:r>
      <w:hyperlink r:id="rId48">
        <w:r w:rsidR="00000000">
          <w:rPr>
            <w:rStyle w:val="Hyperlink"/>
          </w:rPr>
          <w:t>10.1021/acs.jproteome.0c00382</w:t>
        </w:r>
      </w:hyperlink>
    </w:p>
    <w:p w14:paraId="51BFE397" w14:textId="3E0C478D" w:rsidR="00DE2E1C" w:rsidRDefault="004E2955">
      <w:pPr>
        <w:pStyle w:val="Bibliography"/>
      </w:pPr>
      <w:bookmarkStart w:id="1066" w:name="Xe6f5d40bcc487a396500639489a5b6f18ea04cd"/>
      <w:bookmarkEnd w:id="1063"/>
      <w:del w:id="1067" w:author="Mireille Savoie" w:date="2024-06-10T18:59:00Z" w16du:dateUtc="2024-06-10T21:59:00Z">
        <w:r>
          <w:delText>32</w:delText>
        </w:r>
      </w:del>
      <w:ins w:id="1068" w:author="Mireille Savoie" w:date="2024-06-10T18:59:00Z" w16du:dateUtc="2024-06-10T21:59:00Z">
        <w:r w:rsidR="00000000">
          <w:t>35</w:t>
        </w:r>
      </w:ins>
      <w:r w:rsidR="00000000">
        <w:t xml:space="preserve">. </w:t>
      </w:r>
      <w:r w:rsidR="00000000">
        <w:tab/>
        <w:t xml:space="preserve">Moore LR, Chisholm SW. Photophysiology of the marine cyanobacterium </w:t>
      </w:r>
      <w:r w:rsidR="00000000">
        <w:rPr>
          <w:i/>
          <w:iCs/>
        </w:rPr>
        <w:t>Prochlorococcus</w:t>
      </w:r>
      <w:r w:rsidR="00000000">
        <w:t>: Ecotypic differences among cultured isolates. Limnology and Oceanography. 1999;44: 628–638. doi:</w:t>
      </w:r>
      <w:hyperlink r:id="rId49">
        <w:r w:rsidR="00000000">
          <w:rPr>
            <w:rStyle w:val="Hyperlink"/>
          </w:rPr>
          <w:t>10.4319/lo.1999.44.3.0628</w:t>
        </w:r>
      </w:hyperlink>
    </w:p>
    <w:p w14:paraId="498AF272" w14:textId="7821B460" w:rsidR="00DE2E1C" w:rsidRDefault="004E2955">
      <w:pPr>
        <w:pStyle w:val="Bibliography"/>
      </w:pPr>
      <w:bookmarkStart w:id="1069" w:name="X64facdb3131bfe239e673dfba830f57a4a4857b"/>
      <w:bookmarkEnd w:id="1066"/>
      <w:del w:id="1070" w:author="Mireille Savoie" w:date="2024-06-10T18:59:00Z" w16du:dateUtc="2024-06-10T21:59:00Z">
        <w:r>
          <w:delText>33</w:delText>
        </w:r>
      </w:del>
      <w:ins w:id="1071" w:author="Mireille Savoie" w:date="2024-06-10T18:59:00Z" w16du:dateUtc="2024-06-10T21:59:00Z">
        <w:r w:rsidR="00000000">
          <w:t>36</w:t>
        </w:r>
      </w:ins>
      <w:r w:rsidR="00000000">
        <w:t xml:space="preserve">. </w:t>
      </w:r>
      <w:r w:rsidR="00000000">
        <w:tab/>
        <w:t>Billheimer SJ, Talley LD, Martz TR. Oxygen Seasonality, Utilization Rate, and Impacts of Vertical Mixing in the Eighteen Degree Water Region of the Sargasso Sea as Observed by Profiling Biogeochemical Floats. Global Biogeochemical Cycles. 2021;35: e2020GB006824. doi:</w:t>
      </w:r>
      <w:hyperlink r:id="rId50">
        <w:r w:rsidR="00000000">
          <w:rPr>
            <w:rStyle w:val="Hyperlink"/>
          </w:rPr>
          <w:t>10.1029/2020GB006824</w:t>
        </w:r>
      </w:hyperlink>
    </w:p>
    <w:p w14:paraId="7283CA0A" w14:textId="4011C401" w:rsidR="00DE2E1C" w:rsidRDefault="004E2955">
      <w:pPr>
        <w:pStyle w:val="Bibliography"/>
      </w:pPr>
      <w:bookmarkStart w:id="1072" w:name="ref-morelAvailableUsableStored1978"/>
      <w:bookmarkEnd w:id="1069"/>
      <w:del w:id="1073" w:author="Mireille Savoie" w:date="2024-06-10T18:59:00Z" w16du:dateUtc="2024-06-10T21:59:00Z">
        <w:r>
          <w:delText>34</w:delText>
        </w:r>
      </w:del>
      <w:ins w:id="1074" w:author="Mireille Savoie" w:date="2024-06-10T18:59:00Z" w16du:dateUtc="2024-06-10T21:59:00Z">
        <w:r w:rsidR="00000000">
          <w:t>37</w:t>
        </w:r>
      </w:ins>
      <w:r w:rsidR="00000000">
        <w:t xml:space="preserve">. </w:t>
      </w:r>
      <w:r w:rsidR="00000000">
        <w:tab/>
        <w:t>Morel A. Available, usable, and stored radiant energy in relation to marine photosynthesis. Deep Sea Research. 1978;25: 673–688. doi:</w:t>
      </w:r>
      <w:hyperlink r:id="rId51">
        <w:r w:rsidR="00000000">
          <w:rPr>
            <w:rStyle w:val="Hyperlink"/>
          </w:rPr>
          <w:t>10.1016/0146-6291(78)90623-9</w:t>
        </w:r>
      </w:hyperlink>
    </w:p>
    <w:p w14:paraId="44EADE8A" w14:textId="04994165" w:rsidR="00DE2E1C" w:rsidRDefault="004E2955">
      <w:pPr>
        <w:pStyle w:val="Bibliography"/>
      </w:pPr>
      <w:bookmarkStart w:id="1075" w:name="Xf3b5ffa943ca15d42e278d497844a3ebc24e4a5"/>
      <w:bookmarkEnd w:id="1072"/>
      <w:del w:id="1076" w:author="Mireille Savoie" w:date="2024-06-10T18:59:00Z" w16du:dateUtc="2024-06-10T21:59:00Z">
        <w:r>
          <w:delText>35</w:delText>
        </w:r>
      </w:del>
      <w:ins w:id="1077" w:author="Mireille Savoie" w:date="2024-06-10T18:59:00Z" w16du:dateUtc="2024-06-10T21:59:00Z">
        <w:r w:rsidR="00000000">
          <w:t>38</w:t>
        </w:r>
      </w:ins>
      <w:r w:rsidR="00000000">
        <w:t xml:space="preserve">. </w:t>
      </w:r>
      <w:r w:rsidR="00000000">
        <w:tab/>
        <w:t xml:space="preserve">Goericke R, Repeta DJ. The pigments of </w:t>
      </w:r>
      <w:r w:rsidR="00000000">
        <w:rPr>
          <w:i/>
          <w:iCs/>
        </w:rPr>
        <w:t>Prochlorococcus</w:t>
      </w:r>
      <w:r w:rsidR="00000000">
        <w:t xml:space="preserve"> </w:t>
      </w:r>
      <w:r w:rsidR="00000000">
        <w:rPr>
          <w:i/>
          <w:iCs/>
        </w:rPr>
        <w:t>Marinus</w:t>
      </w:r>
      <w:r w:rsidR="00000000">
        <w:t>: The presence of divinylchlorophyll a and b in a marine procaryote. Limnology and Oceanography. 1992;37: 425–433. doi:</w:t>
      </w:r>
      <w:hyperlink r:id="rId52">
        <w:r w:rsidR="00000000">
          <w:rPr>
            <w:rStyle w:val="Hyperlink"/>
          </w:rPr>
          <w:t>10.4319/lo.1992.37.2.0425</w:t>
        </w:r>
      </w:hyperlink>
    </w:p>
    <w:p w14:paraId="0168262F" w14:textId="066E69CE" w:rsidR="00DE2E1C" w:rsidRDefault="004E2955">
      <w:pPr>
        <w:pStyle w:val="Bibliography"/>
      </w:pPr>
      <w:bookmarkStart w:id="1078" w:name="X93cb5451bbdab5f94f30c9d7a9e31286750fa8a"/>
      <w:bookmarkEnd w:id="1075"/>
      <w:del w:id="1079" w:author="Mireille Savoie" w:date="2024-06-10T18:59:00Z" w16du:dateUtc="2024-06-10T21:59:00Z">
        <w:r>
          <w:delText>36</w:delText>
        </w:r>
      </w:del>
      <w:ins w:id="1080" w:author="Mireille Savoie" w:date="2024-06-10T18:59:00Z" w16du:dateUtc="2024-06-10T21:59:00Z">
        <w:r w:rsidR="00000000">
          <w:t>39</w:t>
        </w:r>
      </w:ins>
      <w:r w:rsidR="00000000">
        <w:t xml:space="preserve">. </w:t>
      </w:r>
      <w:r w:rsidR="00000000">
        <w:tab/>
        <w:t xml:space="preserve">Morel A, Ahn Y-H, Partensky F, Vaulot D, Claustre H. </w:t>
      </w:r>
      <w:r w:rsidR="00000000">
        <w:rPr>
          <w:i/>
          <w:iCs/>
        </w:rPr>
        <w:t>Prochlorococcus</w:t>
      </w:r>
      <w:r w:rsidR="00000000">
        <w:t xml:space="preserve"> and </w:t>
      </w:r>
      <w:r w:rsidR="00000000">
        <w:rPr>
          <w:i/>
          <w:iCs/>
        </w:rPr>
        <w:t>Synechococcus</w:t>
      </w:r>
      <w:r w:rsidR="00000000">
        <w:t xml:space="preserve"> : A comparative study of their optical properties in relation to their size and pigmentation. Journal of Marine Research. 1993;51: 617–649. doi:</w:t>
      </w:r>
      <w:hyperlink r:id="rId53">
        <w:r w:rsidR="00000000">
          <w:rPr>
            <w:rStyle w:val="Hyperlink"/>
          </w:rPr>
          <w:t>10.1357/0022240933223963</w:t>
        </w:r>
      </w:hyperlink>
    </w:p>
    <w:p w14:paraId="138D8895" w14:textId="54DDBA75" w:rsidR="00DE2E1C" w:rsidRDefault="004E2955">
      <w:pPr>
        <w:pStyle w:val="Bibliography"/>
      </w:pPr>
      <w:bookmarkStart w:id="1081" w:name="Xa6a179492b6277a6b631be9c06b11085ac5bafc"/>
      <w:bookmarkEnd w:id="1078"/>
      <w:del w:id="1082" w:author="Mireille Savoie" w:date="2024-06-10T18:59:00Z" w16du:dateUtc="2024-06-10T21:59:00Z">
        <w:r>
          <w:delText>37</w:delText>
        </w:r>
      </w:del>
      <w:ins w:id="1083" w:author="Mireille Savoie" w:date="2024-06-10T18:59:00Z" w16du:dateUtc="2024-06-10T21:59:00Z">
        <w:r w:rsidR="00000000">
          <w:t>40</w:t>
        </w:r>
      </w:ins>
      <w:r w:rsidR="00000000">
        <w:t xml:space="preserve">. </w:t>
      </w:r>
      <w:r w:rsidR="00000000">
        <w:tab/>
        <w:t xml:space="preserve">Hess WR, Rocap G, Ting CS, Larimer F, Stilwagen S, Lamerdin J, et al. The photosynthetic apparatus of </w:t>
      </w:r>
      <w:r w:rsidR="00000000">
        <w:rPr>
          <w:i/>
          <w:iCs/>
        </w:rPr>
        <w:t>Prochlorococcus</w:t>
      </w:r>
      <w:r w:rsidR="00000000">
        <w:t>: Insights through comparative genomics. Photosynthesis Research. 2001;70: 53–71. doi:</w:t>
      </w:r>
      <w:hyperlink r:id="rId54">
        <w:r w:rsidR="00000000">
          <w:rPr>
            <w:rStyle w:val="Hyperlink"/>
          </w:rPr>
          <w:t>10.1023/A:1013835924610</w:t>
        </w:r>
      </w:hyperlink>
    </w:p>
    <w:p w14:paraId="37BD75C0" w14:textId="5947044D" w:rsidR="00DE2E1C" w:rsidRDefault="004E2955">
      <w:pPr>
        <w:pStyle w:val="Bibliography"/>
      </w:pPr>
      <w:bookmarkStart w:id="1084" w:name="ref-changBRENDAELIXIRCore2021"/>
      <w:bookmarkEnd w:id="1081"/>
      <w:del w:id="1085" w:author="Mireille Savoie" w:date="2024-06-10T18:59:00Z" w16du:dateUtc="2024-06-10T21:59:00Z">
        <w:r>
          <w:delText>38</w:delText>
        </w:r>
      </w:del>
      <w:ins w:id="1086" w:author="Mireille Savoie" w:date="2024-06-10T18:59:00Z" w16du:dateUtc="2024-06-10T21:59:00Z">
        <w:r w:rsidR="00000000">
          <w:t>41</w:t>
        </w:r>
      </w:ins>
      <w:r w:rsidR="00000000">
        <w:t xml:space="preserve">. </w:t>
      </w:r>
      <w:r w:rsidR="00000000">
        <w:tab/>
        <w:t>Chang A, Jeske L, Ulbrich S, Hofmann J, Koblitz J, Schomburg I, et al. BRENDA, the ELIXIR core data resource in 2021: New developments and updates. Nucleic Acids Research. 2021;49: D498–D508. doi:</w:t>
      </w:r>
      <w:hyperlink r:id="rId55">
        <w:r w:rsidR="00000000">
          <w:rPr>
            <w:rStyle w:val="Hyperlink"/>
          </w:rPr>
          <w:t>10.1093/nar/gkaa1025</w:t>
        </w:r>
      </w:hyperlink>
    </w:p>
    <w:p w14:paraId="7A5B1FE0" w14:textId="147CEA19" w:rsidR="00DE2E1C" w:rsidRDefault="004E2955">
      <w:pPr>
        <w:pStyle w:val="Bibliography"/>
      </w:pPr>
      <w:bookmarkStart w:id="1087" w:name="X215a44d9628ce81fa04c68846a33c10c348250a"/>
      <w:bookmarkEnd w:id="1084"/>
      <w:del w:id="1088" w:author="Mireille Savoie" w:date="2024-06-10T18:59:00Z" w16du:dateUtc="2024-06-10T21:59:00Z">
        <w:r>
          <w:lastRenderedPageBreak/>
          <w:delText>39</w:delText>
        </w:r>
      </w:del>
      <w:ins w:id="1089" w:author="Mireille Savoie" w:date="2024-06-10T18:59:00Z" w16du:dateUtc="2024-06-10T21:59:00Z">
        <w:r w:rsidR="00000000">
          <w:t>42</w:t>
        </w:r>
      </w:ins>
      <w:r w:rsidR="00000000">
        <w:t xml:space="preserve">. </w:t>
      </w:r>
      <w:r w:rsidR="00000000">
        <w:tab/>
        <w:t xml:space="preserve">Rolling Deck </w:t>
      </w:r>
      <w:proofErr w:type="gramStart"/>
      <w:r w:rsidR="00000000">
        <w:t>To</w:t>
      </w:r>
      <w:proofErr w:type="gramEnd"/>
      <w:r w:rsidR="00000000">
        <w:t xml:space="preserve"> Repository. Cruise KM1128 on RV Kilo Moana. 2015. doi:</w:t>
      </w:r>
      <w:hyperlink r:id="rId56">
        <w:r w:rsidR="00000000">
          <w:rPr>
            <w:rStyle w:val="Hyperlink"/>
          </w:rPr>
          <w:t>10.7284/903696</w:t>
        </w:r>
      </w:hyperlink>
    </w:p>
    <w:p w14:paraId="14E2C3B9" w14:textId="172D78AF" w:rsidR="00DE2E1C" w:rsidRDefault="004E2955">
      <w:pPr>
        <w:pStyle w:val="Bibliography"/>
      </w:pPr>
      <w:bookmarkStart w:id="1090" w:name="ref-saitoPeptidesTheirSpectral2018"/>
      <w:bookmarkEnd w:id="1087"/>
      <w:del w:id="1091" w:author="Mireille Savoie" w:date="2024-06-10T18:59:00Z" w16du:dateUtc="2024-06-10T21:59:00Z">
        <w:r>
          <w:delText>40</w:delText>
        </w:r>
      </w:del>
      <w:ins w:id="1092" w:author="Mireille Savoie" w:date="2024-06-10T18:59:00Z" w16du:dateUtc="2024-06-10T21:59:00Z">
        <w:r w:rsidR="00000000">
          <w:t>43</w:t>
        </w:r>
      </w:ins>
      <w:r w:rsidR="00000000">
        <w:t xml:space="preserve">. </w:t>
      </w:r>
      <w:r w:rsidR="00000000">
        <w:tab/>
        <w:t xml:space="preserve">Saito MA. Peptides and their spectral counts from KM1128 the METZYME expedition on R/V Kilo Moana in the tropical North Pacific in 2011. Biological and Chemical Oceanography Data Management Office (BCO-DMO); 2018. </w:t>
      </w:r>
    </w:p>
    <w:p w14:paraId="5A7B40AF" w14:textId="467B7C82" w:rsidR="00DE2E1C" w:rsidRDefault="004E2955">
      <w:pPr>
        <w:pStyle w:val="Bibliography"/>
      </w:pPr>
      <w:bookmarkStart w:id="1093" w:name="ref-saitoMultipleNutrientStresses2014"/>
      <w:bookmarkEnd w:id="1090"/>
      <w:del w:id="1094" w:author="Mireille Savoie" w:date="2024-06-10T18:59:00Z" w16du:dateUtc="2024-06-10T21:59:00Z">
        <w:r>
          <w:delText>41</w:delText>
        </w:r>
      </w:del>
      <w:ins w:id="1095" w:author="Mireille Savoie" w:date="2024-06-10T18:59:00Z" w16du:dateUtc="2024-06-10T21:59:00Z">
        <w:r w:rsidR="00000000">
          <w:t>44</w:t>
        </w:r>
      </w:ins>
      <w:r w:rsidR="00000000">
        <w:t xml:space="preserve">. </w:t>
      </w:r>
      <w:r w:rsidR="00000000">
        <w:tab/>
        <w:t>Saito MA, McIlvin MR, Moran DM, Goepfert TJ, DiTullio GR, Post AF, et al. Multiple nutrient stresses at intersecting Pacific Ocean biomes detected by protein biomarkers. Science (New York, NY). 2014;345: 1173–1177. doi:</w:t>
      </w:r>
      <w:hyperlink r:id="rId57">
        <w:r w:rsidR="00000000">
          <w:rPr>
            <w:rStyle w:val="Hyperlink"/>
          </w:rPr>
          <w:t>10.1126/science.1256450</w:t>
        </w:r>
      </w:hyperlink>
    </w:p>
    <w:p w14:paraId="456D676B" w14:textId="0A646424" w:rsidR="00DE2E1C" w:rsidRDefault="004E2955">
      <w:pPr>
        <w:pStyle w:val="Bibliography"/>
      </w:pPr>
      <w:bookmarkStart w:id="1096" w:name="ref-saitoNeedlesBlueSea2015"/>
      <w:bookmarkEnd w:id="1093"/>
      <w:del w:id="1097" w:author="Mireille Savoie" w:date="2024-06-10T18:59:00Z" w16du:dateUtc="2024-06-10T21:59:00Z">
        <w:r>
          <w:delText>42</w:delText>
        </w:r>
      </w:del>
      <w:ins w:id="1098" w:author="Mireille Savoie" w:date="2024-06-10T18:59:00Z" w16du:dateUtc="2024-06-10T21:59:00Z">
        <w:r w:rsidR="00000000">
          <w:t>45</w:t>
        </w:r>
      </w:ins>
      <w:r w:rsidR="00000000">
        <w:t xml:space="preserve">. </w:t>
      </w:r>
      <w:r w:rsidR="00000000">
        <w:tab/>
        <w:t>Saito MA, Dorsk A, Post AF, McIlvin MR, Rappé MS, DiTullio GR, et al. Needles in the blue sea: Sub-species specificity in targeted protein biomarker analyses within the vast oceanic microbial metaproteome. PROTEOMICS. 2015;15: 3521–3531. doi:</w:t>
      </w:r>
      <w:hyperlink r:id="rId58">
        <w:r w:rsidR="00000000">
          <w:rPr>
            <w:rStyle w:val="Hyperlink"/>
          </w:rPr>
          <w:t>10.1002/pmic.201400630</w:t>
        </w:r>
      </w:hyperlink>
    </w:p>
    <w:p w14:paraId="112558A7" w14:textId="4862758C" w:rsidR="00DE2E1C" w:rsidRDefault="004E2955">
      <w:pPr>
        <w:pStyle w:val="Bibliography"/>
      </w:pPr>
      <w:bookmarkStart w:id="1099" w:name="ref-R-tidyverse"/>
      <w:bookmarkEnd w:id="1096"/>
      <w:del w:id="1100" w:author="Mireille Savoie" w:date="2024-06-10T18:59:00Z" w16du:dateUtc="2024-06-10T21:59:00Z">
        <w:r>
          <w:delText>43</w:delText>
        </w:r>
      </w:del>
      <w:ins w:id="1101" w:author="Mireille Savoie" w:date="2024-06-10T18:59:00Z" w16du:dateUtc="2024-06-10T21:59:00Z">
        <w:r w:rsidR="00000000">
          <w:t>46</w:t>
        </w:r>
      </w:ins>
      <w:r w:rsidR="00000000">
        <w:t xml:space="preserve">. </w:t>
      </w:r>
      <w:r w:rsidR="00000000">
        <w:tab/>
        <w:t xml:space="preserve">Wickham H. Tidyverse: Easily install and load the tidyverse. 2023. Available: </w:t>
      </w:r>
      <w:hyperlink r:id="rId59">
        <w:r w:rsidR="00000000">
          <w:rPr>
            <w:rStyle w:val="Hyperlink"/>
          </w:rPr>
          <w:t>https://CRAN.R-project.org/package=tidyverse</w:t>
        </w:r>
      </w:hyperlink>
    </w:p>
    <w:p w14:paraId="60C6BDE8" w14:textId="044445BE" w:rsidR="00DE2E1C" w:rsidRDefault="004E2955">
      <w:pPr>
        <w:pStyle w:val="Bibliography"/>
      </w:pPr>
      <w:bookmarkStart w:id="1102" w:name="ref-RStudio"/>
      <w:bookmarkEnd w:id="1099"/>
      <w:del w:id="1103" w:author="Mireille Savoie" w:date="2024-06-10T18:59:00Z" w16du:dateUtc="2024-06-10T21:59:00Z">
        <w:r>
          <w:delText>44</w:delText>
        </w:r>
      </w:del>
      <w:ins w:id="1104" w:author="Mireille Savoie" w:date="2024-06-10T18:59:00Z" w16du:dateUtc="2024-06-10T21:59:00Z">
        <w:r w:rsidR="00000000">
          <w:t>47</w:t>
        </w:r>
      </w:ins>
      <w:r w:rsidR="00000000">
        <w:t xml:space="preserve">. </w:t>
      </w:r>
      <w:r w:rsidR="00000000">
        <w:tab/>
        <w:t xml:space="preserve">RStudio Team. RStudio: Integrated development environment for r. Boston, MA: RStudio, Inc.; 2015. Available: </w:t>
      </w:r>
      <w:hyperlink r:id="rId60">
        <w:r w:rsidR="00000000">
          <w:rPr>
            <w:rStyle w:val="Hyperlink"/>
          </w:rPr>
          <w:t>http://www.posit.co/</w:t>
        </w:r>
      </w:hyperlink>
    </w:p>
    <w:p w14:paraId="437052CF" w14:textId="4A34413F" w:rsidR="00DE2E1C" w:rsidRDefault="004E2955">
      <w:pPr>
        <w:pStyle w:val="Bibliography"/>
      </w:pPr>
      <w:bookmarkStart w:id="1105" w:name="X7781a913a6834037e98de5cc0683a0d6d8d57d2"/>
      <w:bookmarkEnd w:id="1102"/>
      <w:del w:id="1106" w:author="Mireille Savoie" w:date="2024-06-10T18:59:00Z" w16du:dateUtc="2024-06-10T21:59:00Z">
        <w:r>
          <w:delText>45</w:delText>
        </w:r>
      </w:del>
      <w:ins w:id="1107" w:author="Mireille Savoie" w:date="2024-06-10T18:59:00Z" w16du:dateUtc="2024-06-10T21:59:00Z">
        <w:r w:rsidR="00000000">
          <w:t>48</w:t>
        </w:r>
      </w:ins>
      <w:r w:rsidR="00000000">
        <w:t xml:space="preserve">. </w:t>
      </w:r>
      <w:r w:rsidR="00000000">
        <w:tab/>
        <w:t>Bonisteel EM, Turner BE, Murphy CD, Melanson J-R, Duff NM, Beardsall BD, et al. Strain specific differences in rates of Photosystem II repair in picocyanobacteria correlate to differences in FtsH protein levels and isoform expression patterns. PLOS ONE. 2018;13: e0209115. doi:</w:t>
      </w:r>
      <w:hyperlink r:id="rId61">
        <w:r w:rsidR="00000000">
          <w:rPr>
            <w:rStyle w:val="Hyperlink"/>
          </w:rPr>
          <w:t>10.1371/journal.pone.0209115</w:t>
        </w:r>
      </w:hyperlink>
    </w:p>
    <w:p w14:paraId="4725ADC2" w14:textId="51B7E2B4" w:rsidR="00DE2E1C" w:rsidRDefault="004E2955">
      <w:pPr>
        <w:pStyle w:val="Bibliography"/>
      </w:pPr>
      <w:bookmarkStart w:id="1108" w:name="Xdeabd171b34458a02f24cc2f7cf9313b00bf98a"/>
      <w:bookmarkEnd w:id="1105"/>
      <w:del w:id="1109" w:author="Mireille Savoie" w:date="2024-06-10T18:59:00Z" w16du:dateUtc="2024-06-10T21:59:00Z">
        <w:r>
          <w:delText>46</w:delText>
        </w:r>
      </w:del>
      <w:ins w:id="1110" w:author="Mireille Savoie" w:date="2024-06-10T18:59:00Z" w16du:dateUtc="2024-06-10T21:59:00Z">
        <w:r w:rsidR="00000000">
          <w:t>49</w:t>
        </w:r>
      </w:ins>
      <w:r w:rsidR="00000000">
        <w:t xml:space="preserve">. </w:t>
      </w:r>
      <w:r w:rsidR="00000000">
        <w:tab/>
        <w:t>Saunders JK, McIlvin MR, Dupont CL, Kaul D, Moran DM, Horner T, et al. Microbial functional diversity across biogeochemical provinces in the central Pacific Ocean. Proceedings of the National Academy of Sciences. 2022;119: e2200014119. doi:</w:t>
      </w:r>
      <w:hyperlink r:id="rId62">
        <w:r w:rsidR="00000000">
          <w:rPr>
            <w:rStyle w:val="Hyperlink"/>
          </w:rPr>
          <w:t>10.1073/pnas.2200014119</w:t>
        </w:r>
      </w:hyperlink>
    </w:p>
    <w:p w14:paraId="0B87CE29" w14:textId="168104E9" w:rsidR="00DE2E1C" w:rsidRDefault="004E2955">
      <w:pPr>
        <w:pStyle w:val="Bibliography"/>
      </w:pPr>
      <w:bookmarkStart w:id="1111" w:name="Xdb97c0e87460580154a4aed4de05d7f8adf074e"/>
      <w:bookmarkEnd w:id="1108"/>
      <w:del w:id="1112" w:author="Mireille Savoie" w:date="2024-06-10T18:59:00Z" w16du:dateUtc="2024-06-10T21:59:00Z">
        <w:r>
          <w:delText>47</w:delText>
        </w:r>
      </w:del>
      <w:ins w:id="1113" w:author="Mireille Savoie" w:date="2024-06-10T18:59:00Z" w16du:dateUtc="2024-06-10T21:59:00Z">
        <w:r w:rsidR="00000000">
          <w:t>50</w:t>
        </w:r>
      </w:ins>
      <w:r w:rsidR="00000000">
        <w:t xml:space="preserve">. </w:t>
      </w:r>
      <w:r w:rsidR="00000000">
        <w:tab/>
        <w:t>Saunders JK, Gaylord DA, Held NA, Symmonds N, Dupont CL, Shepherd A, et al. METATRYP v 2.0: Metaproteomic Least Common Ancestor Analysis for Taxonomic Inference Using Specialized Sequence Assemblies—Standalone Software and Web Servers for Marine Microorganisms and Coronaviruses. Journal of Proteome Research. 2020;19: 4718–4729. doi:</w:t>
      </w:r>
      <w:hyperlink r:id="rId63">
        <w:r w:rsidR="00000000">
          <w:rPr>
            <w:rStyle w:val="Hyperlink"/>
          </w:rPr>
          <w:t>10.1021/acs.jproteome.0c00385</w:t>
        </w:r>
      </w:hyperlink>
    </w:p>
    <w:p w14:paraId="73FCB6D6" w14:textId="6EA6193C" w:rsidR="00DE2E1C" w:rsidRDefault="004E2955">
      <w:pPr>
        <w:pStyle w:val="Bibliography"/>
      </w:pPr>
      <w:bookmarkStart w:id="1114" w:name="ref-morrisFacilitationRobustGrowth2008"/>
      <w:bookmarkEnd w:id="1111"/>
      <w:del w:id="1115" w:author="Mireille Savoie" w:date="2024-06-10T18:59:00Z" w16du:dateUtc="2024-06-10T21:59:00Z">
        <w:r>
          <w:delText>48</w:delText>
        </w:r>
      </w:del>
      <w:ins w:id="1116" w:author="Mireille Savoie" w:date="2024-06-10T18:59:00Z" w16du:dateUtc="2024-06-10T21:59:00Z">
        <w:r w:rsidR="00000000">
          <w:t>51</w:t>
        </w:r>
      </w:ins>
      <w:r w:rsidR="00000000">
        <w:t xml:space="preserve">. </w:t>
      </w:r>
      <w:r w:rsidR="00000000">
        <w:tab/>
        <w:t xml:space="preserve">Morris JJ, Kirkegaard R, Szul MJ, Johnson ZI, Zinser ER. Facilitation of Robust Growth of </w:t>
      </w:r>
      <w:r w:rsidR="00000000">
        <w:rPr>
          <w:i/>
          <w:iCs/>
        </w:rPr>
        <w:t>Prochlorococcus</w:t>
      </w:r>
      <w:r w:rsidR="00000000">
        <w:t xml:space="preserve"> Colonies and Dilute Liquid Cultures by “Helper” Heterotrophic Bacteria. Applied and Environmental Microbiology. 2008;74: 4530–4534. doi:</w:t>
      </w:r>
      <w:hyperlink r:id="rId64">
        <w:r w:rsidR="00000000">
          <w:rPr>
            <w:rStyle w:val="Hyperlink"/>
          </w:rPr>
          <w:t>10.1128/AEM.02479-07</w:t>
        </w:r>
      </w:hyperlink>
    </w:p>
    <w:p w14:paraId="40FF1592" w14:textId="752314A5" w:rsidR="00DE2E1C" w:rsidRDefault="004E2955">
      <w:pPr>
        <w:pStyle w:val="Bibliography"/>
      </w:pPr>
      <w:bookmarkStart w:id="1117" w:name="Xbb4a0455f3d8c89d8416280b63cb06a9fa3b969"/>
      <w:bookmarkEnd w:id="1114"/>
      <w:del w:id="1118" w:author="Mireille Savoie" w:date="2024-06-10T18:59:00Z" w16du:dateUtc="2024-06-10T21:59:00Z">
        <w:r>
          <w:delText>49</w:delText>
        </w:r>
      </w:del>
      <w:ins w:id="1119" w:author="Mireille Savoie" w:date="2024-06-10T18:59:00Z" w16du:dateUtc="2024-06-10T21:59:00Z">
        <w:r w:rsidR="00000000">
          <w:t>52</w:t>
        </w:r>
      </w:ins>
      <w:r w:rsidR="00000000">
        <w:t xml:space="preserve">. </w:t>
      </w:r>
      <w:r w:rsidR="00000000">
        <w:tab/>
        <w:t xml:space="preserve">Morris JJ, Johnson ZI, Szul MJ, Keller M, Zinser ER. Dependence of the Cyanobacterium </w:t>
      </w:r>
      <w:r w:rsidR="00000000">
        <w:rPr>
          <w:i/>
          <w:iCs/>
        </w:rPr>
        <w:t>Prochlorococcus</w:t>
      </w:r>
      <w:r w:rsidR="00000000">
        <w:t xml:space="preserve"> on Hydrogen Peroxide Scavenging Microbes for Growth at the Ocean’s Surface. PLOS ONE. 2011;6: e16805. doi:</w:t>
      </w:r>
      <w:hyperlink r:id="rId65">
        <w:r w:rsidR="00000000">
          <w:rPr>
            <w:rStyle w:val="Hyperlink"/>
          </w:rPr>
          <w:t>10.1371/journal.pone.0016805</w:t>
        </w:r>
      </w:hyperlink>
    </w:p>
    <w:p w14:paraId="5A75716A" w14:textId="77777777" w:rsidR="00DE2E1C" w:rsidRDefault="004E2955">
      <w:pPr>
        <w:pStyle w:val="Bibliography"/>
        <w:rPr>
          <w:moveFrom w:id="1120" w:author="Mireille Savoie" w:date="2024-06-10T18:59:00Z" w16du:dateUtc="2024-06-10T21:59:00Z"/>
        </w:rPr>
      </w:pPr>
      <w:del w:id="1121" w:author="Mireille Savoie" w:date="2024-06-10T18:59:00Z" w16du:dateUtc="2024-06-10T21:59:00Z">
        <w:r>
          <w:delText>50.</w:delText>
        </w:r>
      </w:del>
      <w:bookmarkStart w:id="1122" w:name="Xdc826be35dd391eae1f13c1e2850944a16de067"/>
      <w:bookmarkEnd w:id="1117"/>
      <w:ins w:id="1123" w:author="Mireille Savoie" w:date="2024-06-10T18:59:00Z" w16du:dateUtc="2024-06-10T21:59:00Z">
        <w:r w:rsidR="00000000">
          <w:t>53</w:t>
        </w:r>
      </w:ins>
      <w:moveFromRangeStart w:id="1124" w:author="Mireille Savoie" w:date="2024-06-10T18:59:00Z" w:name="move168938407"/>
      <w:moveFrom w:id="1125" w:author="Mireille Savoie" w:date="2024-06-10T18:59:00Z" w16du:dateUtc="2024-06-10T21:59:00Z">
        <w:r w:rsidR="00000000">
          <w:t xml:space="preserve"> </w:t>
        </w:r>
        <w:r w:rsidR="00000000">
          <w:tab/>
          <w:t xml:space="preserve">Moore LR, Goericke R, Chisholm SW. Comparative physiology of </w:t>
        </w:r>
        <w:r w:rsidR="00000000">
          <w:rPr>
            <w:i/>
            <w:iCs/>
          </w:rPr>
          <w:t>Synechococcus</w:t>
        </w:r>
        <w:r w:rsidR="00000000">
          <w:t xml:space="preserve">   and </w:t>
        </w:r>
        <w:r w:rsidR="00000000">
          <w:rPr>
            <w:i/>
            <w:iCs/>
          </w:rPr>
          <w:t>Prochlorococcus</w:t>
        </w:r>
        <w:r w:rsidR="00000000">
          <w:t xml:space="preserve">: Influence of light and temperature on growth, pigments, fluorescence and </w:t>
        </w:r>
        <w:r w:rsidR="00000000">
          <w:lastRenderedPageBreak/>
          <w:t xml:space="preserve">absorptive properties. Marine Ecology Progress Series. 1995;116: 259–275. Available: </w:t>
        </w:r>
        <w:r w:rsidR="00000000">
          <w:fldChar w:fldCharType="begin"/>
        </w:r>
        <w:r w:rsidR="00000000">
          <w:instrText>HYPERLINK "https://www.jstor.org/stable/44635011" \h</w:instrText>
        </w:r>
        <w:r w:rsidR="00000000">
          <w:fldChar w:fldCharType="separate"/>
        </w:r>
        <w:r w:rsidR="00000000">
          <w:rPr>
            <w:rStyle w:val="Hyperlink"/>
          </w:rPr>
          <w:t>https://www.jstor.org/stable/44635011</w:t>
        </w:r>
        <w:r w:rsidR="00000000">
          <w:rPr>
            <w:rStyle w:val="Hyperlink"/>
          </w:rPr>
          <w:fldChar w:fldCharType="end"/>
        </w:r>
      </w:moveFrom>
    </w:p>
    <w:moveFromRangeEnd w:id="1124"/>
    <w:p w14:paraId="5D7F80EB" w14:textId="77777777" w:rsidR="00DE2E1C" w:rsidRDefault="004E2955">
      <w:pPr>
        <w:pStyle w:val="Bibliography"/>
        <w:rPr>
          <w:moveFrom w:id="1126" w:author="Mireille Savoie" w:date="2024-06-10T18:59:00Z" w16du:dateUtc="2024-06-10T21:59:00Z"/>
        </w:rPr>
      </w:pPr>
      <w:del w:id="1127" w:author="Mireille Savoie" w:date="2024-06-10T18:59:00Z" w16du:dateUtc="2024-06-10T21:59:00Z">
        <w:r>
          <w:delText>51</w:delText>
        </w:r>
      </w:del>
      <w:moveFromRangeStart w:id="1128" w:author="Mireille Savoie" w:date="2024-06-10T18:59:00Z" w:name="move168938408"/>
      <w:moveFrom w:id="1129" w:author="Mireille Savoie" w:date="2024-06-10T18:59:00Z" w16du:dateUtc="2024-06-10T21:59:00Z">
        <w:r w:rsidR="00000000">
          <w:t xml:space="preserve">. </w:t>
        </w:r>
        <w:r w:rsidR="00000000">
          <w:tab/>
          <w:t xml:space="preserve">Moore LR, Coe A, Zinser ER, Saito MA, Sullivan MB, Lindell D, et al. </w:t>
        </w:r>
        <w:moveFromRangeStart w:id="1130" w:author="Mireille Savoie" w:date="2024-06-10T18:59:00Z" w:name="move168938409"/>
        <w:moveFromRangeEnd w:id="1128"/>
        <w:r w:rsidR="00000000">
          <w:t xml:space="preserve">Culturing the marine cyanobacterium </w:t>
        </w:r>
        <w:r w:rsidR="00000000">
          <w:rPr>
            <w:i/>
            <w:iCs/>
          </w:rPr>
          <w:t>Prochlorococcus</w:t>
        </w:r>
        <w:r w:rsidR="00000000">
          <w:t xml:space="preserve">: </w:t>
        </w:r>
        <w:r w:rsidR="00000000">
          <w:rPr>
            <w:i/>
            <w:iCs/>
          </w:rPr>
          <w:t>Prochlorococcus</w:t>
        </w:r>
        <w:r w:rsidR="00000000">
          <w:t xml:space="preserve"> culturing. Limnology and Oceanography: Methods. 2007;5: 353–362. doi:</w:t>
        </w:r>
        <w:r w:rsidR="00000000">
          <w:fldChar w:fldCharType="begin"/>
        </w:r>
        <w:r w:rsidR="00000000">
          <w:instrText>HYPERLINK "https://doi.org/10.4319/lom.2007.5.353" \h</w:instrText>
        </w:r>
        <w:r w:rsidR="00000000">
          <w:fldChar w:fldCharType="separate"/>
        </w:r>
        <w:r w:rsidR="00000000">
          <w:rPr>
            <w:rStyle w:val="Hyperlink"/>
          </w:rPr>
          <w:t>10.4319/lom.2007.5.353</w:t>
        </w:r>
        <w:r w:rsidR="00000000">
          <w:rPr>
            <w:rStyle w:val="Hyperlink"/>
          </w:rPr>
          <w:fldChar w:fldCharType="end"/>
        </w:r>
      </w:moveFrom>
    </w:p>
    <w:moveFromRangeEnd w:id="1130"/>
    <w:p w14:paraId="14EB5630" w14:textId="2A41E40E" w:rsidR="00DE2E1C" w:rsidRDefault="004E2955">
      <w:pPr>
        <w:pStyle w:val="Bibliography"/>
      </w:pPr>
      <w:del w:id="1131" w:author="Mireille Savoie" w:date="2024-06-10T18:59:00Z" w16du:dateUtc="2024-06-10T21:59:00Z">
        <w:r>
          <w:delText>52</w:delText>
        </w:r>
      </w:del>
      <w:r w:rsidR="00000000">
        <w:t xml:space="preserve">. </w:t>
      </w:r>
      <w:r w:rsidR="00000000">
        <w:tab/>
        <w:t>Berges JA, Franklin DJ, Harrison PJ. Evolution of an Artificial Seawater Medium: Improvements in Enriched Seawater, Artificial Water Over the Last Two Decades. Journal of Phycology. 2001;37: 1138–1145. doi:</w:t>
      </w:r>
      <w:hyperlink r:id="rId66">
        <w:r w:rsidR="00000000">
          <w:rPr>
            <w:rStyle w:val="Hyperlink"/>
          </w:rPr>
          <w:t>10.1046/j.1529-8817.2001.01052.x</w:t>
        </w:r>
      </w:hyperlink>
    </w:p>
    <w:p w14:paraId="2356223E" w14:textId="3CD6C0EE" w:rsidR="00DE2E1C" w:rsidRDefault="004E2955">
      <w:pPr>
        <w:pStyle w:val="Bibliography"/>
      </w:pPr>
      <w:bookmarkStart w:id="1132" w:name="X2f3f2ef9f90eda6a1a18e84d8544e5d48a1f704"/>
      <w:bookmarkEnd w:id="1122"/>
      <w:del w:id="1133" w:author="Mireille Savoie" w:date="2024-06-10T18:59:00Z" w16du:dateUtc="2024-06-10T21:59:00Z">
        <w:r>
          <w:delText>53</w:delText>
        </w:r>
      </w:del>
      <w:ins w:id="1134" w:author="Mireille Savoie" w:date="2024-06-10T18:59:00Z" w16du:dateUtc="2024-06-10T21:59:00Z">
        <w:r w:rsidR="00000000">
          <w:t>54</w:t>
        </w:r>
      </w:ins>
      <w:r w:rsidR="00000000">
        <w:t xml:space="preserve">. </w:t>
      </w:r>
      <w:r w:rsidR="00000000">
        <w:tab/>
        <w:t>Harrison WG, Platt T. Photosynthesis-irradiance relationships in polar and temperate phytoplankton populations. Polar Biology. 1986;5: 153–164. doi:</w:t>
      </w:r>
      <w:hyperlink r:id="rId67">
        <w:r w:rsidR="00000000">
          <w:rPr>
            <w:rStyle w:val="Hyperlink"/>
          </w:rPr>
          <w:t>10.1007/BF00441695</w:t>
        </w:r>
      </w:hyperlink>
    </w:p>
    <w:p w14:paraId="3A6C5DD8" w14:textId="15B44E1E" w:rsidR="00DE2E1C" w:rsidRDefault="004E2955">
      <w:pPr>
        <w:pStyle w:val="Bibliography"/>
      </w:pPr>
      <w:bookmarkStart w:id="1135" w:name="ref-R-zoo"/>
      <w:bookmarkEnd w:id="1132"/>
      <w:del w:id="1136" w:author="Mireille Savoie" w:date="2024-06-10T18:59:00Z" w16du:dateUtc="2024-06-10T21:59:00Z">
        <w:r>
          <w:delText>54</w:delText>
        </w:r>
      </w:del>
      <w:ins w:id="1137" w:author="Mireille Savoie" w:date="2024-06-10T18:59:00Z" w16du:dateUtc="2024-06-10T21:59:00Z">
        <w:r w:rsidR="00000000">
          <w:t>55</w:t>
        </w:r>
      </w:ins>
      <w:r w:rsidR="00000000">
        <w:t xml:space="preserve">. </w:t>
      </w:r>
      <w:r w:rsidR="00000000">
        <w:tab/>
        <w:t xml:space="preserve">Zeileis A, Grothendieck G, Ryan JA. Zoo: S3 infrastructure for regular and irregular time series (z’s ordered observations). 2021. Available: </w:t>
      </w:r>
      <w:hyperlink r:id="rId68">
        <w:r w:rsidR="00000000">
          <w:rPr>
            <w:rStyle w:val="Hyperlink"/>
          </w:rPr>
          <w:t>https://zoo.R-Forge.R-project.org/</w:t>
        </w:r>
      </w:hyperlink>
    </w:p>
    <w:p w14:paraId="6A58FF95" w14:textId="41259EB4" w:rsidR="00DE2E1C" w:rsidRDefault="004E2955">
      <w:pPr>
        <w:pStyle w:val="Bibliography"/>
      </w:pPr>
      <w:bookmarkStart w:id="1138" w:name="ref-bellaviaLevenbergMarquardtMethod2018"/>
      <w:bookmarkEnd w:id="1135"/>
      <w:del w:id="1139" w:author="Mireille Savoie" w:date="2024-06-10T18:59:00Z" w16du:dateUtc="2024-06-10T21:59:00Z">
        <w:r>
          <w:delText>55</w:delText>
        </w:r>
      </w:del>
      <w:ins w:id="1140" w:author="Mireille Savoie" w:date="2024-06-10T18:59:00Z" w16du:dateUtc="2024-06-10T21:59:00Z">
        <w:r w:rsidR="00000000">
          <w:t>56</w:t>
        </w:r>
      </w:ins>
      <w:r w:rsidR="00000000">
        <w:t xml:space="preserve">. </w:t>
      </w:r>
      <w:r w:rsidR="00000000">
        <w:tab/>
        <w:t>Bellavia S, Gratton S, Riccietti E. A Levenberg–Marquardt method for large nonlinear least-squares problems with dynamic accuracy in functions and gradients. Numerische Mathematik. 2018;140: 791–825. doi:</w:t>
      </w:r>
      <w:hyperlink r:id="rId69">
        <w:r w:rsidR="00000000">
          <w:rPr>
            <w:rStyle w:val="Hyperlink"/>
          </w:rPr>
          <w:t>10.1007/s00211-018-0977-z</w:t>
        </w:r>
      </w:hyperlink>
    </w:p>
    <w:p w14:paraId="7351E858" w14:textId="5B463602" w:rsidR="00DE2E1C" w:rsidRDefault="004E2955">
      <w:pPr>
        <w:pStyle w:val="Bibliography"/>
      </w:pPr>
      <w:bookmarkStart w:id="1141" w:name="ref-R-minpack.lm"/>
      <w:bookmarkEnd w:id="1138"/>
      <w:del w:id="1142" w:author="Mireille Savoie" w:date="2024-06-10T18:59:00Z" w16du:dateUtc="2024-06-10T21:59:00Z">
        <w:r>
          <w:delText>56</w:delText>
        </w:r>
      </w:del>
      <w:ins w:id="1143" w:author="Mireille Savoie" w:date="2024-06-10T18:59:00Z" w16du:dateUtc="2024-06-10T21:59:00Z">
        <w:r w:rsidR="00000000">
          <w:t>57</w:t>
        </w:r>
      </w:ins>
      <w:r w:rsidR="00000000">
        <w:t xml:space="preserve">. </w:t>
      </w:r>
      <w:r w:rsidR="00000000">
        <w:tab/>
        <w:t xml:space="preserve">Elzhov TV, Mullen KM, Spiess A-N, Bolker B. Minpack.lm: R interface to the levenberg-marquardt nonlinear least-squares algorithm found in MINPACK, plus support for bounds. 2016. Available: </w:t>
      </w:r>
      <w:hyperlink r:id="rId70">
        <w:r w:rsidR="00000000">
          <w:rPr>
            <w:rStyle w:val="Hyperlink"/>
          </w:rPr>
          <w:t>https://CRAN.R-project.org/package=minpack.lm</w:t>
        </w:r>
      </w:hyperlink>
    </w:p>
    <w:p w14:paraId="284B636B" w14:textId="2F92C3AB" w:rsidR="00DE2E1C" w:rsidRDefault="004E2955">
      <w:pPr>
        <w:pStyle w:val="Bibliography"/>
      </w:pPr>
      <w:bookmarkStart w:id="1144" w:name="ref-woodGeneralizedAdditiveModels2017"/>
      <w:bookmarkEnd w:id="1141"/>
      <w:del w:id="1145" w:author="Mireille Savoie" w:date="2024-06-10T18:59:00Z" w16du:dateUtc="2024-06-10T21:59:00Z">
        <w:r>
          <w:delText>57</w:delText>
        </w:r>
      </w:del>
      <w:ins w:id="1146" w:author="Mireille Savoie" w:date="2024-06-10T18:59:00Z" w16du:dateUtc="2024-06-10T21:59:00Z">
        <w:r w:rsidR="00000000">
          <w:t>58</w:t>
        </w:r>
      </w:ins>
      <w:r w:rsidR="00000000">
        <w:t xml:space="preserve">. </w:t>
      </w:r>
      <w:r w:rsidR="00000000">
        <w:tab/>
        <w:t>Wood SN. Generalized Additive Models: An Introduction with R, Second Edition. 2nd ed. Boca Raton: Chapman and Hall/CRC; 2017. doi:</w:t>
      </w:r>
      <w:hyperlink r:id="rId71">
        <w:r w:rsidR="00000000">
          <w:rPr>
            <w:rStyle w:val="Hyperlink"/>
          </w:rPr>
          <w:t>10.1201/9781315370279</w:t>
        </w:r>
      </w:hyperlink>
    </w:p>
    <w:p w14:paraId="6F31C5A0" w14:textId="2C6941E7" w:rsidR="00DE2E1C" w:rsidRDefault="004E2955">
      <w:pPr>
        <w:pStyle w:val="Bibliography"/>
      </w:pPr>
      <w:bookmarkStart w:id="1147" w:name="ref-R-mgcv"/>
      <w:bookmarkEnd w:id="1144"/>
      <w:del w:id="1148" w:author="Mireille Savoie" w:date="2024-06-10T18:59:00Z" w16du:dateUtc="2024-06-10T21:59:00Z">
        <w:r>
          <w:delText>58</w:delText>
        </w:r>
      </w:del>
      <w:ins w:id="1149" w:author="Mireille Savoie" w:date="2024-06-10T18:59:00Z" w16du:dateUtc="2024-06-10T21:59:00Z">
        <w:r w:rsidR="00000000">
          <w:t>59</w:t>
        </w:r>
      </w:ins>
      <w:r w:rsidR="00000000">
        <w:t xml:space="preserve">. </w:t>
      </w:r>
      <w:r w:rsidR="00000000">
        <w:tab/>
        <w:t xml:space="preserve">Wood S. Mgcv: Mixed GAM computation vehicle with automatic smoothness estimation. 2022. Available: </w:t>
      </w:r>
      <w:hyperlink r:id="rId72">
        <w:r w:rsidR="00000000">
          <w:rPr>
            <w:rStyle w:val="Hyperlink"/>
          </w:rPr>
          <w:t>https://CRAN.R-project.org/package=mgcv</w:t>
        </w:r>
      </w:hyperlink>
    </w:p>
    <w:p w14:paraId="63778F72" w14:textId="5D11F908" w:rsidR="00DE2E1C" w:rsidRDefault="004E2955">
      <w:pPr>
        <w:pStyle w:val="Bibliography"/>
      </w:pPr>
      <w:bookmarkStart w:id="1150" w:name="Xd6f835e435e0433ef8361f76d16943ca7fccc05"/>
      <w:bookmarkEnd w:id="1147"/>
      <w:del w:id="1151" w:author="Mireille Savoie" w:date="2024-06-10T18:59:00Z" w16du:dateUtc="2024-06-10T21:59:00Z">
        <w:r>
          <w:delText>59</w:delText>
        </w:r>
      </w:del>
      <w:ins w:id="1152" w:author="Mireille Savoie" w:date="2024-06-10T18:59:00Z" w16du:dateUtc="2024-06-10T21:59:00Z">
        <w:r w:rsidR="00000000">
          <w:t>60</w:t>
        </w:r>
      </w:ins>
      <w:r w:rsidR="00000000">
        <w:t xml:space="preserve">. </w:t>
      </w:r>
      <w:r w:rsidR="00000000">
        <w:tab/>
        <w:t xml:space="preserve">Murphy CD, Roodvoets MS, Austen EJ, Dolan A, Barnett A, Campbell DA. Photoinactivation of Photosystem II in </w:t>
      </w:r>
      <w:r w:rsidR="00000000">
        <w:rPr>
          <w:i/>
          <w:iCs/>
        </w:rPr>
        <w:t>Prochlorococcus</w:t>
      </w:r>
      <w:r w:rsidR="00000000">
        <w:t xml:space="preserve"> and </w:t>
      </w:r>
      <w:r w:rsidR="00000000">
        <w:rPr>
          <w:i/>
          <w:iCs/>
        </w:rPr>
        <w:t>Synechococcus</w:t>
      </w:r>
      <w:r w:rsidR="00000000">
        <w:t>. PLoS One; San Francisco. 2017;12: e0168991. doi:</w:t>
      </w:r>
      <w:hyperlink r:id="rId73">
        <w:r w:rsidR="00000000">
          <w:rPr>
            <w:rStyle w:val="Hyperlink"/>
          </w:rPr>
          <w:t>http://dx.doi.org.libproxy.mta.ca/10.1371/journal.pone.0168991</w:t>
        </w:r>
      </w:hyperlink>
    </w:p>
    <w:p w14:paraId="7CC70039" w14:textId="158B9800" w:rsidR="00DE2E1C" w:rsidRDefault="004E2955">
      <w:pPr>
        <w:pStyle w:val="Bibliography"/>
      </w:pPr>
      <w:bookmarkStart w:id="1153" w:name="Xe44519f7c4f85a8f2f69ad01347800da25031bd"/>
      <w:bookmarkEnd w:id="1150"/>
      <w:del w:id="1154" w:author="Mireille Savoie" w:date="2024-06-10T18:59:00Z" w16du:dateUtc="2024-06-10T21:59:00Z">
        <w:r>
          <w:delText>60</w:delText>
        </w:r>
      </w:del>
      <w:ins w:id="1155" w:author="Mireille Savoie" w:date="2024-06-10T18:59:00Z" w16du:dateUtc="2024-06-10T21:59:00Z">
        <w:r w:rsidR="00000000">
          <w:t>61</w:t>
        </w:r>
      </w:ins>
      <w:r w:rsidR="00000000">
        <w:t xml:space="preserve">. </w:t>
      </w:r>
      <w:r w:rsidR="00000000">
        <w:tab/>
        <w:t>Jávorfi T, Erostyák J, Gál J, Buzády A, Menczel L, Garab G, et al. Quantitative spectrophotometry using integrating cavities. Journal of Photochemistry and Photobiology B: Biology. 2006;82: 127–131. doi:</w:t>
      </w:r>
      <w:hyperlink r:id="rId74">
        <w:r w:rsidR="00000000">
          <w:rPr>
            <w:rStyle w:val="Hyperlink"/>
          </w:rPr>
          <w:t>10.1016/j.jphotobiol.2005.10.002</w:t>
        </w:r>
      </w:hyperlink>
    </w:p>
    <w:p w14:paraId="7960758D" w14:textId="275307A7" w:rsidR="00DE2E1C" w:rsidRDefault="004E2955">
      <w:pPr>
        <w:pStyle w:val="Bibliography"/>
      </w:pPr>
      <w:bookmarkStart w:id="1156" w:name="ref-omarAnnotationGenesEncoding2023"/>
      <w:bookmarkEnd w:id="1153"/>
      <w:del w:id="1157" w:author="Mireille Savoie" w:date="2024-06-10T18:59:00Z" w16du:dateUtc="2024-06-10T21:59:00Z">
        <w:r>
          <w:delText>61</w:delText>
        </w:r>
      </w:del>
      <w:ins w:id="1158" w:author="Mireille Savoie" w:date="2024-06-10T18:59:00Z" w16du:dateUtc="2024-06-10T21:59:00Z">
        <w:r w:rsidR="00000000">
          <w:t>62</w:t>
        </w:r>
      </w:ins>
      <w:r w:rsidR="00000000">
        <w:t xml:space="preserve">. </w:t>
      </w:r>
      <w:r w:rsidR="00000000">
        <w:tab/>
        <w:t>Omar N, Beardsall B, Fleury K, Ataikiru E, Campbell D. Annotation of genes encoding enzymes across marine phytoplankton genomes. Dryad; 2023. pp. 1130923746 bytes. doi:</w:t>
      </w:r>
      <w:hyperlink r:id="rId75">
        <w:r w:rsidR="00000000">
          <w:rPr>
            <w:rStyle w:val="Hyperlink"/>
          </w:rPr>
          <w:t>10.5061/DRYAD.KH1893284</w:t>
        </w:r>
      </w:hyperlink>
    </w:p>
    <w:p w14:paraId="048AA354" w14:textId="3759485E" w:rsidR="00DE2E1C" w:rsidRDefault="004E2955">
      <w:pPr>
        <w:pStyle w:val="Bibliography"/>
      </w:pPr>
      <w:bookmarkStart w:id="1159" w:name="ref-karpBioCycCollectionMicrobial2019"/>
      <w:bookmarkEnd w:id="1156"/>
      <w:del w:id="1160" w:author="Mireille Savoie" w:date="2024-06-10T18:59:00Z" w16du:dateUtc="2024-06-10T21:59:00Z">
        <w:r>
          <w:delText>62</w:delText>
        </w:r>
      </w:del>
      <w:ins w:id="1161" w:author="Mireille Savoie" w:date="2024-06-10T18:59:00Z" w16du:dateUtc="2024-06-10T21:59:00Z">
        <w:r w:rsidR="00000000">
          <w:t>63</w:t>
        </w:r>
      </w:ins>
      <w:r w:rsidR="00000000">
        <w:t xml:space="preserve">. </w:t>
      </w:r>
      <w:r w:rsidR="00000000">
        <w:tab/>
        <w:t>Karp PD, Billington R, Caspi R, Fulcher CA, Latendresse M, Kothari A, et al. The BioCyc collection of microbial genomes and metabolic pathways. Briefings in Bioinformatics. 2019;20: 1085–1093. doi:</w:t>
      </w:r>
      <w:hyperlink r:id="rId76">
        <w:r w:rsidR="00000000">
          <w:rPr>
            <w:rStyle w:val="Hyperlink"/>
          </w:rPr>
          <w:t>10.1093/bib/bbx085</w:t>
        </w:r>
      </w:hyperlink>
    </w:p>
    <w:p w14:paraId="55A87FCB" w14:textId="773A088D" w:rsidR="00DE2E1C" w:rsidRDefault="004E2955">
      <w:pPr>
        <w:pStyle w:val="Bibliography"/>
      </w:pPr>
      <w:bookmarkStart w:id="1162" w:name="Xd7f638cefb50c16df23fe2519c48a139a73b0c3"/>
      <w:bookmarkEnd w:id="1159"/>
      <w:del w:id="1163" w:author="Mireille Savoie" w:date="2024-06-10T18:59:00Z" w16du:dateUtc="2024-06-10T21:59:00Z">
        <w:r>
          <w:lastRenderedPageBreak/>
          <w:delText>63</w:delText>
        </w:r>
      </w:del>
      <w:ins w:id="1164" w:author="Mireille Savoie" w:date="2024-06-10T18:59:00Z" w16du:dateUtc="2024-06-10T21:59:00Z">
        <w:r w:rsidR="00000000">
          <w:t>64</w:t>
        </w:r>
      </w:ins>
      <w:r w:rsidR="00000000">
        <w:t xml:space="preserve">. </w:t>
      </w:r>
      <w:r w:rsidR="00000000">
        <w:tab/>
        <w:t>Allahverdiyeva Y, Isojärvi J, Zhang P, Aro E-M. Cyanobacterial Oxygenic Photosynthesis is Protected by Flavodiiron Proteins. Life. 2015;5: 716–743. doi:</w:t>
      </w:r>
      <w:hyperlink r:id="rId77">
        <w:r w:rsidR="00000000">
          <w:rPr>
            <w:rStyle w:val="Hyperlink"/>
          </w:rPr>
          <w:t>10.3390/life5010716</w:t>
        </w:r>
      </w:hyperlink>
    </w:p>
    <w:p w14:paraId="3C3B6404" w14:textId="0866F13A" w:rsidR="00DE2E1C" w:rsidRDefault="004E2955">
      <w:pPr>
        <w:pStyle w:val="Bibliography"/>
        <w:rPr>
          <w:ins w:id="1165" w:author="Mireille Savoie" w:date="2024-06-10T18:59:00Z" w16du:dateUtc="2024-06-10T21:59:00Z"/>
        </w:rPr>
      </w:pPr>
      <w:bookmarkStart w:id="1166" w:name="ref-zorzRUBISCOPhotosystemII2015"/>
      <w:bookmarkEnd w:id="1162"/>
      <w:del w:id="1167" w:author="Mireille Savoie" w:date="2024-06-10T18:59:00Z" w16du:dateUtc="2024-06-10T21:59:00Z">
        <w:r>
          <w:delText>64</w:delText>
        </w:r>
      </w:del>
      <w:ins w:id="1168" w:author="Mireille Savoie" w:date="2024-06-10T18:59:00Z" w16du:dateUtc="2024-06-10T21:59:00Z">
        <w:r w:rsidR="00000000">
          <w:t xml:space="preserve">65. </w:t>
        </w:r>
        <w:r w:rsidR="00000000">
          <w:tab/>
        </w:r>
        <w:proofErr w:type="spellStart"/>
        <w:r w:rsidR="00000000">
          <w:t>Zorz</w:t>
        </w:r>
        <w:proofErr w:type="spellEnd"/>
        <w:r w:rsidR="00000000">
          <w:t xml:space="preserve"> JK, Allanach JR, Murphy CD, </w:t>
        </w:r>
        <w:proofErr w:type="spellStart"/>
        <w:r w:rsidR="00000000">
          <w:t>Roodvoets</w:t>
        </w:r>
        <w:proofErr w:type="spellEnd"/>
        <w:r w:rsidR="00000000">
          <w:t xml:space="preserve"> MS, Campbell DA, Cockshutt AM. The RUBISCO to Photosystem II Ratio Limits the Maximum Photosynthetic Rate in </w:t>
        </w:r>
        <w:proofErr w:type="spellStart"/>
        <w:r w:rsidR="00000000">
          <w:t>Picocyanobacteria</w:t>
        </w:r>
        <w:proofErr w:type="spellEnd"/>
        <w:r w:rsidR="00000000">
          <w:t>. Life. 2015;5: 403–417. doi:</w:t>
        </w:r>
        <w:r w:rsidR="00000000">
          <w:fldChar w:fldCharType="begin"/>
        </w:r>
        <w:r w:rsidR="00000000">
          <w:instrText>HYPERLINK "https://doi.org/10.3390/life5010403" \h</w:instrText>
        </w:r>
        <w:r w:rsidR="00000000">
          <w:fldChar w:fldCharType="separate"/>
        </w:r>
        <w:r w:rsidR="00000000">
          <w:rPr>
            <w:rStyle w:val="Hyperlink"/>
          </w:rPr>
          <w:t>10.3390/life5010403</w:t>
        </w:r>
        <w:r w:rsidR="00000000">
          <w:rPr>
            <w:rStyle w:val="Hyperlink"/>
          </w:rPr>
          <w:fldChar w:fldCharType="end"/>
        </w:r>
      </w:ins>
    </w:p>
    <w:p w14:paraId="4D78BC0D" w14:textId="77777777" w:rsidR="00DE2E1C" w:rsidRDefault="00000000">
      <w:pPr>
        <w:pStyle w:val="Bibliography"/>
        <w:rPr>
          <w:ins w:id="1169" w:author="Mireille Savoie" w:date="2024-06-10T18:59:00Z" w16du:dateUtc="2024-06-10T21:59:00Z"/>
        </w:rPr>
      </w:pPr>
      <w:bookmarkStart w:id="1170" w:name="ref-pesantOpenScienceResources2015"/>
      <w:bookmarkEnd w:id="1166"/>
      <w:ins w:id="1171" w:author="Mireille Savoie" w:date="2024-06-10T18:59:00Z" w16du:dateUtc="2024-06-10T21:59:00Z">
        <w:r>
          <w:t xml:space="preserve">66. </w:t>
        </w:r>
        <w:r>
          <w:tab/>
        </w:r>
        <w:proofErr w:type="spellStart"/>
        <w:r>
          <w:t>Pesant</w:t>
        </w:r>
        <w:proofErr w:type="spellEnd"/>
        <w:r>
          <w:t xml:space="preserve"> S, Not F, </w:t>
        </w:r>
        <w:proofErr w:type="spellStart"/>
        <w:r>
          <w:t>Picheral</w:t>
        </w:r>
        <w:proofErr w:type="spellEnd"/>
        <w:r>
          <w:t xml:space="preserve"> M, </w:t>
        </w:r>
        <w:proofErr w:type="spellStart"/>
        <w:r>
          <w:t>Kandels</w:t>
        </w:r>
        <w:proofErr w:type="spellEnd"/>
        <w:r>
          <w:t xml:space="preserve">-Lewis S, Le </w:t>
        </w:r>
        <w:proofErr w:type="spellStart"/>
        <w:r>
          <w:t>Bescot</w:t>
        </w:r>
        <w:proofErr w:type="spellEnd"/>
        <w:r>
          <w:t xml:space="preserve"> N, Gorsky G, et al. Open science resources for the discovery and analysis of Tara Oceans data. Scientific Data. 2015;2: 150023. doi:</w:t>
        </w:r>
        <w:r>
          <w:fldChar w:fldCharType="begin"/>
        </w:r>
        <w:r>
          <w:instrText>HYPERLINK "https://doi.org/10.1038/sdata.2015.23" \h</w:instrText>
        </w:r>
        <w:r>
          <w:fldChar w:fldCharType="separate"/>
        </w:r>
        <w:r>
          <w:rPr>
            <w:rStyle w:val="Hyperlink"/>
          </w:rPr>
          <w:t>10.1038/sdata.2015.23</w:t>
        </w:r>
        <w:r>
          <w:rPr>
            <w:rStyle w:val="Hyperlink"/>
          </w:rPr>
          <w:fldChar w:fldCharType="end"/>
        </w:r>
      </w:ins>
    </w:p>
    <w:p w14:paraId="2BD32D52" w14:textId="77777777" w:rsidR="00DE2E1C" w:rsidRDefault="00000000">
      <w:pPr>
        <w:pStyle w:val="Bibliography"/>
      </w:pPr>
      <w:bookmarkStart w:id="1172" w:name="ref-aroPhotoinhibitionPhotosystemII1993"/>
      <w:bookmarkEnd w:id="1170"/>
      <w:ins w:id="1173" w:author="Mireille Savoie" w:date="2024-06-10T18:59:00Z" w16du:dateUtc="2024-06-10T21:59:00Z">
        <w:r>
          <w:t>67</w:t>
        </w:r>
      </w:ins>
      <w:r>
        <w:t xml:space="preserve">. </w:t>
      </w:r>
      <w:r>
        <w:tab/>
        <w:t>Aro E-M, Virgin I, Andersson B. Photoinhibition of Photosystem II. Inactivation, protein damage and turnover. Biochimica et Biophysica Acta (BBA) - Bioenergetics. 1993;1143: 113–134. doi:</w:t>
      </w:r>
      <w:hyperlink r:id="rId78">
        <w:r>
          <w:rPr>
            <w:rStyle w:val="Hyperlink"/>
          </w:rPr>
          <w:t>10.1016/0005-2728(93)90134-2</w:t>
        </w:r>
      </w:hyperlink>
    </w:p>
    <w:p w14:paraId="5F7E5A29" w14:textId="7040F60A" w:rsidR="00DE2E1C" w:rsidRDefault="004E2955">
      <w:pPr>
        <w:pStyle w:val="Bibliography"/>
      </w:pPr>
      <w:bookmarkStart w:id="1174" w:name="Xd3d88d412c6c640b605eb77ea2a9e158f43af65"/>
      <w:bookmarkEnd w:id="1172"/>
      <w:del w:id="1175" w:author="Mireille Savoie" w:date="2024-06-10T18:59:00Z" w16du:dateUtc="2024-06-10T21:59:00Z">
        <w:r>
          <w:delText>65</w:delText>
        </w:r>
      </w:del>
      <w:ins w:id="1176" w:author="Mireille Savoie" w:date="2024-06-10T18:59:00Z" w16du:dateUtc="2024-06-10T21:59:00Z">
        <w:r w:rsidR="00000000">
          <w:t>68</w:t>
        </w:r>
      </w:ins>
      <w:r w:rsidR="00000000">
        <w:t xml:space="preserve">. </w:t>
      </w:r>
      <w:r w:rsidR="00000000">
        <w:tab/>
        <w:t>Soitamo A, Havurinne V, Tyystjärvi E. Photoinhibition in marine picocyanobacteria. Physiologia Plantarum. 2017;161: 97–108. doi:</w:t>
      </w:r>
      <w:hyperlink r:id="rId79">
        <w:r w:rsidR="00000000">
          <w:rPr>
            <w:rStyle w:val="Hyperlink"/>
          </w:rPr>
          <w:t>10.1111/ppl.12571</w:t>
        </w:r>
      </w:hyperlink>
    </w:p>
    <w:p w14:paraId="0D55B9A7" w14:textId="072BD1C7" w:rsidR="00DE2E1C" w:rsidRDefault="004E2955">
      <w:pPr>
        <w:pStyle w:val="Bibliography"/>
      </w:pPr>
      <w:bookmarkStart w:id="1177" w:name="ref-hakalaEvidenceRoleOxygenevolving2005"/>
      <w:bookmarkEnd w:id="1174"/>
      <w:del w:id="1178" w:author="Mireille Savoie" w:date="2024-06-10T18:59:00Z" w16du:dateUtc="2024-06-10T21:59:00Z">
        <w:r>
          <w:delText>66</w:delText>
        </w:r>
      </w:del>
      <w:ins w:id="1179" w:author="Mireille Savoie" w:date="2024-06-10T18:59:00Z" w16du:dateUtc="2024-06-10T21:59:00Z">
        <w:r w:rsidR="00000000">
          <w:t>69</w:t>
        </w:r>
      </w:ins>
      <w:r w:rsidR="00000000">
        <w:t xml:space="preserve">. </w:t>
      </w:r>
      <w:r w:rsidR="00000000">
        <w:tab/>
        <w:t>Hakala M, Tuominen I, Keränen M, Tyystjärvi T, Tyystjärvi E. Evidence for the role of the oxygen-evolving manganese complex in photoinhibition of Photosystem II. Biochimica Et Biophysica Acta. 2005;1706: 68–80. doi:</w:t>
      </w:r>
      <w:hyperlink r:id="rId80">
        <w:r w:rsidR="00000000">
          <w:rPr>
            <w:rStyle w:val="Hyperlink"/>
          </w:rPr>
          <w:t>10.1016/j.bbabio.2004.09.001</w:t>
        </w:r>
      </w:hyperlink>
    </w:p>
    <w:p w14:paraId="2CBFFE95" w14:textId="371B6163" w:rsidR="00DE2E1C" w:rsidRDefault="004E2955">
      <w:pPr>
        <w:pStyle w:val="Bibliography"/>
      </w:pPr>
      <w:bookmarkStart w:id="1180" w:name="ref-mannInvolvementFtsHHomologue2000"/>
      <w:bookmarkEnd w:id="1177"/>
      <w:del w:id="1181" w:author="Mireille Savoie" w:date="2024-06-10T18:59:00Z" w16du:dateUtc="2024-06-10T21:59:00Z">
        <w:r>
          <w:delText>67</w:delText>
        </w:r>
      </w:del>
      <w:ins w:id="1182" w:author="Mireille Savoie" w:date="2024-06-10T18:59:00Z" w16du:dateUtc="2024-06-10T21:59:00Z">
        <w:r w:rsidR="00000000">
          <w:t>70</w:t>
        </w:r>
      </w:ins>
      <w:r w:rsidR="00000000">
        <w:t xml:space="preserve">. </w:t>
      </w:r>
      <w:r w:rsidR="00000000">
        <w:tab/>
        <w:t>Mann NH, Novac N, Mullineaux CW, Newman J, Bailey S, Robinson C. Involvement of an FtsH homologue in the assembly of functional photosystem I in the cyanobacterium Synechocystis sp. PCC 6803. FEBS letters. 2000;479: 72–77. doi:</w:t>
      </w:r>
      <w:hyperlink r:id="rId81">
        <w:r w:rsidR="00000000">
          <w:rPr>
            <w:rStyle w:val="Hyperlink"/>
          </w:rPr>
          <w:t>10.1016/s0014-5793(00)01871-8</w:t>
        </w:r>
      </w:hyperlink>
    </w:p>
    <w:p w14:paraId="5C965578" w14:textId="3073DF3E" w:rsidR="00DE2E1C" w:rsidRDefault="004E2955">
      <w:pPr>
        <w:pStyle w:val="Bibliography"/>
      </w:pPr>
      <w:bookmarkStart w:id="1183" w:name="ref-komendaExposedNTerminalTail2007"/>
      <w:bookmarkEnd w:id="1180"/>
      <w:del w:id="1184" w:author="Mireille Savoie" w:date="2024-06-10T18:59:00Z" w16du:dateUtc="2024-06-10T21:59:00Z">
        <w:r>
          <w:delText>68</w:delText>
        </w:r>
      </w:del>
      <w:ins w:id="1185" w:author="Mireille Savoie" w:date="2024-06-10T18:59:00Z" w16du:dateUtc="2024-06-10T21:59:00Z">
        <w:r w:rsidR="00000000">
          <w:t>71</w:t>
        </w:r>
      </w:ins>
      <w:r w:rsidR="00000000">
        <w:t xml:space="preserve">. </w:t>
      </w:r>
      <w:r w:rsidR="00000000">
        <w:tab/>
        <w:t xml:space="preserve">Komenda J, Tichý M, Prášil O, Knoppová J, Kuviková S, de Vries R, et al. The Exposed N-Terminal Tail of the D1 Subunit Is Required for Rapid D1 Degradation during Photosystem II Repair in </w:t>
      </w:r>
      <w:r w:rsidR="00000000">
        <w:rPr>
          <w:i/>
          <w:iCs/>
        </w:rPr>
        <w:t>Synechocystis</w:t>
      </w:r>
      <w:r w:rsidR="00000000">
        <w:t xml:space="preserve"> sp PCC 6803. The Plant Cell. 2007;19: 2839–2854. doi:</w:t>
      </w:r>
      <w:hyperlink r:id="rId82">
        <w:r w:rsidR="00000000">
          <w:rPr>
            <w:rStyle w:val="Hyperlink"/>
          </w:rPr>
          <w:t>10.1105/tpc.107.053868</w:t>
        </w:r>
      </w:hyperlink>
    </w:p>
    <w:p w14:paraId="0E59D768" w14:textId="684823EA" w:rsidR="00DE2E1C" w:rsidRDefault="004E2955">
      <w:pPr>
        <w:pStyle w:val="Bibliography"/>
      </w:pPr>
      <w:bookmarkStart w:id="1186" w:name="ref-nixonRecentAdvancesUnderstanding2010"/>
      <w:bookmarkEnd w:id="1183"/>
      <w:del w:id="1187" w:author="Mireille Savoie" w:date="2024-06-10T18:59:00Z" w16du:dateUtc="2024-06-10T21:59:00Z">
        <w:r>
          <w:delText>69</w:delText>
        </w:r>
      </w:del>
      <w:ins w:id="1188" w:author="Mireille Savoie" w:date="2024-06-10T18:59:00Z" w16du:dateUtc="2024-06-10T21:59:00Z">
        <w:r w:rsidR="00000000">
          <w:t>72</w:t>
        </w:r>
      </w:ins>
      <w:r w:rsidR="00000000">
        <w:t xml:space="preserve">. </w:t>
      </w:r>
      <w:r w:rsidR="00000000">
        <w:tab/>
        <w:t>Nixon PJ, Michoux F, Yu J, Boehm M, Komenda J. Recent advances in understanding the assembly and repair of photosystem II. Annals of Botany. 2010;106: 1–16. doi:</w:t>
      </w:r>
      <w:hyperlink r:id="rId83">
        <w:r w:rsidR="00000000">
          <w:rPr>
            <w:rStyle w:val="Hyperlink"/>
          </w:rPr>
          <w:t>10.1093/aob/mcq059</w:t>
        </w:r>
      </w:hyperlink>
    </w:p>
    <w:p w14:paraId="27A95918" w14:textId="3296B268" w:rsidR="00DE2E1C" w:rsidRDefault="004E2955">
      <w:pPr>
        <w:pStyle w:val="Bibliography"/>
      </w:pPr>
      <w:bookmarkStart w:id="1189" w:name="ref-kanervoD1ProteinDegradation1993"/>
      <w:bookmarkEnd w:id="1186"/>
      <w:del w:id="1190" w:author="Mireille Savoie" w:date="2024-06-10T18:59:00Z" w16du:dateUtc="2024-06-10T21:59:00Z">
        <w:r>
          <w:delText>70</w:delText>
        </w:r>
      </w:del>
      <w:ins w:id="1191" w:author="Mireille Savoie" w:date="2024-06-10T18:59:00Z" w16du:dateUtc="2024-06-10T21:59:00Z">
        <w:r w:rsidR="00000000">
          <w:t>73</w:t>
        </w:r>
      </w:ins>
      <w:r w:rsidR="00000000">
        <w:t xml:space="preserve">. </w:t>
      </w:r>
      <w:r w:rsidR="00000000">
        <w:tab/>
        <w:t xml:space="preserve">Kanervo E, Mäenpää P, Aro E-M. D1 Protein Degradation and </w:t>
      </w:r>
      <w:r w:rsidR="00000000">
        <w:rPr>
          <w:i/>
          <w:iCs/>
        </w:rPr>
        <w:t>psbA</w:t>
      </w:r>
      <w:r w:rsidR="00000000">
        <w:t xml:space="preserve"> Transcript Levels in </w:t>
      </w:r>
      <w:r w:rsidR="00000000">
        <w:rPr>
          <w:i/>
          <w:iCs/>
        </w:rPr>
        <w:t>Synechocystis</w:t>
      </w:r>
      <w:r w:rsidR="00000000">
        <w:t xml:space="preserve"> PCC 6803 during Photoinhibition </w:t>
      </w:r>
      <w:r w:rsidR="00000000">
        <w:rPr>
          <w:i/>
          <w:iCs/>
        </w:rPr>
        <w:t>in Vivo</w:t>
      </w:r>
      <w:r w:rsidR="00000000">
        <w:t>. Journal of Plant Physiology. 1993;142: 669–675. doi:</w:t>
      </w:r>
      <w:hyperlink r:id="rId84">
        <w:r w:rsidR="00000000">
          <w:rPr>
            <w:rStyle w:val="Hyperlink"/>
          </w:rPr>
          <w:t>10.1016/S0176-1617(11)80900-4</w:t>
        </w:r>
      </w:hyperlink>
    </w:p>
    <w:p w14:paraId="26CBBCEB" w14:textId="5A4716EC" w:rsidR="00DE2E1C" w:rsidRDefault="004E2955">
      <w:pPr>
        <w:pStyle w:val="Bibliography"/>
      </w:pPr>
      <w:bookmarkStart w:id="1192" w:name="ref-chibaMembraneProteinDegradation2002"/>
      <w:bookmarkEnd w:id="1189"/>
      <w:del w:id="1193" w:author="Mireille Savoie" w:date="2024-06-10T18:59:00Z" w16du:dateUtc="2024-06-10T21:59:00Z">
        <w:r>
          <w:delText>71</w:delText>
        </w:r>
      </w:del>
      <w:ins w:id="1194" w:author="Mireille Savoie" w:date="2024-06-10T18:59:00Z" w16du:dateUtc="2024-06-10T21:59:00Z">
        <w:r w:rsidR="00000000">
          <w:t>74</w:t>
        </w:r>
      </w:ins>
      <w:r w:rsidR="00000000">
        <w:t xml:space="preserve">. </w:t>
      </w:r>
      <w:r w:rsidR="00000000">
        <w:tab/>
        <w:t>Chiba S, Akiyama Y, Ito K. Membrane Protein Degradation by FtsH Can Be Initiated from Either End. Journal of Bacteriology. 2002;184: 4775–4782. doi:</w:t>
      </w:r>
      <w:hyperlink r:id="rId85">
        <w:r w:rsidR="00000000">
          <w:rPr>
            <w:rStyle w:val="Hyperlink"/>
          </w:rPr>
          <w:t>10.1128/JB.184.17.4775-4782.2002</w:t>
        </w:r>
      </w:hyperlink>
    </w:p>
    <w:p w14:paraId="711B5CFC" w14:textId="74473F16" w:rsidR="00DE2E1C" w:rsidRDefault="004E2955">
      <w:pPr>
        <w:pStyle w:val="Bibliography"/>
      </w:pPr>
      <w:bookmarkStart w:id="1195" w:name="X4ccf6fba5c05cec6b30a143631e0da4ed7f96e0"/>
      <w:bookmarkEnd w:id="1192"/>
      <w:del w:id="1196" w:author="Mireille Savoie" w:date="2024-06-10T18:59:00Z" w16du:dateUtc="2024-06-10T21:59:00Z">
        <w:r>
          <w:delText>72</w:delText>
        </w:r>
      </w:del>
      <w:ins w:id="1197" w:author="Mireille Savoie" w:date="2024-06-10T18:59:00Z" w16du:dateUtc="2024-06-10T21:59:00Z">
        <w:r w:rsidR="00000000">
          <w:t>75</w:t>
        </w:r>
      </w:ins>
      <w:r w:rsidR="00000000">
        <w:t xml:space="preserve">. </w:t>
      </w:r>
      <w:r w:rsidR="00000000">
        <w:tab/>
        <w:t xml:space="preserve">Boehm M, Yu J, Krynicka V, Barker M, Tichy M, Komenda J, et al. Subunit Organization of a </w:t>
      </w:r>
      <w:r w:rsidR="00000000">
        <w:rPr>
          <w:i/>
          <w:iCs/>
        </w:rPr>
        <w:t>Synechocystis</w:t>
      </w:r>
      <w:r w:rsidR="00000000">
        <w:t xml:space="preserve"> Hetero-Oligomeric Thylakoid FtsH Complex Involved in Photosystem II Repair. The Plant Cell. 2012;24: 3669–3683. doi:</w:t>
      </w:r>
      <w:hyperlink r:id="rId86">
        <w:r w:rsidR="00000000">
          <w:rPr>
            <w:rStyle w:val="Hyperlink"/>
          </w:rPr>
          <w:t>10.1105/tpc.112.100891</w:t>
        </w:r>
      </w:hyperlink>
    </w:p>
    <w:p w14:paraId="41CB12AD" w14:textId="6C4C29A6" w:rsidR="00DE2E1C" w:rsidRDefault="004E2955">
      <w:pPr>
        <w:pStyle w:val="Bibliography"/>
      </w:pPr>
      <w:bookmarkStart w:id="1198" w:name="ref-sacharzSubCellularLocation2015"/>
      <w:bookmarkEnd w:id="1195"/>
      <w:del w:id="1199" w:author="Mireille Savoie" w:date="2024-06-10T18:59:00Z" w16du:dateUtc="2024-06-10T21:59:00Z">
        <w:r>
          <w:lastRenderedPageBreak/>
          <w:delText>73</w:delText>
        </w:r>
      </w:del>
      <w:ins w:id="1200" w:author="Mireille Savoie" w:date="2024-06-10T18:59:00Z" w16du:dateUtc="2024-06-10T21:59:00Z">
        <w:r w:rsidR="00000000">
          <w:t>76</w:t>
        </w:r>
      </w:ins>
      <w:r w:rsidR="00000000">
        <w:t xml:space="preserve">. </w:t>
      </w:r>
      <w:r w:rsidR="00000000">
        <w:tab/>
        <w:t xml:space="preserve">Sacharz J, Bryan SJ, Yu J, Burroughs NJ, Spence EM, Nixon PJ, et al. Sub-cellular location of </w:t>
      </w:r>
      <w:r w:rsidR="00000000">
        <w:rPr>
          <w:smallCaps/>
        </w:rPr>
        <w:t>F</w:t>
      </w:r>
      <w:r w:rsidR="00000000">
        <w:t xml:space="preserve"> ts </w:t>
      </w:r>
      <w:r w:rsidR="00000000">
        <w:rPr>
          <w:smallCaps/>
        </w:rPr>
        <w:t>H</w:t>
      </w:r>
      <w:r w:rsidR="00000000">
        <w:t xml:space="preserve"> proteases in the cyanobacterium   </w:t>
      </w:r>
      <w:r w:rsidR="00000000">
        <w:rPr>
          <w:i/>
          <w:iCs/>
          <w:smallCaps/>
        </w:rPr>
        <w:t>S</w:t>
      </w:r>
      <w:r w:rsidR="00000000">
        <w:t xml:space="preserve">   </w:t>
      </w:r>
      <w:r w:rsidR="00000000">
        <w:rPr>
          <w:i/>
          <w:iCs/>
        </w:rPr>
        <w:t>Ynechocystis</w:t>
      </w:r>
      <w:r w:rsidR="00000000">
        <w:t xml:space="preserve"> sp. </w:t>
      </w:r>
      <w:r w:rsidR="00000000">
        <w:rPr>
          <w:smallCaps/>
        </w:rPr>
        <w:t>PCC</w:t>
      </w:r>
      <w:r w:rsidR="00000000">
        <w:t xml:space="preserve"> 6803 suggests localised </w:t>
      </w:r>
      <w:r w:rsidR="00000000">
        <w:rPr>
          <w:smallCaps/>
        </w:rPr>
        <w:t>PSII</w:t>
      </w:r>
      <w:r w:rsidR="00000000">
        <w:t xml:space="preserve"> repair zones in the thylakoid membranes. Molecular Microbiology. 2015;96: 448–462. doi:</w:t>
      </w:r>
      <w:hyperlink r:id="rId87">
        <w:r w:rsidR="00000000">
          <w:rPr>
            <w:rStyle w:val="Hyperlink"/>
          </w:rPr>
          <w:t>10.1111/mmi.12940</w:t>
        </w:r>
      </w:hyperlink>
    </w:p>
    <w:p w14:paraId="26985CAD" w14:textId="40E6AC7B" w:rsidR="00DE2E1C" w:rsidRDefault="004E2955">
      <w:pPr>
        <w:pStyle w:val="Bibliography"/>
      </w:pPr>
      <w:bookmarkStart w:id="1201" w:name="ref-adamFtsHProteasesChloroplasts2005"/>
      <w:bookmarkEnd w:id="1198"/>
      <w:del w:id="1202" w:author="Mireille Savoie" w:date="2024-06-10T18:59:00Z" w16du:dateUtc="2024-06-10T21:59:00Z">
        <w:r>
          <w:delText>74</w:delText>
        </w:r>
      </w:del>
      <w:ins w:id="1203" w:author="Mireille Savoie" w:date="2024-06-10T18:59:00Z" w16du:dateUtc="2024-06-10T21:59:00Z">
        <w:r w:rsidR="00000000">
          <w:t>77</w:t>
        </w:r>
      </w:ins>
      <w:r w:rsidR="00000000">
        <w:t xml:space="preserve">. </w:t>
      </w:r>
      <w:r w:rsidR="00000000">
        <w:tab/>
        <w:t>Adam Z, Zaltsman A, Sinvany-Villalobo G, Sakamoto W. FtsH proteases in chloroplasts and cyanobacteria. Physiologia Plantarum. 2005;123: 386–390. doi:</w:t>
      </w:r>
      <w:hyperlink r:id="rId88">
        <w:r w:rsidR="00000000">
          <w:rPr>
            <w:rStyle w:val="Hyperlink"/>
          </w:rPr>
          <w:t>10.1111/j.1399-3054.2004.00436.x</w:t>
        </w:r>
      </w:hyperlink>
    </w:p>
    <w:p w14:paraId="3E282CEB" w14:textId="6C73C92A" w:rsidR="00DE2E1C" w:rsidRDefault="004E2955">
      <w:pPr>
        <w:pStyle w:val="Bibliography"/>
      </w:pPr>
      <w:bookmarkStart w:id="1204" w:name="ref-krynickaFtsH4ProteaseControls2022"/>
      <w:bookmarkEnd w:id="1201"/>
      <w:del w:id="1205" w:author="Mireille Savoie" w:date="2024-06-10T18:59:00Z" w16du:dateUtc="2024-06-10T21:59:00Z">
        <w:r>
          <w:delText>75</w:delText>
        </w:r>
      </w:del>
      <w:ins w:id="1206" w:author="Mireille Savoie" w:date="2024-06-10T18:59:00Z" w16du:dateUtc="2024-06-10T21:59:00Z">
        <w:r w:rsidR="00000000">
          <w:t>78</w:t>
        </w:r>
      </w:ins>
      <w:r w:rsidR="00000000">
        <w:t xml:space="preserve">. </w:t>
      </w:r>
      <w:r w:rsidR="00000000">
        <w:tab/>
        <w:t>Krynická V, Skotnicová P, Jackson PJ, Barnett S, Yu J, Wysocka A, et al. FtsH4 protease controls biogenesis of the PSII complex by dual regulation of high light-inducible proteins. Plant Communications. 2022;4: 100502. doi:</w:t>
      </w:r>
      <w:hyperlink r:id="rId89">
        <w:r w:rsidR="00000000">
          <w:rPr>
            <w:rStyle w:val="Hyperlink"/>
          </w:rPr>
          <w:t>10.1016/j.xplc.2022.100502</w:t>
        </w:r>
      </w:hyperlink>
    </w:p>
    <w:p w14:paraId="26500592" w14:textId="30F95256" w:rsidR="00DE2E1C" w:rsidRDefault="004E2955">
      <w:pPr>
        <w:pStyle w:val="Bibliography"/>
      </w:pPr>
      <w:bookmarkStart w:id="1207" w:name="ref-konikCyanobacterialFtsH4Protease2024"/>
      <w:bookmarkEnd w:id="1204"/>
      <w:del w:id="1208" w:author="Mireille Savoie" w:date="2024-06-10T18:59:00Z" w16du:dateUtc="2024-06-10T21:59:00Z">
        <w:r>
          <w:delText>76</w:delText>
        </w:r>
      </w:del>
      <w:ins w:id="1209" w:author="Mireille Savoie" w:date="2024-06-10T18:59:00Z" w16du:dateUtc="2024-06-10T21:59:00Z">
        <w:r w:rsidR="00000000">
          <w:t>79</w:t>
        </w:r>
      </w:ins>
      <w:r w:rsidR="00000000">
        <w:t xml:space="preserve">. </w:t>
      </w:r>
      <w:r w:rsidR="00000000">
        <w:tab/>
        <w:t>Koník P, Skotnicová P, Gupta S, Tichý M, Sharma S, Komenda J, et al. The cyanobacterial FtsH4 protease controls accumulation of protein factors involved in the biogenesis of photosystem I. Biochimica et Biophysica Acta (BBA) - Bioenergetics. 2024;1865: 149017. doi:</w:t>
      </w:r>
      <w:hyperlink r:id="rId90">
        <w:r w:rsidR="00000000">
          <w:rPr>
            <w:rStyle w:val="Hyperlink"/>
          </w:rPr>
          <w:t>10.1016/j.bbabio.2023.149017</w:t>
        </w:r>
      </w:hyperlink>
    </w:p>
    <w:p w14:paraId="66F26F7A" w14:textId="67D86D4E" w:rsidR="00DE2E1C" w:rsidRDefault="004E2955">
      <w:pPr>
        <w:pStyle w:val="Bibliography"/>
      </w:pPr>
      <w:bookmarkStart w:id="1210" w:name="ref-bergResponsesPsbAHli2011"/>
      <w:bookmarkEnd w:id="1207"/>
      <w:del w:id="1211" w:author="Mireille Savoie" w:date="2024-06-10T18:59:00Z" w16du:dateUtc="2024-06-10T21:59:00Z">
        <w:r>
          <w:delText>77</w:delText>
        </w:r>
      </w:del>
      <w:ins w:id="1212" w:author="Mireille Savoie" w:date="2024-06-10T18:59:00Z" w16du:dateUtc="2024-06-10T21:59:00Z">
        <w:r w:rsidR="00000000">
          <w:t>80</w:t>
        </w:r>
      </w:ins>
      <w:r w:rsidR="00000000">
        <w:t xml:space="preserve">. </w:t>
      </w:r>
      <w:r w:rsidR="00000000">
        <w:tab/>
        <w:t xml:space="preserve">Berg G, Shrager J, Van Dijken G, Mills M, Arrigo K, Grossman A. Responses of psbA, hli and ptox genes to changes in irradiance in marine </w:t>
      </w:r>
      <w:r w:rsidR="00000000">
        <w:rPr>
          <w:i/>
          <w:iCs/>
        </w:rPr>
        <w:t>Synechococcus</w:t>
      </w:r>
      <w:r w:rsidR="00000000">
        <w:t xml:space="preserve">   and </w:t>
      </w:r>
      <w:r w:rsidR="00000000">
        <w:rPr>
          <w:i/>
          <w:iCs/>
        </w:rPr>
        <w:t>Prochlorococcus</w:t>
      </w:r>
      <w:r w:rsidR="00000000">
        <w:t>. Aquatic Microbial Ecology. 2011;65: 1–14. doi:</w:t>
      </w:r>
      <w:hyperlink r:id="rId91">
        <w:r w:rsidR="00000000">
          <w:rPr>
            <w:rStyle w:val="Hyperlink"/>
          </w:rPr>
          <w:t>10.3354/ame01528</w:t>
        </w:r>
      </w:hyperlink>
    </w:p>
    <w:p w14:paraId="7DAB996C" w14:textId="74E62EC9" w:rsidR="00DE2E1C" w:rsidRDefault="004E2955">
      <w:pPr>
        <w:pStyle w:val="Bibliography"/>
      </w:pPr>
      <w:bookmarkStart w:id="1213" w:name="ref-cunaneCrystalStructureAnalysis2005"/>
      <w:bookmarkEnd w:id="1210"/>
      <w:del w:id="1214" w:author="Mireille Savoie" w:date="2024-06-10T18:59:00Z" w16du:dateUtc="2024-06-10T21:59:00Z">
        <w:r>
          <w:delText>78</w:delText>
        </w:r>
      </w:del>
      <w:ins w:id="1215" w:author="Mireille Savoie" w:date="2024-06-10T18:59:00Z" w16du:dateUtc="2024-06-10T21:59:00Z">
        <w:r w:rsidR="00000000">
          <w:t>81</w:t>
        </w:r>
      </w:ins>
      <w:r w:rsidR="00000000">
        <w:t xml:space="preserve">. </w:t>
      </w:r>
      <w:r w:rsidR="00000000">
        <w:tab/>
        <w:t xml:space="preserve">Cunane LM, Barton JD, Chen Z, Lê KHD, Amar D, Lederer F, et al. Crystal Structure Analysis of Recombinant Rat Kidney Long Chain Hydroxy Acid </w:t>
      </w:r>
      <w:proofErr w:type="gramStart"/>
      <w:r w:rsidR="00000000">
        <w:t>Oxidase,.</w:t>
      </w:r>
      <w:proofErr w:type="gramEnd"/>
      <w:r w:rsidR="00000000">
        <w:t xml:space="preserve"> Biochemistry. 2005;44: 1521–1531. doi:</w:t>
      </w:r>
      <w:hyperlink r:id="rId92">
        <w:r w:rsidR="00000000">
          <w:rPr>
            <w:rStyle w:val="Hyperlink"/>
          </w:rPr>
          <w:t>10.1021/bi048616e</w:t>
        </w:r>
      </w:hyperlink>
    </w:p>
    <w:p w14:paraId="3B29B8F9" w14:textId="3D9DD2F9" w:rsidR="00DE2E1C" w:rsidRDefault="004E2955">
      <w:pPr>
        <w:pStyle w:val="Bibliography"/>
      </w:pPr>
      <w:bookmarkStart w:id="1216" w:name="Xe0df7677eb0e83af58d9a079cec8291a31d5c04"/>
      <w:bookmarkEnd w:id="1213"/>
      <w:del w:id="1217" w:author="Mireille Savoie" w:date="2024-06-10T18:59:00Z" w16du:dateUtc="2024-06-10T21:59:00Z">
        <w:r>
          <w:delText>79</w:delText>
        </w:r>
      </w:del>
      <w:ins w:id="1218" w:author="Mireille Savoie" w:date="2024-06-10T18:59:00Z" w16du:dateUtc="2024-06-10T21:59:00Z">
        <w:r w:rsidR="00000000">
          <w:t>82</w:t>
        </w:r>
      </w:ins>
      <w:r w:rsidR="00000000">
        <w:t xml:space="preserve">. </w:t>
      </w:r>
      <w:r w:rsidR="00000000">
        <w:tab/>
        <w:t>Sang Y, Barbosa JM, Wu H, Locy RD, Singh NK. Identification of a pyridoxine (pyridoxamine) 5</w:t>
      </w:r>
      <m:oMath>
        <m:r>
          <m:rPr>
            <m:sty m:val="p"/>
          </m:rPr>
          <w:rPr>
            <w:rFonts w:ascii="Cambria Math" w:hAnsi="Cambria Math"/>
          </w:rPr>
          <m:t>'</m:t>
        </m:r>
      </m:oMath>
      <w:r w:rsidR="00000000">
        <w:t>-phosphate oxidase from Arabidopsis thaliana. FEBS Letters. 2007;581: 344–348. doi:</w:t>
      </w:r>
      <w:hyperlink r:id="rId93">
        <w:r w:rsidR="00000000">
          <w:rPr>
            <w:rStyle w:val="Hyperlink"/>
          </w:rPr>
          <w:t>10.1016/j.febslet.2006.12.028</w:t>
        </w:r>
      </w:hyperlink>
    </w:p>
    <w:p w14:paraId="4AAA024C" w14:textId="6AB38155" w:rsidR="00DE2E1C" w:rsidRDefault="004E2955">
      <w:pPr>
        <w:pStyle w:val="Bibliography"/>
      </w:pPr>
      <w:bookmarkStart w:id="1219" w:name="ref-bilskiVitaminB6Pyridoxine2000"/>
      <w:bookmarkEnd w:id="1216"/>
      <w:del w:id="1220" w:author="Mireille Savoie" w:date="2024-06-10T18:59:00Z" w16du:dateUtc="2024-06-10T21:59:00Z">
        <w:r>
          <w:delText>80</w:delText>
        </w:r>
      </w:del>
      <w:ins w:id="1221" w:author="Mireille Savoie" w:date="2024-06-10T18:59:00Z" w16du:dateUtc="2024-06-10T21:59:00Z">
        <w:r w:rsidR="00000000">
          <w:t>83</w:t>
        </w:r>
      </w:ins>
      <w:r w:rsidR="00000000">
        <w:t xml:space="preserve">. </w:t>
      </w:r>
      <w:r w:rsidR="00000000">
        <w:tab/>
        <w:t>Bilski P, Li MY, Ehrenshaft M, Daub ME, Chignell CF. Vitamin B6 (Pyridoxine) and Its Derivatives Are Efficient Singlet Oxygen Quenchers and Potential Fungal Antioxidants. Photochemistry and Photobiology. 2000;71: 129–134. doi:</w:t>
      </w:r>
      <w:hyperlink r:id="rId94">
        <w:r w:rsidR="00000000">
          <w:rPr>
            <w:rStyle w:val="Hyperlink"/>
          </w:rPr>
          <w:t>10.1562/0031-8655(2000)0710129SIPVBP2.0.CO2</w:t>
        </w:r>
      </w:hyperlink>
    </w:p>
    <w:p w14:paraId="7726EF47" w14:textId="037582C8" w:rsidR="00DE2E1C" w:rsidRDefault="004E2955">
      <w:pPr>
        <w:pStyle w:val="Bibliography"/>
      </w:pPr>
      <w:bookmarkStart w:id="1222" w:name="ref-sancarStructureFunctionDNA2003"/>
      <w:bookmarkEnd w:id="1219"/>
      <w:del w:id="1223" w:author="Mireille Savoie" w:date="2024-06-10T18:59:00Z" w16du:dateUtc="2024-06-10T21:59:00Z">
        <w:r>
          <w:delText>81</w:delText>
        </w:r>
      </w:del>
      <w:ins w:id="1224" w:author="Mireille Savoie" w:date="2024-06-10T18:59:00Z" w16du:dateUtc="2024-06-10T21:59:00Z">
        <w:r w:rsidR="00000000">
          <w:t>84</w:t>
        </w:r>
      </w:ins>
      <w:r w:rsidR="00000000">
        <w:t xml:space="preserve">. </w:t>
      </w:r>
      <w:r w:rsidR="00000000">
        <w:tab/>
        <w:t>Sancar A. Structure and Function of DNA Photolyase and Cryptochrome Blue-Light Photoreceptors. Chemical Reviews. 2003;103: 2203–2238. doi:</w:t>
      </w:r>
      <w:hyperlink r:id="rId95">
        <w:r w:rsidR="00000000">
          <w:rPr>
            <w:rStyle w:val="Hyperlink"/>
          </w:rPr>
          <w:t>10.1021/cr0204348</w:t>
        </w:r>
      </w:hyperlink>
    </w:p>
    <w:p w14:paraId="2BB6768C" w14:textId="4E26F185" w:rsidR="00DE2E1C" w:rsidRDefault="004E2955">
      <w:pPr>
        <w:pStyle w:val="Bibliography"/>
      </w:pPr>
      <w:bookmarkStart w:id="1225" w:name="Xbcf9c99ba8d9f86c9622ce71e03cde3e150c958"/>
      <w:bookmarkEnd w:id="1222"/>
      <w:del w:id="1226" w:author="Mireille Savoie" w:date="2024-06-10T18:59:00Z" w16du:dateUtc="2024-06-10T21:59:00Z">
        <w:r>
          <w:delText>82</w:delText>
        </w:r>
      </w:del>
      <w:ins w:id="1227" w:author="Mireille Savoie" w:date="2024-06-10T18:59:00Z" w16du:dateUtc="2024-06-10T21:59:00Z">
        <w:r w:rsidR="00000000">
          <w:t>85</w:t>
        </w:r>
      </w:ins>
      <w:r w:rsidR="00000000">
        <w:t xml:space="preserve">. </w:t>
      </w:r>
      <w:r w:rsidR="00000000">
        <w:tab/>
        <w:t xml:space="preserve">Malmstrom RR, Coe A, Kettler GC, Martiny AC, Frias-Lopez J, Zinser ER, et al. Temporal dynamics of </w:t>
      </w:r>
      <w:r w:rsidR="00000000">
        <w:rPr>
          <w:i/>
          <w:iCs/>
        </w:rPr>
        <w:t>Prochlorococcus</w:t>
      </w:r>
      <w:r w:rsidR="00000000">
        <w:t xml:space="preserve"> ecotypes in the Atlantic and Pacific oceans. The ISME Journal. 2010;4: 1252–1264. doi:</w:t>
      </w:r>
      <w:hyperlink r:id="rId96">
        <w:r w:rsidR="00000000">
          <w:rPr>
            <w:rStyle w:val="Hyperlink"/>
          </w:rPr>
          <w:t>10.1038/ismej.2010.60</w:t>
        </w:r>
      </w:hyperlink>
    </w:p>
    <w:p w14:paraId="11EEA72A" w14:textId="470C645E" w:rsidR="00DE2E1C" w:rsidRDefault="004E2955">
      <w:pPr>
        <w:pStyle w:val="Bibliography"/>
      </w:pPr>
      <w:bookmarkStart w:id="1228" w:name="X99b6b48d829ff4037b291ba9a211586f807c4eb"/>
      <w:bookmarkEnd w:id="1225"/>
      <w:del w:id="1229" w:author="Mireille Savoie" w:date="2024-06-10T18:59:00Z" w16du:dateUtc="2024-06-10T21:59:00Z">
        <w:r>
          <w:delText>83</w:delText>
        </w:r>
      </w:del>
      <w:ins w:id="1230" w:author="Mireille Savoie" w:date="2024-06-10T18:59:00Z" w16du:dateUtc="2024-06-10T21:59:00Z">
        <w:r w:rsidR="00000000">
          <w:t>86</w:t>
        </w:r>
      </w:ins>
      <w:r w:rsidR="00000000">
        <w:t xml:space="preserve">. </w:t>
      </w:r>
      <w:r w:rsidR="00000000">
        <w:tab/>
        <w:t>Omar NM, Prášil O, McCain JSP, Campbell DA. Diffusional Interactions among Marine Phytoplankton and Bacterioplankton: Modelling H2O2 as a Case Study. Microorganisms. 2022;10: 821. doi:</w:t>
      </w:r>
      <w:hyperlink r:id="rId97">
        <w:r w:rsidR="00000000">
          <w:rPr>
            <w:rStyle w:val="Hyperlink"/>
          </w:rPr>
          <w:t>10.3390/microorganisms10040821</w:t>
        </w:r>
      </w:hyperlink>
    </w:p>
    <w:p w14:paraId="0B8FA29E" w14:textId="417336F3" w:rsidR="00DE2E1C" w:rsidRDefault="004E2955">
      <w:pPr>
        <w:pStyle w:val="Bibliography"/>
      </w:pPr>
      <w:bookmarkStart w:id="1231" w:name="X7a61e8301ea1be8b48319bac4cc8736ca470acf"/>
      <w:bookmarkEnd w:id="1228"/>
      <w:del w:id="1232" w:author="Mireille Savoie" w:date="2024-06-10T18:59:00Z" w16du:dateUtc="2024-06-10T21:59:00Z">
        <w:r>
          <w:delText>84</w:delText>
        </w:r>
      </w:del>
      <w:ins w:id="1233" w:author="Mireille Savoie" w:date="2024-06-10T18:59:00Z" w16du:dateUtc="2024-06-10T21:59:00Z">
        <w:r w:rsidR="00000000">
          <w:t>87</w:t>
        </w:r>
      </w:ins>
      <w:r w:rsidR="00000000">
        <w:t xml:space="preserve">. </w:t>
      </w:r>
      <w:r w:rsidR="00000000">
        <w:tab/>
        <w:t xml:space="preserve">Bagby SC, Chisholm SW. Response of </w:t>
      </w:r>
      <w:r w:rsidR="00000000">
        <w:rPr>
          <w:i/>
          <w:iCs/>
        </w:rPr>
        <w:t>Prochlorococcus</w:t>
      </w:r>
      <w:r w:rsidR="00000000">
        <w:t xml:space="preserve"> to varying CO2:O2 ratios. The ISME Journal. 2015;9: 2232–2245. doi:</w:t>
      </w:r>
      <w:hyperlink r:id="rId98">
        <w:r w:rsidR="00000000">
          <w:rPr>
            <w:rStyle w:val="Hyperlink"/>
          </w:rPr>
          <w:t>10.1038/ismej.2015.36</w:t>
        </w:r>
      </w:hyperlink>
    </w:p>
    <w:p w14:paraId="205E4F42" w14:textId="7C0FE915" w:rsidR="00DE2E1C" w:rsidRDefault="004E2955">
      <w:pPr>
        <w:pStyle w:val="Bibliography"/>
      </w:pPr>
      <w:bookmarkStart w:id="1234" w:name="ref-gomez-baenaGlucoseUptakeIts2008"/>
      <w:bookmarkEnd w:id="1231"/>
      <w:del w:id="1235" w:author="Mireille Savoie" w:date="2024-06-10T18:59:00Z" w16du:dateUtc="2024-06-10T21:59:00Z">
        <w:r>
          <w:lastRenderedPageBreak/>
          <w:delText>85</w:delText>
        </w:r>
      </w:del>
      <w:ins w:id="1236" w:author="Mireille Savoie" w:date="2024-06-10T18:59:00Z" w16du:dateUtc="2024-06-10T21:59:00Z">
        <w:r w:rsidR="00000000">
          <w:t>88</w:t>
        </w:r>
      </w:ins>
      <w:r w:rsidR="00000000">
        <w:t xml:space="preserve">. </w:t>
      </w:r>
      <w:r w:rsidR="00000000">
        <w:tab/>
        <w:t xml:space="preserve">Gómez-Baena G, López-Lozano A, Gil-Martínez J, Lucena JM, Diez J, Candau P, et al. Glucose Uptake and Its Effect on Gene Expression in </w:t>
      </w:r>
      <w:r w:rsidR="00000000">
        <w:rPr>
          <w:i/>
          <w:iCs/>
        </w:rPr>
        <w:t>Prochlorococcus</w:t>
      </w:r>
      <w:r w:rsidR="00000000">
        <w:t>. PLOS ONE. 2008;3: e3416. doi:</w:t>
      </w:r>
      <w:hyperlink r:id="rId99">
        <w:r w:rsidR="00000000">
          <w:rPr>
            <w:rStyle w:val="Hyperlink"/>
          </w:rPr>
          <w:t>10.1371/journal.pone.0003416</w:t>
        </w:r>
      </w:hyperlink>
    </w:p>
    <w:p w14:paraId="5D1351DE" w14:textId="096DBE8C" w:rsidR="00DE2E1C" w:rsidRDefault="004E2955">
      <w:pPr>
        <w:pStyle w:val="Bibliography"/>
      </w:pPr>
      <w:bookmarkStart w:id="1237" w:name="X9572c221e94a3d5fdec6df75457b5a8b9bceb0b"/>
      <w:bookmarkEnd w:id="1234"/>
      <w:del w:id="1238" w:author="Mireille Savoie" w:date="2024-06-10T18:59:00Z" w16du:dateUtc="2024-06-10T21:59:00Z">
        <w:r>
          <w:delText>86</w:delText>
        </w:r>
      </w:del>
      <w:ins w:id="1239" w:author="Mireille Savoie" w:date="2024-06-10T18:59:00Z" w16du:dateUtc="2024-06-10T21:59:00Z">
        <w:r w:rsidR="00000000">
          <w:t>89</w:t>
        </w:r>
      </w:ins>
      <w:r w:rsidR="00000000">
        <w:t xml:space="preserve">. </w:t>
      </w:r>
      <w:r w:rsidR="00000000">
        <w:tab/>
        <w:t xml:space="preserve">Muñoz-Marín M del C, Gómez-Baena G, Díez J, Beynon RJ, González-Ballester D, Zubkov MV, et al. Glucose Uptake in </w:t>
      </w:r>
      <w:r w:rsidR="00000000">
        <w:rPr>
          <w:i/>
          <w:iCs/>
        </w:rPr>
        <w:t>Prochlorococcus</w:t>
      </w:r>
      <w:r w:rsidR="00000000">
        <w:t xml:space="preserve">: Diversity of Kinetics and Effects on </w:t>
      </w:r>
      <w:proofErr w:type="gramStart"/>
      <w:r w:rsidR="00000000">
        <w:t>the Metabolism</w:t>
      </w:r>
      <w:proofErr w:type="gramEnd"/>
      <w:r w:rsidR="00000000">
        <w:t>. Frontiers in Microbiology. 2017;8. doi:</w:t>
      </w:r>
      <w:hyperlink r:id="rId100">
        <w:r w:rsidR="00000000">
          <w:rPr>
            <w:rStyle w:val="Hyperlink"/>
          </w:rPr>
          <w:t>10.3389/fmicb.2017.00327</w:t>
        </w:r>
      </w:hyperlink>
    </w:p>
    <w:p w14:paraId="4938A902" w14:textId="5233B456" w:rsidR="00DE2E1C" w:rsidRDefault="004E2955">
      <w:pPr>
        <w:pStyle w:val="Bibliography"/>
      </w:pPr>
      <w:bookmarkStart w:id="1240" w:name="ref-munoz-marinProchlorococcusCanUse2013"/>
      <w:bookmarkEnd w:id="1237"/>
      <w:del w:id="1241" w:author="Mireille Savoie" w:date="2024-06-10T18:59:00Z" w16du:dateUtc="2024-06-10T21:59:00Z">
        <w:r>
          <w:delText>87</w:delText>
        </w:r>
      </w:del>
      <w:ins w:id="1242" w:author="Mireille Savoie" w:date="2024-06-10T18:59:00Z" w16du:dateUtc="2024-06-10T21:59:00Z">
        <w:r w:rsidR="00000000">
          <w:t>90</w:t>
        </w:r>
      </w:ins>
      <w:r w:rsidR="00000000">
        <w:t xml:space="preserve">. </w:t>
      </w:r>
      <w:r w:rsidR="00000000">
        <w:tab/>
        <w:t xml:space="preserve">Muñoz-Marín M del C, Luque I, Zubkov MV, Hill PG, Diez J, García-Fernández JM. </w:t>
      </w:r>
      <w:r w:rsidR="00000000">
        <w:rPr>
          <w:i/>
          <w:iCs/>
        </w:rPr>
        <w:t>Prochlorococcus</w:t>
      </w:r>
      <w:r w:rsidR="00000000">
        <w:t xml:space="preserve"> can use the Pro1404 transporter to take up glucose at nanomolar concentrations in the Atlantic Ocean. Proceedings of the National Academy of Sciences of the United States of America. 2013;110: 8597–8602. doi:</w:t>
      </w:r>
      <w:hyperlink r:id="rId101">
        <w:r w:rsidR="00000000">
          <w:rPr>
            <w:rStyle w:val="Hyperlink"/>
          </w:rPr>
          <w:t>10.1073/pnas.1221775110</w:t>
        </w:r>
      </w:hyperlink>
    </w:p>
    <w:p w14:paraId="1DB89921" w14:textId="249A18EB" w:rsidR="00DE2E1C" w:rsidRDefault="004E2955">
      <w:pPr>
        <w:pStyle w:val="Bibliography"/>
      </w:pPr>
      <w:bookmarkStart w:id="1243" w:name="ref-zubkovDepthRelatedAmino2004"/>
      <w:bookmarkEnd w:id="1240"/>
      <w:del w:id="1244" w:author="Mireille Savoie" w:date="2024-06-10T18:59:00Z" w16du:dateUtc="2024-06-10T21:59:00Z">
        <w:r>
          <w:delText>88</w:delText>
        </w:r>
      </w:del>
      <w:ins w:id="1245" w:author="Mireille Savoie" w:date="2024-06-10T18:59:00Z" w16du:dateUtc="2024-06-10T21:59:00Z">
        <w:r w:rsidR="00000000">
          <w:t>91</w:t>
        </w:r>
      </w:ins>
      <w:r w:rsidR="00000000">
        <w:t xml:space="preserve">. </w:t>
      </w:r>
      <w:r w:rsidR="00000000">
        <w:tab/>
        <w:t xml:space="preserve">Zubkov MV, Tarran GA, Fuchs BM. Depth related amino acid uptake by </w:t>
      </w:r>
      <w:r w:rsidR="00000000">
        <w:rPr>
          <w:i/>
          <w:iCs/>
        </w:rPr>
        <w:t>Prochlorococcus</w:t>
      </w:r>
      <w:r w:rsidR="00000000">
        <w:t xml:space="preserve"> cyanobacteria in the Southern Atlantic tropical gyre. FEMS Microbiology Ecology. 2004;50: 153–161. doi:</w:t>
      </w:r>
      <w:hyperlink r:id="rId102">
        <w:r w:rsidR="00000000">
          <w:rPr>
            <w:rStyle w:val="Hyperlink"/>
          </w:rPr>
          <w:t>10.1016/j.femsec.2004.06.009</w:t>
        </w:r>
      </w:hyperlink>
    </w:p>
    <w:bookmarkEnd w:id="967"/>
    <w:bookmarkEnd w:id="1243"/>
    <w:p w14:paraId="4DD753F0" w14:textId="77777777" w:rsidR="00DE2E1C" w:rsidRDefault="00000000">
      <w:r>
        <w:br w:type="page"/>
      </w:r>
    </w:p>
    <w:p w14:paraId="58BC0CEE" w14:textId="77777777" w:rsidR="00DE2E1C" w:rsidRPr="00F179C3" w:rsidRDefault="00000000">
      <w:pPr>
        <w:pStyle w:val="Heading1"/>
        <w:rPr>
          <w:sz w:val="36"/>
          <w:szCs w:val="36"/>
        </w:rPr>
      </w:pPr>
      <w:bookmarkStart w:id="1246" w:name="supporting-information"/>
      <w:bookmarkEnd w:id="957"/>
      <w:r w:rsidRPr="00F179C3">
        <w:rPr>
          <w:sz w:val="36"/>
          <w:szCs w:val="36"/>
        </w:rPr>
        <w:lastRenderedPageBreak/>
        <w:t>Supporting information</w:t>
      </w:r>
    </w:p>
    <w:p w14:paraId="4148F222" w14:textId="30A786F5" w:rsidR="00DE2E1C" w:rsidRDefault="00DE2E1C">
      <w:pPr>
        <w:pStyle w:val="CaptionedFigure"/>
      </w:pPr>
    </w:p>
    <w:p w14:paraId="267DDCDE" w14:textId="46BAA266" w:rsidR="00DE2E1C" w:rsidRDefault="00DF1D49">
      <w:pPr>
        <w:pStyle w:val="ImageCaption"/>
      </w:pPr>
      <w:r>
        <w:rPr>
          <w:b/>
          <w:bCs/>
        </w:rPr>
        <w:t>S1 Fig</w:t>
      </w:r>
      <w:del w:id="1247" w:author="Mireille Savoie" w:date="2024-06-10T18:59:00Z" w16du:dateUtc="2024-06-10T21:59:00Z">
        <w:r w:rsidR="00C1281A">
          <w:delText>.</w:delText>
        </w:r>
        <w:r w:rsidR="00F2456C">
          <w:delText>:</w:delText>
        </w:r>
      </w:del>
      <w:ins w:id="1248" w:author="Mireille Savoie" w:date="2024-06-10T18:59:00Z" w16du:dateUtc="2024-06-10T21:59:00Z">
        <w:r>
          <w:rPr>
            <w:b/>
            <w:bCs/>
          </w:rPr>
          <w:t>.</w:t>
        </w:r>
      </w:ins>
      <w:r>
        <w:t xml:space="preserve"> </w:t>
      </w:r>
      <w:r>
        <w:rPr>
          <w:b/>
          <w:bCs/>
        </w:rPr>
        <w:t>PSI MCMIX-OD Multicultivator.</w:t>
      </w:r>
      <w:r>
        <w:t xml:space="preserve"> Spectral waveband, light level and photoperiod are individually controlled for each culture tube. Real time Optical Density (OD) measurements eliminate intrusive subsampling of cultures. The temperature of culture tubes are collectively controlled via heating or cooling of the aquarium water. Gas with specific oxygen concentrations is bubbled through a humidifier and passed through a 0.2 µm filter.</w:t>
      </w:r>
    </w:p>
    <w:p w14:paraId="458EF44F" w14:textId="77777777" w:rsidR="00DE2E1C" w:rsidRDefault="00000000">
      <w:r>
        <w:br w:type="page"/>
      </w:r>
    </w:p>
    <w:p w14:paraId="183F555D" w14:textId="2E12D1E4" w:rsidR="00DE2E1C" w:rsidRDefault="00DE2E1C">
      <w:pPr>
        <w:pStyle w:val="CaptionedFigure"/>
      </w:pPr>
    </w:p>
    <w:p w14:paraId="50BAA262" w14:textId="00F4F149" w:rsidR="00DE2E1C" w:rsidRDefault="00F371B8">
      <w:pPr>
        <w:pStyle w:val="ImageCaption"/>
      </w:pPr>
      <w:r>
        <w:rPr>
          <w:b/>
          <w:bCs/>
        </w:rPr>
        <w:t>S2 Fig</w:t>
      </w:r>
      <w:del w:id="1249" w:author="Mireille Savoie" w:date="2024-06-10T18:59:00Z" w16du:dateUtc="2024-06-10T21:59:00Z">
        <w:r w:rsidR="00C1281A">
          <w:delText>.</w:delText>
        </w:r>
        <w:r w:rsidR="00F2456C">
          <w:delText>:</w:delText>
        </w:r>
      </w:del>
      <w:ins w:id="1250" w:author="Mireille Savoie" w:date="2024-06-10T18:59:00Z" w16du:dateUtc="2024-06-10T21:59:00Z">
        <w:r>
          <w:rPr>
            <w:b/>
            <w:bCs/>
          </w:rPr>
          <w:t>.</w:t>
        </w:r>
      </w:ins>
      <w:r>
        <w:t xml:space="preserve"> </w:t>
      </w:r>
      <w:r>
        <w:rPr>
          <w:b/>
          <w:bCs/>
        </w:rPr>
        <w:t>Fitting chlorophyll specific growth rate for each tube in the Multicultivator.</w:t>
      </w:r>
      <w:r>
        <w:t xml:space="preserve"> The x-axis is time in hours (h). The left y-axis is chlorophyll proxy optical density (OD</w:t>
      </w:r>
      <w:r>
        <w:rPr>
          <w:vertAlign w:val="subscript"/>
        </w:rPr>
        <w:t>680</w:t>
      </w:r>
      <w:r>
        <w:t xml:space="preserve"> - OD</w:t>
      </w:r>
      <w:r>
        <w:rPr>
          <w:vertAlign w:val="subscript"/>
        </w:rPr>
        <w:t>720</w:t>
      </w:r>
      <w:r>
        <w:t xml:space="preserve">; </w:t>
      </w:r>
      <m:oMath>
        <m:r>
          <w:rPr>
            <w:rFonts w:ascii="Cambria Math" w:hAnsi="Cambria Math"/>
          </w:rPr>
          <m:t>Δ</m:t>
        </m:r>
      </m:oMath>
      <w:r>
        <w:t>OD) The right y-axis is the Photosynthetically Active Radiation (PAR; µmol photons m</w:t>
      </w:r>
      <w:r>
        <w:rPr>
          <w:vertAlign w:val="superscript"/>
        </w:rPr>
        <w:t>-2</w:t>
      </w:r>
      <w:r>
        <w:t xml:space="preserve"> s</w:t>
      </w:r>
      <w:r>
        <w:rPr>
          <w:vertAlign w:val="superscript"/>
        </w:rPr>
        <w:t>-1</w:t>
      </w:r>
      <w:r>
        <w:t xml:space="preserve">) levels; colours represent the imposed spectral waveband: 450 nm (blue points) or 660 nm (red points). The green points are </w:t>
      </w:r>
      <m:oMath>
        <m:r>
          <w:rPr>
            <w:rFonts w:ascii="Cambria Math" w:hAnsi="Cambria Math"/>
          </w:rPr>
          <m:t>Δ</m:t>
        </m:r>
      </m:oMath>
      <w:r>
        <w:t>OD measurements taken every 5 minutes. The black lines are logistic growth</w:t>
      </w:r>
      <w:ins w:id="1251" w:author="Mireille Savoie" w:date="2024-06-10T18:59:00Z" w16du:dateUtc="2024-06-10T21:59:00Z">
        <w:r>
          <w:t xml:space="preserve"> rate</w:t>
        </w:r>
      </w:ins>
      <w:r>
        <w:t xml:space="preserve"> curves fit using a nonlinear model regression (R package, minpack.lm). The gold points are the residuals of the fit. Meta data associated with each Multicultivator tube are in columns.</w:t>
      </w:r>
    </w:p>
    <w:p w14:paraId="22F45C06" w14:textId="77777777" w:rsidR="00DE2E1C" w:rsidRDefault="00000000">
      <w:r>
        <w:br w:type="page"/>
      </w:r>
    </w:p>
    <w:p w14:paraId="137B2487" w14:textId="07748C9A" w:rsidR="00DE2E1C" w:rsidRDefault="00DE2E1C">
      <w:pPr>
        <w:pStyle w:val="CaptionedFigure"/>
      </w:pPr>
    </w:p>
    <w:p w14:paraId="76351A6B" w14:textId="4FD922E8" w:rsidR="00DE2E1C" w:rsidRDefault="00F371B8">
      <w:pPr>
        <w:pStyle w:val="ImageCaption"/>
      </w:pPr>
      <w:r>
        <w:rPr>
          <w:b/>
          <w:bCs/>
        </w:rPr>
        <w:t>S3 Fig</w:t>
      </w:r>
      <w:del w:id="1252" w:author="Mireille Savoie" w:date="2024-06-10T18:59:00Z" w16du:dateUtc="2024-06-10T21:59:00Z">
        <w:r w:rsidR="004B0952">
          <w:delText>.</w:delText>
        </w:r>
        <w:r w:rsidR="00F2456C">
          <w:delText>:</w:delText>
        </w:r>
      </w:del>
      <w:ins w:id="1253" w:author="Mireille Savoie" w:date="2024-06-10T18:59:00Z" w16du:dateUtc="2024-06-10T21:59:00Z">
        <w:r>
          <w:rPr>
            <w:b/>
            <w:bCs/>
          </w:rPr>
          <w:t>.</w:t>
        </w:r>
      </w:ins>
      <w:r>
        <w:t xml:space="preserve"> </w:t>
      </w:r>
      <w:r>
        <w:rPr>
          <w:b/>
          <w:bCs/>
        </w:rPr>
        <w:t xml:space="preserve">Normalized absorbance, emission and Photosynthetically Usable Radiation spectra for </w:t>
      </w:r>
      <w:r>
        <w:rPr>
          <w:b/>
          <w:bCs/>
          <w:i/>
          <w:iCs/>
        </w:rPr>
        <w:t>Prochlorococcus marinus</w:t>
      </w:r>
      <w:r>
        <w:rPr>
          <w:b/>
          <w:bCs/>
        </w:rPr>
        <w:t xml:space="preserve"> MED4 (A-C); SS120 (D-F); MIT9313 (G-I) grown under three emission wavebands.</w:t>
      </w:r>
      <w:r>
        <w:t xml:space="preserve"> </w:t>
      </w:r>
      <w:r>
        <w:rPr>
          <w:b/>
          <w:bCs/>
        </w:rPr>
        <w:t>(A,D,G)</w:t>
      </w:r>
      <w:r>
        <w:t xml:space="preserve"> Growth light emission spectra from the White LED (normalized to 439 nm; dotted black line); whole cell absorbance spectra (normalized to absorbance maxima between 400 nm and 460 nm; dashed purple line); and calculated PUR spectra (solid black line and shaded grey). </w:t>
      </w:r>
      <w:r>
        <w:rPr>
          <w:b/>
          <w:bCs/>
        </w:rPr>
        <w:t>(B,E,H)</w:t>
      </w:r>
      <w:r>
        <w:t xml:space="preserve"> Growth light emission spectra at 660 nm (normalized to 647 nm; dotted red line); whole cell absorbance spectra (normalized to absorbance maxima between 400 nm and 460 nm; dashed purple line); and calculated PUR spectra (solid black line and shaded red). </w:t>
      </w:r>
      <w:r>
        <w:rPr>
          <w:b/>
          <w:bCs/>
        </w:rPr>
        <w:t>(C,F,I)</w:t>
      </w:r>
      <w:r>
        <w:t xml:space="preserve"> Growth light emission spectra at 450 nm (normalized to 441 nm; dotted blue line); whole cell absorbance spectra (normalized to absorbance maxima between 400 nm and 460 nm; dashed purple line); and calculated PUR spectra (solid black line and shaded blue). Photosynthetically Active Radiation (PAR; µmol photons m</w:t>
      </w:r>
      <w:r>
        <w:rPr>
          <w:vertAlign w:val="superscript"/>
        </w:rPr>
        <w:t>-2</w:t>
      </w:r>
      <w:r>
        <w:t xml:space="preserve"> s</w:t>
      </w:r>
      <w:r>
        <w:rPr>
          <w:vertAlign w:val="superscript"/>
        </w:rPr>
        <w:t>-1</w:t>
      </w:r>
      <w:r>
        <w:t>) and calculated Photosynthetically Usable Radiation (PUR; µmol photons m</w:t>
      </w:r>
      <w:r>
        <w:rPr>
          <w:vertAlign w:val="superscript"/>
        </w:rPr>
        <w:t>-2</w:t>
      </w:r>
      <w:r>
        <w:t xml:space="preserve"> s</w:t>
      </w:r>
      <w:r>
        <w:rPr>
          <w:vertAlign w:val="superscript"/>
        </w:rPr>
        <w:t>-1</w:t>
      </w:r>
      <w:r>
        <w:t>) levels are indicated.</w:t>
      </w:r>
    </w:p>
    <w:p w14:paraId="6E4370BB" w14:textId="77777777" w:rsidR="00DE2E1C" w:rsidRDefault="00000000">
      <w:r>
        <w:br w:type="page"/>
      </w:r>
    </w:p>
    <w:p w14:paraId="2C48AB7F" w14:textId="4FA8AB64" w:rsidR="00DE2E1C" w:rsidRDefault="00DE2E1C">
      <w:pPr>
        <w:pStyle w:val="CaptionedFigure"/>
      </w:pPr>
    </w:p>
    <w:p w14:paraId="7AE800D3" w14:textId="6E13901B" w:rsidR="00DE2E1C" w:rsidRDefault="00F371B8">
      <w:pPr>
        <w:pStyle w:val="ImageCaption"/>
      </w:pPr>
      <w:r>
        <w:rPr>
          <w:b/>
          <w:bCs/>
        </w:rPr>
        <w:t>S4 Fig</w:t>
      </w:r>
      <w:del w:id="1254" w:author="Mireille Savoie" w:date="2024-06-10T18:59:00Z" w16du:dateUtc="2024-06-10T21:59:00Z">
        <w:r w:rsidR="004B0952">
          <w:delText>.</w:delText>
        </w:r>
        <w:r w:rsidR="00F2456C">
          <w:delText>:</w:delText>
        </w:r>
      </w:del>
      <w:ins w:id="1255" w:author="Mireille Savoie" w:date="2024-06-10T18:59:00Z" w16du:dateUtc="2024-06-10T21:59:00Z">
        <w:r>
          <w:rPr>
            <w:b/>
            <w:bCs/>
          </w:rPr>
          <w:t>.</w:t>
        </w:r>
      </w:ins>
      <w:r>
        <w:t xml:space="preserve"> </w:t>
      </w:r>
      <w:r>
        <w:rPr>
          <w:b/>
          <w:bCs/>
        </w:rPr>
        <w:t>Chlorophyll specific growth rate (d</w:t>
      </w:r>
      <w:r>
        <w:rPr>
          <w:b/>
          <w:bCs/>
          <w:vertAlign w:val="superscript"/>
        </w:rPr>
        <w:t>-1</w:t>
      </w:r>
      <w:r>
        <w:rPr>
          <w:b/>
          <w:bCs/>
        </w:rPr>
        <w:t>) vs. cumulative diel Photosynthetically Usable Radiation (PUR, µmol photons m</w:t>
      </w:r>
      <w:r>
        <w:rPr>
          <w:b/>
          <w:bCs/>
          <w:vertAlign w:val="superscript"/>
        </w:rPr>
        <w:t>-2</w:t>
      </w:r>
      <w:r>
        <w:rPr>
          <w:b/>
          <w:bCs/>
        </w:rPr>
        <w:t xml:space="preserve"> d</w:t>
      </w:r>
      <w:r>
        <w:rPr>
          <w:b/>
          <w:bCs/>
          <w:vertAlign w:val="superscript"/>
        </w:rPr>
        <w:t>-1</w:t>
      </w:r>
      <w:r>
        <w:rPr>
          <w:b/>
          <w:bCs/>
        </w:rPr>
        <w:t>).</w:t>
      </w:r>
      <w:r>
        <w:t xml:space="preserve"> Rows separate data from levels of imposed dissolved O</w:t>
      </w:r>
      <w:r>
        <w:rPr>
          <w:vertAlign w:val="subscript"/>
        </w:rPr>
        <w:t>2</w:t>
      </w:r>
      <w:r>
        <w:t xml:space="preserve"> concentrations as 250 µM, 25 µM and 2.5 µM. Columns separate data from strains; MED4 (A-C), SS120 (D-F) and MIT9313 (G-I). Shapes show the imposed photoperiod (h); 4 h (solid square), 8 h (solid diamond), 12 h (solid circle), 16 h (solid upright triangle). Symbol colours show the spectral waveband for growth; white LED (black symbols), 660 nm (red symbols), and 450 nm (blue symbols). Large symbols show mean of growth rate from logistic curve fits; small symbols show values for replicate determinations, if any. Harrison and Platt [</w:t>
      </w:r>
      <w:del w:id="1256" w:author="Mireille Savoie" w:date="2024-06-10T18:59:00Z" w16du:dateUtc="2024-06-10T21:59:00Z">
        <w:r w:rsidR="00F2456C">
          <w:delText>53</w:delText>
        </w:r>
      </w:del>
      <w:ins w:id="1257" w:author="Mireille Savoie" w:date="2024-06-10T18:59:00Z" w16du:dateUtc="2024-06-10T21:59:00Z">
        <w:r>
          <w:t>54</w:t>
        </w:r>
      </w:ins>
      <w:r>
        <w:t>] 4 parameter model fit to data pooled for each combination of strain and dissolved oxygen shown with solid lines. Separate models fit to photoperiod data and shown if significantly different (</w:t>
      </w:r>
      <w:r>
        <w:rPr>
          <w:i/>
          <w:iCs/>
        </w:rPr>
        <w:t>P</w:t>
      </w:r>
      <w:r>
        <w:t xml:space="preserve"> value &lt; 0.05) from the pooled model using one-way ANOVA; 4 h (long dashed line); 8 h (dotted line); 12 h (dashed line); and 16 h (dot dashed line).</w:t>
      </w:r>
    </w:p>
    <w:p w14:paraId="317488C1" w14:textId="77777777" w:rsidR="00DE2E1C" w:rsidRDefault="00000000">
      <w:r>
        <w:br w:type="page"/>
      </w:r>
    </w:p>
    <w:p w14:paraId="5EAF0F61" w14:textId="43A6CBFD" w:rsidR="00DE2E1C" w:rsidRDefault="00DE2E1C">
      <w:pPr>
        <w:pStyle w:val="CaptionedFigure"/>
      </w:pPr>
    </w:p>
    <w:p w14:paraId="7CEDF013" w14:textId="44B307DB" w:rsidR="00DE2E1C" w:rsidRDefault="00F371B8">
      <w:pPr>
        <w:pStyle w:val="ImageCaption"/>
      </w:pPr>
      <w:r>
        <w:rPr>
          <w:b/>
          <w:bCs/>
        </w:rPr>
        <w:t>S5 Fig</w:t>
      </w:r>
      <w:del w:id="1258" w:author="Mireille Savoie" w:date="2024-06-10T18:59:00Z" w16du:dateUtc="2024-06-10T21:59:00Z">
        <w:r w:rsidR="004B0952">
          <w:delText>.</w:delText>
        </w:r>
        <w:r w:rsidR="00F2456C">
          <w:delText>:</w:delText>
        </w:r>
      </w:del>
      <w:ins w:id="1259" w:author="Mireille Savoie" w:date="2024-06-10T18:59:00Z" w16du:dateUtc="2024-06-10T21:59:00Z">
        <w:r>
          <w:rPr>
            <w:b/>
            <w:bCs/>
          </w:rPr>
          <w:t>.</w:t>
        </w:r>
      </w:ins>
      <w:r>
        <w:t xml:space="preserve"> </w:t>
      </w:r>
      <w:r>
        <w:rPr>
          <w:b/>
          <w:bCs/>
          <w:i/>
          <w:iCs/>
        </w:rPr>
        <w:t>P</w:t>
      </w:r>
      <w:r w:rsidR="003844E3" w:rsidRPr="003844E3">
        <w:rPr>
          <w:b/>
          <w:bCs/>
          <w:i/>
          <w:iCs/>
        </w:rPr>
        <w:t>rochlorococcus</w:t>
      </w:r>
      <w:ins w:id="1260" w:author="Mireille Savoie" w:date="2024-06-10T18:59:00Z" w16du:dateUtc="2024-06-10T21:59:00Z">
        <w:r>
          <w:rPr>
            <w:b/>
            <w:bCs/>
            <w:i/>
            <w:iCs/>
          </w:rPr>
          <w:t xml:space="preserve"> marinus</w:t>
        </w:r>
      </w:ins>
      <w:r>
        <w:rPr>
          <w:b/>
          <w:bCs/>
        </w:rPr>
        <w:t xml:space="preserve"> genes encoding enzymes activated or inhibited by light.</w:t>
      </w:r>
      <w:r>
        <w:t xml:space="preserve"> The y-axis represents </w:t>
      </w:r>
      <w:r>
        <w:rPr>
          <w:i/>
          <w:iCs/>
        </w:rPr>
        <w:t>Prochlorococcus marinus</w:t>
      </w:r>
      <w:r>
        <w:t xml:space="preserve"> strains. The x-axis represents enzymes encoding light-dependent enzymes found in at least one </w:t>
      </w:r>
      <w:r>
        <w:rPr>
          <w:i/>
          <w:iCs/>
        </w:rPr>
        <w:t>Prochlorococcus marinus</w:t>
      </w:r>
      <w:r>
        <w:t xml:space="preserve"> strain in this study. Point size indicate gene counts. Figure was generated using a filtered subset of the annotated phytoplankton gene sequences dataset from Omar </w:t>
      </w:r>
      <w:r>
        <w:rPr>
          <w:i/>
          <w:iCs/>
        </w:rPr>
        <w:t>et al</w:t>
      </w:r>
      <w:r>
        <w:t>. [</w:t>
      </w:r>
      <w:del w:id="1261" w:author="Mireille Savoie" w:date="2024-06-10T18:59:00Z" w16du:dateUtc="2024-06-10T21:59:00Z">
        <w:r w:rsidR="00F2456C">
          <w:delText>61</w:delText>
        </w:r>
      </w:del>
      <w:ins w:id="1262" w:author="Mireille Savoie" w:date="2024-06-10T18:59:00Z" w16du:dateUtc="2024-06-10T21:59:00Z">
        <w:r>
          <w:t>62</w:t>
        </w:r>
      </w:ins>
      <w:r>
        <w:t>].</w:t>
      </w:r>
    </w:p>
    <w:p w14:paraId="4F200210" w14:textId="77777777" w:rsidR="00DE2E1C" w:rsidRDefault="00000000">
      <w:r>
        <w:br w:type="page"/>
      </w:r>
    </w:p>
    <w:p w14:paraId="795D89C5" w14:textId="77777777" w:rsidR="00C04E49" w:rsidRDefault="00C04E49">
      <w:pPr>
        <w:pStyle w:val="TableCaption"/>
        <w:sectPr w:rsidR="00C04E49" w:rsidSect="00EC1D14">
          <w:pgSz w:w="12240" w:h="15840"/>
          <w:pgMar w:top="1440" w:right="1440" w:bottom="1440" w:left="1440" w:header="720" w:footer="720" w:gutter="0"/>
          <w:lnNumType w:countBy="1" w:restart="continuous"/>
          <w:cols w:space="720"/>
          <w:docGrid w:linePitch="326"/>
        </w:sectPr>
      </w:pPr>
    </w:p>
    <w:p w14:paraId="19FBEEB7" w14:textId="197FE555" w:rsidR="00DE2E1C" w:rsidRPr="00C04E49" w:rsidRDefault="00F371B8">
      <w:pPr>
        <w:pStyle w:val="TableCaption"/>
        <w:rPr>
          <w:b/>
          <w:bCs/>
        </w:rPr>
      </w:pPr>
      <w:r>
        <w:rPr>
          <w:b/>
          <w:bCs/>
        </w:rPr>
        <w:lastRenderedPageBreak/>
        <w:t>S1 Table</w:t>
      </w:r>
      <w:r w:rsidRPr="00C04E49">
        <w:rPr>
          <w:b/>
          <w:bCs/>
        </w:rPr>
        <w:t xml:space="preserve">: Enzymes shown in </w:t>
      </w:r>
      <w:del w:id="1263" w:author="Mireille Savoie" w:date="2024-06-10T18:59:00Z" w16du:dateUtc="2024-06-10T21:59:00Z">
        <w:r w:rsidR="00F2456C">
          <w:delText>Figures 11, 12</w:delText>
        </w:r>
      </w:del>
      <w:ins w:id="1264" w:author="Mireille Savoie" w:date="2024-06-10T18:59:00Z" w16du:dateUtc="2024-06-10T21:59:00Z">
        <w:r w:rsidRPr="00C04E49">
          <w:rPr>
            <w:b/>
            <w:bCs/>
          </w:rPr>
          <w:t>Fig 8, 9</w:t>
        </w:r>
      </w:ins>
      <w:r w:rsidRPr="00C04E49">
        <w:rPr>
          <w:b/>
          <w:bCs/>
        </w:rPr>
        <w:t xml:space="preserve"> </w:t>
      </w:r>
      <w:r>
        <w:rPr>
          <w:b/>
          <w:bCs/>
        </w:rPr>
        <w:t xml:space="preserve">and </w:t>
      </w:r>
      <w:del w:id="1265" w:author="Mireille Savoie" w:date="2024-06-10T18:59:00Z" w16du:dateUtc="2024-06-10T21:59:00Z">
        <w:r w:rsidR="00F2456C">
          <w:delText>17</w:delText>
        </w:r>
      </w:del>
      <w:ins w:id="1266" w:author="Mireille Savoie" w:date="2024-06-10T18:59:00Z" w16du:dateUtc="2024-06-10T21:59:00Z">
        <w:r>
          <w:rPr>
            <w:b/>
            <w:bCs/>
          </w:rPr>
          <w:t>S5</w:t>
        </w:r>
      </w:ins>
      <w:r w:rsidRPr="00C04E49">
        <w:rPr>
          <w:b/>
          <w:bCs/>
        </w:rPr>
        <w:t xml:space="preserve"> with their Enzyme Commission numbers (EC) and Kegg Orthology (KO).</w:t>
      </w:r>
    </w:p>
    <w:tbl>
      <w:tblPr>
        <w:tblStyle w:val="Table"/>
        <w:tblW w:w="5000" w:type="pct"/>
        <w:tblLook w:val="0020" w:firstRow="1" w:lastRow="0" w:firstColumn="0" w:lastColumn="0" w:noHBand="0" w:noVBand="0"/>
        <w:tblCaption w:val="Table 2: Enzymes shown in Figures 8, 9 and 15 with their Enzyme Commission numbers (EC) and Kegg Orthology (KO)."/>
      </w:tblPr>
      <w:tblGrid>
        <w:gridCol w:w="8915"/>
        <w:gridCol w:w="1793"/>
        <w:gridCol w:w="2252"/>
      </w:tblGrid>
      <w:tr w:rsidR="00DE2E1C" w14:paraId="21255D0A" w14:textId="77777777" w:rsidTr="00DE2E1C">
        <w:trPr>
          <w:cnfStyle w:val="100000000000" w:firstRow="1" w:lastRow="0" w:firstColumn="0" w:lastColumn="0" w:oddVBand="0" w:evenVBand="0" w:oddHBand="0" w:evenHBand="0" w:firstRowFirstColumn="0" w:firstRowLastColumn="0" w:lastRowFirstColumn="0" w:lastRowLastColumn="0"/>
          <w:tblHeader/>
        </w:trPr>
        <w:tc>
          <w:tcPr>
            <w:tcW w:w="0" w:type="auto"/>
          </w:tcPr>
          <w:p w14:paraId="7101A038" w14:textId="77777777" w:rsidR="00DE2E1C" w:rsidRDefault="00000000">
            <w:pPr>
              <w:pStyle w:val="Compact"/>
            </w:pPr>
            <w:r>
              <w:t>Enzyme Name</w:t>
            </w:r>
          </w:p>
        </w:tc>
        <w:tc>
          <w:tcPr>
            <w:tcW w:w="0" w:type="auto"/>
          </w:tcPr>
          <w:p w14:paraId="666C77F5" w14:textId="77777777" w:rsidR="00DE2E1C" w:rsidRDefault="00000000">
            <w:pPr>
              <w:pStyle w:val="Compact"/>
            </w:pPr>
            <w:r>
              <w:t>EC</w:t>
            </w:r>
          </w:p>
        </w:tc>
        <w:tc>
          <w:tcPr>
            <w:tcW w:w="0" w:type="auto"/>
          </w:tcPr>
          <w:p w14:paraId="6A42D655" w14:textId="77777777" w:rsidR="00DE2E1C" w:rsidRDefault="00000000">
            <w:pPr>
              <w:pStyle w:val="Compact"/>
            </w:pPr>
            <w:r>
              <w:t>Kegg Orthology</w:t>
            </w:r>
          </w:p>
        </w:tc>
      </w:tr>
      <w:tr w:rsidR="00DE2E1C" w14:paraId="47A1E2E0" w14:textId="77777777">
        <w:tc>
          <w:tcPr>
            <w:tcW w:w="0" w:type="auto"/>
          </w:tcPr>
          <w:p w14:paraId="316EFA29" w14:textId="77777777" w:rsidR="00DE2E1C" w:rsidRDefault="00000000">
            <w:pPr>
              <w:pStyle w:val="Compact"/>
            </w:pPr>
            <w:r>
              <w:t>quinate dehydrogenase</w:t>
            </w:r>
          </w:p>
        </w:tc>
        <w:tc>
          <w:tcPr>
            <w:tcW w:w="0" w:type="auto"/>
          </w:tcPr>
          <w:p w14:paraId="097FD336" w14:textId="77777777" w:rsidR="00DE2E1C" w:rsidRDefault="00000000">
            <w:pPr>
              <w:pStyle w:val="Compact"/>
            </w:pPr>
            <w:r>
              <w:t>1.1.1.24</w:t>
            </w:r>
          </w:p>
        </w:tc>
        <w:tc>
          <w:tcPr>
            <w:tcW w:w="0" w:type="auto"/>
          </w:tcPr>
          <w:p w14:paraId="07D669B4" w14:textId="77777777" w:rsidR="00DE2E1C" w:rsidRDefault="00000000">
            <w:pPr>
              <w:pStyle w:val="Compact"/>
            </w:pPr>
            <w:r>
              <w:t>K09484</w:t>
            </w:r>
          </w:p>
        </w:tc>
      </w:tr>
      <w:tr w:rsidR="00DE2E1C" w14:paraId="123FEFB5" w14:textId="77777777">
        <w:tc>
          <w:tcPr>
            <w:tcW w:w="0" w:type="auto"/>
          </w:tcPr>
          <w:p w14:paraId="288985F7" w14:textId="77777777" w:rsidR="00DE2E1C" w:rsidRDefault="00000000">
            <w:pPr>
              <w:pStyle w:val="Compact"/>
            </w:pPr>
            <w:r>
              <w:t>pyranose oxidase</w:t>
            </w:r>
          </w:p>
        </w:tc>
        <w:tc>
          <w:tcPr>
            <w:tcW w:w="0" w:type="auto"/>
          </w:tcPr>
          <w:p w14:paraId="3EE51F5C" w14:textId="77777777" w:rsidR="00DE2E1C" w:rsidRDefault="00000000">
            <w:pPr>
              <w:pStyle w:val="Compact"/>
            </w:pPr>
            <w:r>
              <w:t>1.1.3.10</w:t>
            </w:r>
          </w:p>
        </w:tc>
        <w:tc>
          <w:tcPr>
            <w:tcW w:w="0" w:type="auto"/>
          </w:tcPr>
          <w:p w14:paraId="76F0E2F6" w14:textId="77777777" w:rsidR="00DE2E1C" w:rsidRDefault="00000000">
            <w:pPr>
              <w:pStyle w:val="Compact"/>
            </w:pPr>
            <w:r>
              <w:t>K23272</w:t>
            </w:r>
          </w:p>
        </w:tc>
      </w:tr>
      <w:tr w:rsidR="00DE2E1C" w14:paraId="7D09758D" w14:textId="77777777">
        <w:tc>
          <w:tcPr>
            <w:tcW w:w="0" w:type="auto"/>
          </w:tcPr>
          <w:p w14:paraId="39DB9B71" w14:textId="77777777" w:rsidR="00DE2E1C" w:rsidRDefault="00000000">
            <w:pPr>
              <w:pStyle w:val="Compact"/>
            </w:pPr>
            <w:r>
              <w:t>L-sorbose oxidase</w:t>
            </w:r>
          </w:p>
        </w:tc>
        <w:tc>
          <w:tcPr>
            <w:tcW w:w="0" w:type="auto"/>
          </w:tcPr>
          <w:p w14:paraId="38E709BB" w14:textId="77777777" w:rsidR="00DE2E1C" w:rsidRDefault="00000000">
            <w:pPr>
              <w:pStyle w:val="Compact"/>
            </w:pPr>
            <w:r>
              <w:t>1.1.3.11</w:t>
            </w:r>
          </w:p>
        </w:tc>
        <w:tc>
          <w:tcPr>
            <w:tcW w:w="0" w:type="auto"/>
          </w:tcPr>
          <w:p w14:paraId="126D0FF2" w14:textId="77777777" w:rsidR="00DE2E1C" w:rsidRDefault="00000000">
            <w:pPr>
              <w:pStyle w:val="Compact"/>
            </w:pPr>
            <w:r>
              <w:t>NA</w:t>
            </w:r>
          </w:p>
        </w:tc>
      </w:tr>
      <w:tr w:rsidR="00DE2E1C" w14:paraId="27390A28" w14:textId="77777777">
        <w:tc>
          <w:tcPr>
            <w:tcW w:w="0" w:type="auto"/>
          </w:tcPr>
          <w:p w14:paraId="6EEF9CBA" w14:textId="77777777" w:rsidR="00DE2E1C" w:rsidRDefault="00000000">
            <w:pPr>
              <w:pStyle w:val="Compact"/>
            </w:pPr>
            <w:r>
              <w:t>pyridoxine 4-oxidase</w:t>
            </w:r>
          </w:p>
        </w:tc>
        <w:tc>
          <w:tcPr>
            <w:tcW w:w="0" w:type="auto"/>
          </w:tcPr>
          <w:p w14:paraId="795C8B2C" w14:textId="77777777" w:rsidR="00DE2E1C" w:rsidRDefault="00000000">
            <w:pPr>
              <w:pStyle w:val="Compact"/>
            </w:pPr>
            <w:r>
              <w:t>1.1.3.12</w:t>
            </w:r>
          </w:p>
        </w:tc>
        <w:tc>
          <w:tcPr>
            <w:tcW w:w="0" w:type="auto"/>
          </w:tcPr>
          <w:p w14:paraId="6E53FDB5" w14:textId="77777777" w:rsidR="00DE2E1C" w:rsidRDefault="00000000">
            <w:pPr>
              <w:pStyle w:val="Compact"/>
            </w:pPr>
            <w:r>
              <w:t>K18607</w:t>
            </w:r>
          </w:p>
        </w:tc>
      </w:tr>
      <w:tr w:rsidR="00DE2E1C" w14:paraId="16F8F7D4" w14:textId="77777777">
        <w:tc>
          <w:tcPr>
            <w:tcW w:w="0" w:type="auto"/>
          </w:tcPr>
          <w:p w14:paraId="52476EAE" w14:textId="77777777" w:rsidR="00DE2E1C" w:rsidRDefault="00000000">
            <w:pPr>
              <w:pStyle w:val="Compact"/>
            </w:pPr>
            <w:r>
              <w:t>alcohol oxidase</w:t>
            </w:r>
          </w:p>
        </w:tc>
        <w:tc>
          <w:tcPr>
            <w:tcW w:w="0" w:type="auto"/>
          </w:tcPr>
          <w:p w14:paraId="196DF45C" w14:textId="77777777" w:rsidR="00DE2E1C" w:rsidRDefault="00000000">
            <w:pPr>
              <w:pStyle w:val="Compact"/>
            </w:pPr>
            <w:r>
              <w:t>1.1.3.13</w:t>
            </w:r>
          </w:p>
        </w:tc>
        <w:tc>
          <w:tcPr>
            <w:tcW w:w="0" w:type="auto"/>
          </w:tcPr>
          <w:p w14:paraId="2A443D86" w14:textId="77777777" w:rsidR="00DE2E1C" w:rsidRDefault="00000000">
            <w:pPr>
              <w:pStyle w:val="Compact"/>
            </w:pPr>
            <w:r>
              <w:t>K17066</w:t>
            </w:r>
          </w:p>
        </w:tc>
      </w:tr>
      <w:tr w:rsidR="00DE2E1C" w14:paraId="51832832" w14:textId="77777777">
        <w:tc>
          <w:tcPr>
            <w:tcW w:w="0" w:type="auto"/>
          </w:tcPr>
          <w:p w14:paraId="684831B1" w14:textId="77777777" w:rsidR="00DE2E1C" w:rsidRDefault="00000000">
            <w:pPr>
              <w:pStyle w:val="Compact"/>
            </w:pPr>
            <w:r>
              <w:t>(S)-2-hydroxy-acid oxidase</w:t>
            </w:r>
          </w:p>
        </w:tc>
        <w:tc>
          <w:tcPr>
            <w:tcW w:w="0" w:type="auto"/>
          </w:tcPr>
          <w:p w14:paraId="34A73D8D" w14:textId="77777777" w:rsidR="00DE2E1C" w:rsidRDefault="00000000">
            <w:pPr>
              <w:pStyle w:val="Compact"/>
            </w:pPr>
            <w:r>
              <w:t>1.1.3.15</w:t>
            </w:r>
          </w:p>
        </w:tc>
        <w:tc>
          <w:tcPr>
            <w:tcW w:w="0" w:type="auto"/>
          </w:tcPr>
          <w:p w14:paraId="0EF1136E" w14:textId="77777777" w:rsidR="00DE2E1C" w:rsidRDefault="00000000">
            <w:pPr>
              <w:pStyle w:val="Compact"/>
            </w:pPr>
            <w:r>
              <w:t>K00104</w:t>
            </w:r>
          </w:p>
        </w:tc>
      </w:tr>
      <w:tr w:rsidR="00DE2E1C" w14:paraId="13481297" w14:textId="77777777">
        <w:tc>
          <w:tcPr>
            <w:tcW w:w="0" w:type="auto"/>
          </w:tcPr>
          <w:p w14:paraId="2FA9D9B6" w14:textId="77777777" w:rsidR="00DE2E1C" w:rsidRDefault="00000000">
            <w:pPr>
              <w:pStyle w:val="Compact"/>
            </w:pPr>
            <w:r>
              <w:t>(S)-2-hydroxy-acid oxidase</w:t>
            </w:r>
          </w:p>
        </w:tc>
        <w:tc>
          <w:tcPr>
            <w:tcW w:w="0" w:type="auto"/>
          </w:tcPr>
          <w:p w14:paraId="2211E2E7" w14:textId="77777777" w:rsidR="00DE2E1C" w:rsidRDefault="00000000">
            <w:pPr>
              <w:pStyle w:val="Compact"/>
            </w:pPr>
            <w:r>
              <w:t>1.1.3.15</w:t>
            </w:r>
          </w:p>
        </w:tc>
        <w:tc>
          <w:tcPr>
            <w:tcW w:w="0" w:type="auto"/>
          </w:tcPr>
          <w:p w14:paraId="233A6BD8" w14:textId="77777777" w:rsidR="00DE2E1C" w:rsidRDefault="00000000">
            <w:pPr>
              <w:pStyle w:val="Compact"/>
            </w:pPr>
            <w:r>
              <w:t>K11517</w:t>
            </w:r>
          </w:p>
        </w:tc>
      </w:tr>
      <w:tr w:rsidR="00DE2E1C" w14:paraId="375B1F06" w14:textId="77777777">
        <w:tc>
          <w:tcPr>
            <w:tcW w:w="0" w:type="auto"/>
          </w:tcPr>
          <w:p w14:paraId="4EFDEB85" w14:textId="77777777" w:rsidR="00DE2E1C" w:rsidRDefault="00000000">
            <w:pPr>
              <w:pStyle w:val="Compact"/>
            </w:pPr>
            <w:r>
              <w:t>ecdysone oxidase</w:t>
            </w:r>
          </w:p>
        </w:tc>
        <w:tc>
          <w:tcPr>
            <w:tcW w:w="0" w:type="auto"/>
          </w:tcPr>
          <w:p w14:paraId="7E411DC9" w14:textId="77777777" w:rsidR="00DE2E1C" w:rsidRDefault="00000000">
            <w:pPr>
              <w:pStyle w:val="Compact"/>
            </w:pPr>
            <w:r>
              <w:t>1.1.3.16</w:t>
            </w:r>
          </w:p>
        </w:tc>
        <w:tc>
          <w:tcPr>
            <w:tcW w:w="0" w:type="auto"/>
          </w:tcPr>
          <w:p w14:paraId="2320AB5F" w14:textId="77777777" w:rsidR="00DE2E1C" w:rsidRDefault="00000000">
            <w:pPr>
              <w:pStyle w:val="Compact"/>
            </w:pPr>
            <w:r>
              <w:t>K10724</w:t>
            </w:r>
          </w:p>
        </w:tc>
      </w:tr>
      <w:tr w:rsidR="00DE2E1C" w14:paraId="15475F37" w14:textId="77777777">
        <w:tc>
          <w:tcPr>
            <w:tcW w:w="0" w:type="auto"/>
          </w:tcPr>
          <w:p w14:paraId="3DC1F5E8" w14:textId="77777777" w:rsidR="00DE2E1C" w:rsidRDefault="00000000">
            <w:pPr>
              <w:pStyle w:val="Compact"/>
            </w:pPr>
            <w:r>
              <w:t>choline oxidase</w:t>
            </w:r>
          </w:p>
        </w:tc>
        <w:tc>
          <w:tcPr>
            <w:tcW w:w="0" w:type="auto"/>
          </w:tcPr>
          <w:p w14:paraId="55039F1F" w14:textId="77777777" w:rsidR="00DE2E1C" w:rsidRDefault="00000000">
            <w:pPr>
              <w:pStyle w:val="Compact"/>
            </w:pPr>
            <w:r>
              <w:t>1.1.3.17</w:t>
            </w:r>
          </w:p>
        </w:tc>
        <w:tc>
          <w:tcPr>
            <w:tcW w:w="0" w:type="auto"/>
          </w:tcPr>
          <w:p w14:paraId="06FC39F0" w14:textId="77777777" w:rsidR="00DE2E1C" w:rsidRDefault="00000000">
            <w:pPr>
              <w:pStyle w:val="Compact"/>
            </w:pPr>
            <w:r>
              <w:t>K17755</w:t>
            </w:r>
          </w:p>
        </w:tc>
      </w:tr>
      <w:tr w:rsidR="00DE2E1C" w14:paraId="4994A225" w14:textId="77777777">
        <w:tc>
          <w:tcPr>
            <w:tcW w:w="0" w:type="auto"/>
          </w:tcPr>
          <w:p w14:paraId="6E1C8F34" w14:textId="77777777" w:rsidR="00DE2E1C" w:rsidRDefault="00000000">
            <w:pPr>
              <w:pStyle w:val="Compact"/>
            </w:pPr>
            <w:r>
              <w:t>secondary-alcohol oxidase</w:t>
            </w:r>
          </w:p>
        </w:tc>
        <w:tc>
          <w:tcPr>
            <w:tcW w:w="0" w:type="auto"/>
          </w:tcPr>
          <w:p w14:paraId="58AEB001" w14:textId="77777777" w:rsidR="00DE2E1C" w:rsidRDefault="00000000">
            <w:pPr>
              <w:pStyle w:val="Compact"/>
            </w:pPr>
            <w:r>
              <w:t>1.1.3.18</w:t>
            </w:r>
          </w:p>
        </w:tc>
        <w:tc>
          <w:tcPr>
            <w:tcW w:w="0" w:type="auto"/>
          </w:tcPr>
          <w:p w14:paraId="40A308C7" w14:textId="77777777" w:rsidR="00DE2E1C" w:rsidRDefault="00000000">
            <w:pPr>
              <w:pStyle w:val="Compact"/>
            </w:pPr>
            <w:r>
              <w:t>NA</w:t>
            </w:r>
          </w:p>
        </w:tc>
      </w:tr>
      <w:tr w:rsidR="00DE2E1C" w14:paraId="16F83E76" w14:textId="77777777">
        <w:tc>
          <w:tcPr>
            <w:tcW w:w="0" w:type="auto"/>
          </w:tcPr>
          <w:p w14:paraId="661D35D6" w14:textId="77777777" w:rsidR="00DE2E1C" w:rsidRDefault="00000000">
            <w:pPr>
              <w:pStyle w:val="Compact"/>
            </w:pPr>
            <w:r>
              <w:t>4-hydroxymandelate oxidase (decarboxylating)</w:t>
            </w:r>
          </w:p>
        </w:tc>
        <w:tc>
          <w:tcPr>
            <w:tcW w:w="0" w:type="auto"/>
          </w:tcPr>
          <w:p w14:paraId="09A74F20" w14:textId="77777777" w:rsidR="00DE2E1C" w:rsidRDefault="00000000">
            <w:pPr>
              <w:pStyle w:val="Compact"/>
            </w:pPr>
            <w:r>
              <w:t>1.1.3.19</w:t>
            </w:r>
          </w:p>
        </w:tc>
        <w:tc>
          <w:tcPr>
            <w:tcW w:w="0" w:type="auto"/>
          </w:tcPr>
          <w:p w14:paraId="7293462E" w14:textId="77777777" w:rsidR="00DE2E1C" w:rsidRDefault="00000000">
            <w:pPr>
              <w:pStyle w:val="Compact"/>
            </w:pPr>
            <w:r>
              <w:t>NA</w:t>
            </w:r>
          </w:p>
        </w:tc>
      </w:tr>
      <w:tr w:rsidR="00DE2E1C" w14:paraId="01BF1A69" w14:textId="77777777">
        <w:tc>
          <w:tcPr>
            <w:tcW w:w="0" w:type="auto"/>
          </w:tcPr>
          <w:p w14:paraId="4C80F023" w14:textId="77777777" w:rsidR="00DE2E1C" w:rsidRDefault="00000000">
            <w:pPr>
              <w:pStyle w:val="Compact"/>
            </w:pPr>
            <w:r>
              <w:t>long-chain-alcohol oxidase</w:t>
            </w:r>
          </w:p>
        </w:tc>
        <w:tc>
          <w:tcPr>
            <w:tcW w:w="0" w:type="auto"/>
          </w:tcPr>
          <w:p w14:paraId="09893C32" w14:textId="77777777" w:rsidR="00DE2E1C" w:rsidRDefault="00000000">
            <w:pPr>
              <w:pStyle w:val="Compact"/>
            </w:pPr>
            <w:r>
              <w:t>1.1.3.20</w:t>
            </w:r>
          </w:p>
        </w:tc>
        <w:tc>
          <w:tcPr>
            <w:tcW w:w="0" w:type="auto"/>
          </w:tcPr>
          <w:p w14:paraId="70D6F698" w14:textId="77777777" w:rsidR="00DE2E1C" w:rsidRDefault="00000000">
            <w:pPr>
              <w:pStyle w:val="Compact"/>
            </w:pPr>
            <w:r>
              <w:t>K17756</w:t>
            </w:r>
          </w:p>
        </w:tc>
      </w:tr>
      <w:tr w:rsidR="00DE2E1C" w14:paraId="2E071CED" w14:textId="77777777">
        <w:tc>
          <w:tcPr>
            <w:tcW w:w="0" w:type="auto"/>
          </w:tcPr>
          <w:p w14:paraId="1B64E4EB" w14:textId="77777777" w:rsidR="00DE2E1C" w:rsidRDefault="00000000">
            <w:pPr>
              <w:pStyle w:val="Compact"/>
            </w:pPr>
            <w:r>
              <w:t>long-chain-alcohol oxidase</w:t>
            </w:r>
          </w:p>
        </w:tc>
        <w:tc>
          <w:tcPr>
            <w:tcW w:w="0" w:type="auto"/>
          </w:tcPr>
          <w:p w14:paraId="08AEDCC0" w14:textId="77777777" w:rsidR="00DE2E1C" w:rsidRDefault="00000000">
            <w:pPr>
              <w:pStyle w:val="Compact"/>
            </w:pPr>
            <w:r>
              <w:t>1.1.3.20</w:t>
            </w:r>
          </w:p>
        </w:tc>
        <w:tc>
          <w:tcPr>
            <w:tcW w:w="0" w:type="auto"/>
          </w:tcPr>
          <w:p w14:paraId="37575FE8" w14:textId="77777777" w:rsidR="00DE2E1C" w:rsidRDefault="00000000">
            <w:pPr>
              <w:pStyle w:val="Compact"/>
            </w:pPr>
            <w:r>
              <w:t>NA</w:t>
            </w:r>
          </w:p>
        </w:tc>
      </w:tr>
      <w:tr w:rsidR="00DE2E1C" w14:paraId="3AAAB558" w14:textId="77777777">
        <w:tc>
          <w:tcPr>
            <w:tcW w:w="0" w:type="auto"/>
          </w:tcPr>
          <w:p w14:paraId="61ED7B2D" w14:textId="77777777" w:rsidR="00DE2E1C" w:rsidRDefault="00000000">
            <w:pPr>
              <w:pStyle w:val="Compact"/>
            </w:pPr>
            <w:r>
              <w:t>glycerol-3-phosphate oxidase</w:t>
            </w:r>
          </w:p>
        </w:tc>
        <w:tc>
          <w:tcPr>
            <w:tcW w:w="0" w:type="auto"/>
          </w:tcPr>
          <w:p w14:paraId="6E9B4756" w14:textId="77777777" w:rsidR="00DE2E1C" w:rsidRDefault="00000000">
            <w:pPr>
              <w:pStyle w:val="Compact"/>
            </w:pPr>
            <w:r>
              <w:t>1.1.3.21</w:t>
            </w:r>
          </w:p>
        </w:tc>
        <w:tc>
          <w:tcPr>
            <w:tcW w:w="0" w:type="auto"/>
          </w:tcPr>
          <w:p w14:paraId="560C8DDA" w14:textId="77777777" w:rsidR="00DE2E1C" w:rsidRDefault="00000000">
            <w:pPr>
              <w:pStyle w:val="Compact"/>
            </w:pPr>
            <w:r>
              <w:t>K00105</w:t>
            </w:r>
          </w:p>
        </w:tc>
      </w:tr>
      <w:tr w:rsidR="00DE2E1C" w14:paraId="54ED7C3E" w14:textId="77777777">
        <w:tc>
          <w:tcPr>
            <w:tcW w:w="0" w:type="auto"/>
          </w:tcPr>
          <w:p w14:paraId="41FBBFF2" w14:textId="77777777" w:rsidR="00DE2E1C" w:rsidRDefault="00000000">
            <w:pPr>
              <w:pStyle w:val="Compact"/>
            </w:pPr>
            <w:r>
              <w:t>thiamine oxidase</w:t>
            </w:r>
          </w:p>
        </w:tc>
        <w:tc>
          <w:tcPr>
            <w:tcW w:w="0" w:type="auto"/>
          </w:tcPr>
          <w:p w14:paraId="71FF6B9F" w14:textId="77777777" w:rsidR="00DE2E1C" w:rsidRDefault="00000000">
            <w:pPr>
              <w:pStyle w:val="Compact"/>
            </w:pPr>
            <w:r>
              <w:t>1.1.3.23</w:t>
            </w:r>
          </w:p>
        </w:tc>
        <w:tc>
          <w:tcPr>
            <w:tcW w:w="0" w:type="auto"/>
          </w:tcPr>
          <w:p w14:paraId="6ED0A241" w14:textId="77777777" w:rsidR="00DE2E1C" w:rsidRDefault="00000000">
            <w:pPr>
              <w:pStyle w:val="Compact"/>
            </w:pPr>
            <w:r>
              <w:t>NA</w:t>
            </w:r>
          </w:p>
        </w:tc>
      </w:tr>
      <w:tr w:rsidR="00DE2E1C" w14:paraId="05190FBE" w14:textId="77777777">
        <w:tc>
          <w:tcPr>
            <w:tcW w:w="0" w:type="auto"/>
          </w:tcPr>
          <w:p w14:paraId="35C42E44" w14:textId="77777777" w:rsidR="00DE2E1C" w:rsidRDefault="00000000">
            <w:pPr>
              <w:pStyle w:val="Compact"/>
            </w:pPr>
            <w:r>
              <w:t>hydroxyphytanate oxidase</w:t>
            </w:r>
          </w:p>
        </w:tc>
        <w:tc>
          <w:tcPr>
            <w:tcW w:w="0" w:type="auto"/>
          </w:tcPr>
          <w:p w14:paraId="422FB514" w14:textId="77777777" w:rsidR="00DE2E1C" w:rsidRDefault="00000000">
            <w:pPr>
              <w:pStyle w:val="Compact"/>
            </w:pPr>
            <w:r>
              <w:t>1.1.3.27</w:t>
            </w:r>
          </w:p>
        </w:tc>
        <w:tc>
          <w:tcPr>
            <w:tcW w:w="0" w:type="auto"/>
          </w:tcPr>
          <w:p w14:paraId="3B4299F5" w14:textId="77777777" w:rsidR="00DE2E1C" w:rsidRDefault="00000000">
            <w:pPr>
              <w:pStyle w:val="Compact"/>
            </w:pPr>
            <w:r>
              <w:t>NA</w:t>
            </w:r>
          </w:p>
        </w:tc>
      </w:tr>
      <w:tr w:rsidR="00DE2E1C" w14:paraId="2BBDEE30" w14:textId="77777777">
        <w:tc>
          <w:tcPr>
            <w:tcW w:w="0" w:type="auto"/>
          </w:tcPr>
          <w:p w14:paraId="2D7DA74B" w14:textId="77777777" w:rsidR="00DE2E1C" w:rsidRDefault="00000000">
            <w:pPr>
              <w:pStyle w:val="Compact"/>
            </w:pPr>
            <w:r>
              <w:t>nucleoside oxidase</w:t>
            </w:r>
          </w:p>
        </w:tc>
        <w:tc>
          <w:tcPr>
            <w:tcW w:w="0" w:type="auto"/>
          </w:tcPr>
          <w:p w14:paraId="4887B5B9" w14:textId="77777777" w:rsidR="00DE2E1C" w:rsidRDefault="00000000">
            <w:pPr>
              <w:pStyle w:val="Compact"/>
            </w:pPr>
            <w:r>
              <w:t>1.1.3.28</w:t>
            </w:r>
          </w:p>
        </w:tc>
        <w:tc>
          <w:tcPr>
            <w:tcW w:w="0" w:type="auto"/>
          </w:tcPr>
          <w:p w14:paraId="19534D01" w14:textId="77777777" w:rsidR="00DE2E1C" w:rsidRDefault="00000000">
            <w:pPr>
              <w:pStyle w:val="Compact"/>
            </w:pPr>
            <w:r>
              <w:t>NA</w:t>
            </w:r>
          </w:p>
        </w:tc>
      </w:tr>
      <w:tr w:rsidR="00DE2E1C" w14:paraId="17D502E9" w14:textId="77777777">
        <w:tc>
          <w:tcPr>
            <w:tcW w:w="0" w:type="auto"/>
          </w:tcPr>
          <w:p w14:paraId="30678493" w14:textId="77777777" w:rsidR="00DE2E1C" w:rsidRDefault="00000000">
            <w:pPr>
              <w:pStyle w:val="Compact"/>
            </w:pPr>
            <w:r>
              <w:t>polyvinyl-alcohol oxidase</w:t>
            </w:r>
          </w:p>
        </w:tc>
        <w:tc>
          <w:tcPr>
            <w:tcW w:w="0" w:type="auto"/>
          </w:tcPr>
          <w:p w14:paraId="0E55CCC7" w14:textId="77777777" w:rsidR="00DE2E1C" w:rsidRDefault="00000000">
            <w:pPr>
              <w:pStyle w:val="Compact"/>
            </w:pPr>
            <w:r>
              <w:t>1.1.3.30</w:t>
            </w:r>
          </w:p>
        </w:tc>
        <w:tc>
          <w:tcPr>
            <w:tcW w:w="0" w:type="auto"/>
          </w:tcPr>
          <w:p w14:paraId="0C9DABD0" w14:textId="77777777" w:rsidR="00DE2E1C" w:rsidRDefault="00000000">
            <w:pPr>
              <w:pStyle w:val="Compact"/>
            </w:pPr>
            <w:r>
              <w:t>NA</w:t>
            </w:r>
          </w:p>
        </w:tc>
      </w:tr>
      <w:tr w:rsidR="00DE2E1C" w14:paraId="2C8469D9" w14:textId="77777777">
        <w:tc>
          <w:tcPr>
            <w:tcW w:w="0" w:type="auto"/>
          </w:tcPr>
          <w:p w14:paraId="61DD6EE6" w14:textId="77777777" w:rsidR="00DE2E1C" w:rsidRDefault="00000000">
            <w:pPr>
              <w:pStyle w:val="Compact"/>
            </w:pPr>
            <w:r>
              <w:t>D-arabinono-1,4-lactone oxidase</w:t>
            </w:r>
          </w:p>
        </w:tc>
        <w:tc>
          <w:tcPr>
            <w:tcW w:w="0" w:type="auto"/>
          </w:tcPr>
          <w:p w14:paraId="06F4479F" w14:textId="77777777" w:rsidR="00DE2E1C" w:rsidRDefault="00000000">
            <w:pPr>
              <w:pStyle w:val="Compact"/>
            </w:pPr>
            <w:r>
              <w:t>1.1.3.37</w:t>
            </w:r>
          </w:p>
        </w:tc>
        <w:tc>
          <w:tcPr>
            <w:tcW w:w="0" w:type="auto"/>
          </w:tcPr>
          <w:p w14:paraId="646C5EF9" w14:textId="77777777" w:rsidR="00DE2E1C" w:rsidRDefault="00000000">
            <w:pPr>
              <w:pStyle w:val="Compact"/>
            </w:pPr>
            <w:r>
              <w:t>K00107</w:t>
            </w:r>
          </w:p>
        </w:tc>
      </w:tr>
      <w:tr w:rsidR="00DE2E1C" w14:paraId="586D1150" w14:textId="77777777">
        <w:tc>
          <w:tcPr>
            <w:tcW w:w="0" w:type="auto"/>
          </w:tcPr>
          <w:p w14:paraId="6EDD792E" w14:textId="77777777" w:rsidR="00DE2E1C" w:rsidRDefault="00000000">
            <w:pPr>
              <w:pStyle w:val="Compact"/>
            </w:pPr>
            <w:r>
              <w:t>vanillyl-alcohol oxidase</w:t>
            </w:r>
          </w:p>
        </w:tc>
        <w:tc>
          <w:tcPr>
            <w:tcW w:w="0" w:type="auto"/>
          </w:tcPr>
          <w:p w14:paraId="417EC143" w14:textId="77777777" w:rsidR="00DE2E1C" w:rsidRDefault="00000000">
            <w:pPr>
              <w:pStyle w:val="Compact"/>
            </w:pPr>
            <w:r>
              <w:t>1.1.3.38</w:t>
            </w:r>
          </w:p>
        </w:tc>
        <w:tc>
          <w:tcPr>
            <w:tcW w:w="0" w:type="auto"/>
          </w:tcPr>
          <w:p w14:paraId="36C90261" w14:textId="77777777" w:rsidR="00DE2E1C" w:rsidRDefault="00000000">
            <w:pPr>
              <w:pStyle w:val="Compact"/>
            </w:pPr>
            <w:r>
              <w:t>K20153</w:t>
            </w:r>
          </w:p>
        </w:tc>
      </w:tr>
      <w:tr w:rsidR="00DE2E1C" w14:paraId="33F80318" w14:textId="77777777">
        <w:tc>
          <w:tcPr>
            <w:tcW w:w="0" w:type="auto"/>
          </w:tcPr>
          <w:p w14:paraId="6B3E0E3D" w14:textId="77777777" w:rsidR="00DE2E1C" w:rsidRDefault="00000000">
            <w:pPr>
              <w:pStyle w:val="Compact"/>
            </w:pPr>
            <w:r>
              <w:t>nucleoside oxidase (H2O2-forming)</w:t>
            </w:r>
          </w:p>
        </w:tc>
        <w:tc>
          <w:tcPr>
            <w:tcW w:w="0" w:type="auto"/>
          </w:tcPr>
          <w:p w14:paraId="46B534BE" w14:textId="77777777" w:rsidR="00DE2E1C" w:rsidRDefault="00000000">
            <w:pPr>
              <w:pStyle w:val="Compact"/>
            </w:pPr>
            <w:r>
              <w:t>1.1.3.39</w:t>
            </w:r>
          </w:p>
        </w:tc>
        <w:tc>
          <w:tcPr>
            <w:tcW w:w="0" w:type="auto"/>
          </w:tcPr>
          <w:p w14:paraId="30B53D28" w14:textId="77777777" w:rsidR="00DE2E1C" w:rsidRDefault="00000000">
            <w:pPr>
              <w:pStyle w:val="Compact"/>
            </w:pPr>
            <w:r>
              <w:t>NA</w:t>
            </w:r>
          </w:p>
        </w:tc>
      </w:tr>
      <w:tr w:rsidR="00DE2E1C" w14:paraId="322DFFBF" w14:textId="77777777">
        <w:tc>
          <w:tcPr>
            <w:tcW w:w="0" w:type="auto"/>
          </w:tcPr>
          <w:p w14:paraId="4C9B8835" w14:textId="77777777" w:rsidR="00DE2E1C" w:rsidRDefault="00000000">
            <w:pPr>
              <w:pStyle w:val="Compact"/>
            </w:pPr>
            <w:r>
              <w:t>glucose oxidase</w:t>
            </w:r>
          </w:p>
        </w:tc>
        <w:tc>
          <w:tcPr>
            <w:tcW w:w="0" w:type="auto"/>
          </w:tcPr>
          <w:p w14:paraId="05C546F4" w14:textId="77777777" w:rsidR="00DE2E1C" w:rsidRDefault="00000000">
            <w:pPr>
              <w:pStyle w:val="Compact"/>
            </w:pPr>
            <w:r>
              <w:t>1.1.3.4</w:t>
            </w:r>
          </w:p>
        </w:tc>
        <w:tc>
          <w:tcPr>
            <w:tcW w:w="0" w:type="auto"/>
          </w:tcPr>
          <w:p w14:paraId="7C3FAF1E" w14:textId="77777777" w:rsidR="00DE2E1C" w:rsidRDefault="00000000">
            <w:pPr>
              <w:pStyle w:val="Compact"/>
            </w:pPr>
            <w:r>
              <w:t>NA</w:t>
            </w:r>
          </w:p>
        </w:tc>
      </w:tr>
      <w:tr w:rsidR="00DE2E1C" w14:paraId="10240EEE" w14:textId="77777777">
        <w:tc>
          <w:tcPr>
            <w:tcW w:w="0" w:type="auto"/>
          </w:tcPr>
          <w:p w14:paraId="29B900F4" w14:textId="77777777" w:rsidR="00DE2E1C" w:rsidRDefault="00000000">
            <w:pPr>
              <w:pStyle w:val="Compact"/>
            </w:pPr>
            <w:r>
              <w:t>D-mannitol oxidase</w:t>
            </w:r>
          </w:p>
        </w:tc>
        <w:tc>
          <w:tcPr>
            <w:tcW w:w="0" w:type="auto"/>
          </w:tcPr>
          <w:p w14:paraId="39665DD1" w14:textId="77777777" w:rsidR="00DE2E1C" w:rsidRDefault="00000000">
            <w:pPr>
              <w:pStyle w:val="Compact"/>
            </w:pPr>
            <w:r>
              <w:t>1.1.3.40</w:t>
            </w:r>
          </w:p>
        </w:tc>
        <w:tc>
          <w:tcPr>
            <w:tcW w:w="0" w:type="auto"/>
          </w:tcPr>
          <w:p w14:paraId="2729F837" w14:textId="77777777" w:rsidR="00DE2E1C" w:rsidRDefault="00000000">
            <w:pPr>
              <w:pStyle w:val="Compact"/>
            </w:pPr>
            <w:r>
              <w:t>NA</w:t>
            </w:r>
          </w:p>
        </w:tc>
      </w:tr>
      <w:tr w:rsidR="00DE2E1C" w14:paraId="128B8428" w14:textId="77777777">
        <w:tc>
          <w:tcPr>
            <w:tcW w:w="0" w:type="auto"/>
          </w:tcPr>
          <w:p w14:paraId="525D75BC" w14:textId="77777777" w:rsidR="00DE2E1C" w:rsidRDefault="00000000">
            <w:pPr>
              <w:pStyle w:val="Compact"/>
            </w:pPr>
            <w:r>
              <w:t>alditol oxidase</w:t>
            </w:r>
          </w:p>
        </w:tc>
        <w:tc>
          <w:tcPr>
            <w:tcW w:w="0" w:type="auto"/>
          </w:tcPr>
          <w:p w14:paraId="667A8CC1" w14:textId="77777777" w:rsidR="00DE2E1C" w:rsidRDefault="00000000">
            <w:pPr>
              <w:pStyle w:val="Compact"/>
            </w:pPr>
            <w:r>
              <w:t>1.1.3.41</w:t>
            </w:r>
          </w:p>
        </w:tc>
        <w:tc>
          <w:tcPr>
            <w:tcW w:w="0" w:type="auto"/>
          </w:tcPr>
          <w:p w14:paraId="0676B1B1" w14:textId="77777777" w:rsidR="00DE2E1C" w:rsidRDefault="00000000">
            <w:pPr>
              <w:pStyle w:val="Compact"/>
            </w:pPr>
            <w:r>
              <w:t>K00594</w:t>
            </w:r>
          </w:p>
        </w:tc>
      </w:tr>
      <w:tr w:rsidR="00DE2E1C" w14:paraId="63D9F63F" w14:textId="77777777">
        <w:tc>
          <w:tcPr>
            <w:tcW w:w="0" w:type="auto"/>
          </w:tcPr>
          <w:p w14:paraId="0D59B67F" w14:textId="77777777" w:rsidR="00DE2E1C" w:rsidRDefault="00000000">
            <w:pPr>
              <w:pStyle w:val="Compact"/>
            </w:pPr>
            <w:r>
              <w:t>prosolanapyrone-II oxidase</w:t>
            </w:r>
          </w:p>
        </w:tc>
        <w:tc>
          <w:tcPr>
            <w:tcW w:w="0" w:type="auto"/>
          </w:tcPr>
          <w:p w14:paraId="45BACFF2" w14:textId="77777777" w:rsidR="00DE2E1C" w:rsidRDefault="00000000">
            <w:pPr>
              <w:pStyle w:val="Compact"/>
            </w:pPr>
            <w:r>
              <w:t>1.1.3.42</w:t>
            </w:r>
          </w:p>
        </w:tc>
        <w:tc>
          <w:tcPr>
            <w:tcW w:w="0" w:type="auto"/>
          </w:tcPr>
          <w:p w14:paraId="2AC85E64" w14:textId="77777777" w:rsidR="00DE2E1C" w:rsidRDefault="00000000">
            <w:pPr>
              <w:pStyle w:val="Compact"/>
            </w:pPr>
            <w:r>
              <w:t>K20550</w:t>
            </w:r>
          </w:p>
        </w:tc>
      </w:tr>
      <w:tr w:rsidR="00DE2E1C" w14:paraId="70FE04A6" w14:textId="77777777">
        <w:tc>
          <w:tcPr>
            <w:tcW w:w="0" w:type="auto"/>
          </w:tcPr>
          <w:p w14:paraId="3BC8B983" w14:textId="77777777" w:rsidR="00DE2E1C" w:rsidRDefault="00000000">
            <w:pPr>
              <w:pStyle w:val="Compact"/>
            </w:pPr>
            <w:r>
              <w:t>aclacinomycin-N oxidase</w:t>
            </w:r>
          </w:p>
        </w:tc>
        <w:tc>
          <w:tcPr>
            <w:tcW w:w="0" w:type="auto"/>
          </w:tcPr>
          <w:p w14:paraId="1E819C47" w14:textId="77777777" w:rsidR="00DE2E1C" w:rsidRDefault="00000000">
            <w:pPr>
              <w:pStyle w:val="Compact"/>
            </w:pPr>
            <w:r>
              <w:t>1.1.3.45</w:t>
            </w:r>
          </w:p>
        </w:tc>
        <w:tc>
          <w:tcPr>
            <w:tcW w:w="0" w:type="auto"/>
          </w:tcPr>
          <w:p w14:paraId="6D55006B" w14:textId="77777777" w:rsidR="00DE2E1C" w:rsidRDefault="00000000">
            <w:pPr>
              <w:pStyle w:val="Compact"/>
            </w:pPr>
            <w:r>
              <w:t>K15949</w:t>
            </w:r>
          </w:p>
        </w:tc>
      </w:tr>
      <w:tr w:rsidR="00DE2E1C" w14:paraId="70752354" w14:textId="77777777">
        <w:tc>
          <w:tcPr>
            <w:tcW w:w="0" w:type="auto"/>
          </w:tcPr>
          <w:p w14:paraId="5C055734" w14:textId="77777777" w:rsidR="00DE2E1C" w:rsidRDefault="00000000">
            <w:pPr>
              <w:pStyle w:val="Compact"/>
            </w:pPr>
            <w:r>
              <w:t>4-hydroxymandelate oxidase</w:t>
            </w:r>
          </w:p>
        </w:tc>
        <w:tc>
          <w:tcPr>
            <w:tcW w:w="0" w:type="auto"/>
          </w:tcPr>
          <w:p w14:paraId="53EF4C51" w14:textId="77777777" w:rsidR="00DE2E1C" w:rsidRDefault="00000000">
            <w:pPr>
              <w:pStyle w:val="Compact"/>
            </w:pPr>
            <w:r>
              <w:t>1.1.3.46</w:t>
            </w:r>
          </w:p>
        </w:tc>
        <w:tc>
          <w:tcPr>
            <w:tcW w:w="0" w:type="auto"/>
          </w:tcPr>
          <w:p w14:paraId="1E4FA4E2" w14:textId="77777777" w:rsidR="00DE2E1C" w:rsidRDefault="00000000">
            <w:pPr>
              <w:pStyle w:val="Compact"/>
            </w:pPr>
            <w:r>
              <w:t>K16422</w:t>
            </w:r>
          </w:p>
        </w:tc>
      </w:tr>
      <w:tr w:rsidR="00DE2E1C" w14:paraId="27BD4B75" w14:textId="77777777">
        <w:tc>
          <w:tcPr>
            <w:tcW w:w="0" w:type="auto"/>
          </w:tcPr>
          <w:p w14:paraId="58D93451" w14:textId="77777777" w:rsidR="00DE2E1C" w:rsidRDefault="00000000">
            <w:pPr>
              <w:pStyle w:val="Compact"/>
            </w:pPr>
            <w:r>
              <w:lastRenderedPageBreak/>
              <w:t>5-(hydroxymethyl)furfural oxidase</w:t>
            </w:r>
          </w:p>
        </w:tc>
        <w:tc>
          <w:tcPr>
            <w:tcW w:w="0" w:type="auto"/>
          </w:tcPr>
          <w:p w14:paraId="1FB8E95C" w14:textId="77777777" w:rsidR="00DE2E1C" w:rsidRDefault="00000000">
            <w:pPr>
              <w:pStyle w:val="Compact"/>
            </w:pPr>
            <w:r>
              <w:t>1.1.3.47</w:t>
            </w:r>
          </w:p>
        </w:tc>
        <w:tc>
          <w:tcPr>
            <w:tcW w:w="0" w:type="auto"/>
          </w:tcPr>
          <w:p w14:paraId="13DD3169" w14:textId="77777777" w:rsidR="00DE2E1C" w:rsidRDefault="00000000">
            <w:pPr>
              <w:pStyle w:val="Compact"/>
            </w:pPr>
            <w:r>
              <w:t>K16873</w:t>
            </w:r>
          </w:p>
        </w:tc>
      </w:tr>
      <w:tr w:rsidR="00DE2E1C" w14:paraId="20FD5892" w14:textId="77777777">
        <w:tc>
          <w:tcPr>
            <w:tcW w:w="0" w:type="auto"/>
          </w:tcPr>
          <w:p w14:paraId="240497D4" w14:textId="77777777" w:rsidR="00DE2E1C" w:rsidRDefault="00000000">
            <w:pPr>
              <w:pStyle w:val="Compact"/>
            </w:pPr>
            <w:r>
              <w:t>3-deoxy-alpha-D-manno-octulosonate 8-oxidase</w:t>
            </w:r>
          </w:p>
        </w:tc>
        <w:tc>
          <w:tcPr>
            <w:tcW w:w="0" w:type="auto"/>
          </w:tcPr>
          <w:p w14:paraId="5F416F10" w14:textId="77777777" w:rsidR="00DE2E1C" w:rsidRDefault="00000000">
            <w:pPr>
              <w:pStyle w:val="Compact"/>
            </w:pPr>
            <w:r>
              <w:t>1.1.3.48</w:t>
            </w:r>
          </w:p>
        </w:tc>
        <w:tc>
          <w:tcPr>
            <w:tcW w:w="0" w:type="auto"/>
          </w:tcPr>
          <w:p w14:paraId="6C4EAADA" w14:textId="77777777" w:rsidR="00DE2E1C" w:rsidRDefault="00000000">
            <w:pPr>
              <w:pStyle w:val="Compact"/>
            </w:pPr>
            <w:r>
              <w:t>K19714</w:t>
            </w:r>
          </w:p>
        </w:tc>
      </w:tr>
      <w:tr w:rsidR="00DE2E1C" w14:paraId="46A11898" w14:textId="77777777">
        <w:tc>
          <w:tcPr>
            <w:tcW w:w="0" w:type="auto"/>
          </w:tcPr>
          <w:p w14:paraId="323B97C1" w14:textId="77777777" w:rsidR="00DE2E1C" w:rsidRDefault="00000000">
            <w:pPr>
              <w:pStyle w:val="Compact"/>
            </w:pPr>
            <w:r>
              <w:t>hexose oxidase</w:t>
            </w:r>
          </w:p>
        </w:tc>
        <w:tc>
          <w:tcPr>
            <w:tcW w:w="0" w:type="auto"/>
          </w:tcPr>
          <w:p w14:paraId="3339A23A" w14:textId="77777777" w:rsidR="00DE2E1C" w:rsidRDefault="00000000">
            <w:pPr>
              <w:pStyle w:val="Compact"/>
            </w:pPr>
            <w:r>
              <w:t>1.1.3.5</w:t>
            </w:r>
          </w:p>
        </w:tc>
        <w:tc>
          <w:tcPr>
            <w:tcW w:w="0" w:type="auto"/>
          </w:tcPr>
          <w:p w14:paraId="4511601D" w14:textId="77777777" w:rsidR="00DE2E1C" w:rsidRDefault="00000000">
            <w:pPr>
              <w:pStyle w:val="Compact"/>
            </w:pPr>
            <w:r>
              <w:t>K21840</w:t>
            </w:r>
          </w:p>
        </w:tc>
      </w:tr>
      <w:tr w:rsidR="00DE2E1C" w14:paraId="3A5EC2B3" w14:textId="77777777">
        <w:tc>
          <w:tcPr>
            <w:tcW w:w="0" w:type="auto"/>
          </w:tcPr>
          <w:p w14:paraId="2D3953D0" w14:textId="77777777" w:rsidR="00DE2E1C" w:rsidRDefault="00000000">
            <w:pPr>
              <w:pStyle w:val="Compact"/>
            </w:pPr>
            <w:r>
              <w:t>cholesterol oxidase</w:t>
            </w:r>
          </w:p>
        </w:tc>
        <w:tc>
          <w:tcPr>
            <w:tcW w:w="0" w:type="auto"/>
          </w:tcPr>
          <w:p w14:paraId="0B512F2D" w14:textId="77777777" w:rsidR="00DE2E1C" w:rsidRDefault="00000000">
            <w:pPr>
              <w:pStyle w:val="Compact"/>
            </w:pPr>
            <w:r>
              <w:t>1.1.3.6</w:t>
            </w:r>
          </w:p>
        </w:tc>
        <w:tc>
          <w:tcPr>
            <w:tcW w:w="0" w:type="auto"/>
          </w:tcPr>
          <w:p w14:paraId="448B984E" w14:textId="77777777" w:rsidR="00DE2E1C" w:rsidRDefault="00000000">
            <w:pPr>
              <w:pStyle w:val="Compact"/>
            </w:pPr>
            <w:r>
              <w:t>K03333</w:t>
            </w:r>
          </w:p>
        </w:tc>
      </w:tr>
      <w:tr w:rsidR="00DE2E1C" w14:paraId="2A56D405" w14:textId="77777777">
        <w:tc>
          <w:tcPr>
            <w:tcW w:w="0" w:type="auto"/>
          </w:tcPr>
          <w:p w14:paraId="6060291D" w14:textId="77777777" w:rsidR="00DE2E1C" w:rsidRDefault="00000000">
            <w:pPr>
              <w:pStyle w:val="Compact"/>
            </w:pPr>
            <w:r>
              <w:t>aryl-alcohol oxidase</w:t>
            </w:r>
          </w:p>
        </w:tc>
        <w:tc>
          <w:tcPr>
            <w:tcW w:w="0" w:type="auto"/>
          </w:tcPr>
          <w:p w14:paraId="64162070" w14:textId="77777777" w:rsidR="00DE2E1C" w:rsidRDefault="00000000">
            <w:pPr>
              <w:pStyle w:val="Compact"/>
            </w:pPr>
            <w:r>
              <w:t>1.1.3.7</w:t>
            </w:r>
          </w:p>
        </w:tc>
        <w:tc>
          <w:tcPr>
            <w:tcW w:w="0" w:type="auto"/>
          </w:tcPr>
          <w:p w14:paraId="3FE75FE6" w14:textId="77777777" w:rsidR="00DE2E1C" w:rsidRDefault="00000000">
            <w:pPr>
              <w:pStyle w:val="Compact"/>
            </w:pPr>
            <w:r>
              <w:t>NA</w:t>
            </w:r>
          </w:p>
        </w:tc>
      </w:tr>
      <w:tr w:rsidR="00DE2E1C" w14:paraId="36A82363" w14:textId="77777777">
        <w:tc>
          <w:tcPr>
            <w:tcW w:w="0" w:type="auto"/>
          </w:tcPr>
          <w:p w14:paraId="60109902" w14:textId="77777777" w:rsidR="00DE2E1C" w:rsidRDefault="00000000">
            <w:pPr>
              <w:pStyle w:val="Compact"/>
            </w:pPr>
            <w:r>
              <w:t>L-gulonolactone oxidase</w:t>
            </w:r>
          </w:p>
        </w:tc>
        <w:tc>
          <w:tcPr>
            <w:tcW w:w="0" w:type="auto"/>
          </w:tcPr>
          <w:p w14:paraId="77CACFB8" w14:textId="77777777" w:rsidR="00DE2E1C" w:rsidRDefault="00000000">
            <w:pPr>
              <w:pStyle w:val="Compact"/>
            </w:pPr>
            <w:r>
              <w:t>1.1.3.8</w:t>
            </w:r>
          </w:p>
        </w:tc>
        <w:tc>
          <w:tcPr>
            <w:tcW w:w="0" w:type="auto"/>
          </w:tcPr>
          <w:p w14:paraId="3A8FB88F" w14:textId="77777777" w:rsidR="00DE2E1C" w:rsidRDefault="00000000">
            <w:pPr>
              <w:pStyle w:val="Compact"/>
            </w:pPr>
            <w:r>
              <w:t>K00103</w:t>
            </w:r>
          </w:p>
        </w:tc>
      </w:tr>
      <w:tr w:rsidR="00DE2E1C" w14:paraId="70CBCA31" w14:textId="77777777">
        <w:tc>
          <w:tcPr>
            <w:tcW w:w="0" w:type="auto"/>
          </w:tcPr>
          <w:p w14:paraId="6B6253D8" w14:textId="77777777" w:rsidR="00DE2E1C" w:rsidRDefault="00000000">
            <w:pPr>
              <w:pStyle w:val="Compact"/>
            </w:pPr>
            <w:r>
              <w:t>galactose oxidase</w:t>
            </w:r>
          </w:p>
        </w:tc>
        <w:tc>
          <w:tcPr>
            <w:tcW w:w="0" w:type="auto"/>
          </w:tcPr>
          <w:p w14:paraId="36377F3A" w14:textId="77777777" w:rsidR="00DE2E1C" w:rsidRDefault="00000000">
            <w:pPr>
              <w:pStyle w:val="Compact"/>
            </w:pPr>
            <w:r>
              <w:t>1.1.3.9</w:t>
            </w:r>
          </w:p>
        </w:tc>
        <w:tc>
          <w:tcPr>
            <w:tcW w:w="0" w:type="auto"/>
          </w:tcPr>
          <w:p w14:paraId="0A18B45B" w14:textId="77777777" w:rsidR="00DE2E1C" w:rsidRDefault="00000000">
            <w:pPr>
              <w:pStyle w:val="Compact"/>
            </w:pPr>
            <w:r>
              <w:t>K04618</w:t>
            </w:r>
          </w:p>
        </w:tc>
      </w:tr>
      <w:tr w:rsidR="00DE2E1C" w14:paraId="73EAF58E" w14:textId="77777777">
        <w:tc>
          <w:tcPr>
            <w:tcW w:w="0" w:type="auto"/>
          </w:tcPr>
          <w:p w14:paraId="5518B069" w14:textId="77777777" w:rsidR="00DE2E1C" w:rsidRDefault="00000000">
            <w:pPr>
              <w:pStyle w:val="Compact"/>
            </w:pPr>
            <w:r>
              <w:t>glycerol oxidase</w:t>
            </w:r>
          </w:p>
        </w:tc>
        <w:tc>
          <w:tcPr>
            <w:tcW w:w="0" w:type="auto"/>
          </w:tcPr>
          <w:p w14:paraId="2F349AAA" w14:textId="77777777" w:rsidR="00DE2E1C" w:rsidRDefault="00000000">
            <w:pPr>
              <w:pStyle w:val="Compact"/>
            </w:pPr>
            <w:r>
              <w:t>1.1.3.B4</w:t>
            </w:r>
          </w:p>
        </w:tc>
        <w:tc>
          <w:tcPr>
            <w:tcW w:w="0" w:type="auto"/>
          </w:tcPr>
          <w:p w14:paraId="101E4287" w14:textId="77777777" w:rsidR="00DE2E1C" w:rsidRDefault="00000000">
            <w:pPr>
              <w:pStyle w:val="Compact"/>
            </w:pPr>
            <w:r>
              <w:t>NA</w:t>
            </w:r>
          </w:p>
        </w:tc>
      </w:tr>
      <w:tr w:rsidR="00DE2E1C" w14:paraId="131C087D" w14:textId="77777777">
        <w:tc>
          <w:tcPr>
            <w:tcW w:w="0" w:type="auto"/>
          </w:tcPr>
          <w:p w14:paraId="17DB317D" w14:textId="77777777" w:rsidR="00DE2E1C" w:rsidRDefault="00000000">
            <w:pPr>
              <w:pStyle w:val="Compact"/>
            </w:pPr>
            <w:r>
              <w:t>(S)-2-hydroxyglutarate dehydrogenase</w:t>
            </w:r>
          </w:p>
        </w:tc>
        <w:tc>
          <w:tcPr>
            <w:tcW w:w="0" w:type="auto"/>
          </w:tcPr>
          <w:p w14:paraId="4F064746" w14:textId="77777777" w:rsidR="00DE2E1C" w:rsidRDefault="00000000">
            <w:pPr>
              <w:pStyle w:val="Compact"/>
            </w:pPr>
            <w:r>
              <w:t>1.1.5.13</w:t>
            </w:r>
          </w:p>
        </w:tc>
        <w:tc>
          <w:tcPr>
            <w:tcW w:w="0" w:type="auto"/>
          </w:tcPr>
          <w:p w14:paraId="3EE9317B" w14:textId="77777777" w:rsidR="00DE2E1C" w:rsidRDefault="00000000">
            <w:pPr>
              <w:pStyle w:val="Compact"/>
            </w:pPr>
            <w:r>
              <w:t>NA</w:t>
            </w:r>
          </w:p>
        </w:tc>
      </w:tr>
      <w:tr w:rsidR="00DE2E1C" w14:paraId="095868E5" w14:textId="77777777">
        <w:tc>
          <w:tcPr>
            <w:tcW w:w="0" w:type="auto"/>
          </w:tcPr>
          <w:p w14:paraId="357E5DDB" w14:textId="77777777" w:rsidR="00DE2E1C" w:rsidRDefault="00000000">
            <w:pPr>
              <w:pStyle w:val="Compact"/>
            </w:pPr>
            <w:r>
              <w:t>decaprenylphospho-beta-D-ribofuranose 2-dehydrogenase</w:t>
            </w:r>
          </w:p>
        </w:tc>
        <w:tc>
          <w:tcPr>
            <w:tcW w:w="0" w:type="auto"/>
          </w:tcPr>
          <w:p w14:paraId="4BE3681C" w14:textId="77777777" w:rsidR="00DE2E1C" w:rsidRDefault="00000000">
            <w:pPr>
              <w:pStyle w:val="Compact"/>
            </w:pPr>
            <w:r>
              <w:t>1.1.98.3</w:t>
            </w:r>
          </w:p>
        </w:tc>
        <w:tc>
          <w:tcPr>
            <w:tcW w:w="0" w:type="auto"/>
          </w:tcPr>
          <w:p w14:paraId="6E1DD3EF" w14:textId="77777777" w:rsidR="00DE2E1C" w:rsidRDefault="00000000">
            <w:pPr>
              <w:pStyle w:val="Compact"/>
            </w:pPr>
            <w:r>
              <w:t>NA</w:t>
            </w:r>
          </w:p>
        </w:tc>
      </w:tr>
      <w:tr w:rsidR="00DE2E1C" w14:paraId="4E9B7D14" w14:textId="77777777">
        <w:tc>
          <w:tcPr>
            <w:tcW w:w="0" w:type="auto"/>
          </w:tcPr>
          <w:p w14:paraId="1FBCD06A" w14:textId="77777777" w:rsidR="00DE2E1C" w:rsidRDefault="00000000">
            <w:pPr>
              <w:pStyle w:val="Compact"/>
            </w:pPr>
            <w:r>
              <w:t>cellobiose dehydrogenase (acceptor)</w:t>
            </w:r>
          </w:p>
        </w:tc>
        <w:tc>
          <w:tcPr>
            <w:tcW w:w="0" w:type="auto"/>
          </w:tcPr>
          <w:p w14:paraId="29944754" w14:textId="77777777" w:rsidR="00DE2E1C" w:rsidRDefault="00000000">
            <w:pPr>
              <w:pStyle w:val="Compact"/>
            </w:pPr>
            <w:r>
              <w:t>1.1.99.18</w:t>
            </w:r>
          </w:p>
        </w:tc>
        <w:tc>
          <w:tcPr>
            <w:tcW w:w="0" w:type="auto"/>
          </w:tcPr>
          <w:p w14:paraId="38812CAB" w14:textId="77777777" w:rsidR="00DE2E1C" w:rsidRDefault="00000000">
            <w:pPr>
              <w:pStyle w:val="Compact"/>
            </w:pPr>
            <w:r>
              <w:t>NA</w:t>
            </w:r>
          </w:p>
        </w:tc>
      </w:tr>
      <w:tr w:rsidR="00DE2E1C" w14:paraId="19258297" w14:textId="77777777">
        <w:tc>
          <w:tcPr>
            <w:tcW w:w="0" w:type="auto"/>
          </w:tcPr>
          <w:p w14:paraId="3E1A43C1" w14:textId="77777777" w:rsidR="00DE2E1C" w:rsidRDefault="00000000">
            <w:pPr>
              <w:pStyle w:val="Compact"/>
            </w:pPr>
            <w:r>
              <w:t>glucooligosaccharide oxidase</w:t>
            </w:r>
          </w:p>
        </w:tc>
        <w:tc>
          <w:tcPr>
            <w:tcW w:w="0" w:type="auto"/>
          </w:tcPr>
          <w:p w14:paraId="10A614A3" w14:textId="77777777" w:rsidR="00DE2E1C" w:rsidRDefault="00000000">
            <w:pPr>
              <w:pStyle w:val="Compact"/>
            </w:pPr>
            <w:r>
              <w:t>1.1.99.B3</w:t>
            </w:r>
          </w:p>
        </w:tc>
        <w:tc>
          <w:tcPr>
            <w:tcW w:w="0" w:type="auto"/>
          </w:tcPr>
          <w:p w14:paraId="4E727CAB" w14:textId="77777777" w:rsidR="00DE2E1C" w:rsidRDefault="00000000">
            <w:pPr>
              <w:pStyle w:val="Compact"/>
            </w:pPr>
            <w:r>
              <w:t>NA</w:t>
            </w:r>
          </w:p>
        </w:tc>
      </w:tr>
      <w:tr w:rsidR="00DE2E1C" w14:paraId="6056CAED" w14:textId="77777777">
        <w:tc>
          <w:tcPr>
            <w:tcW w:w="0" w:type="auto"/>
          </w:tcPr>
          <w:p w14:paraId="4F0FA5DC" w14:textId="77777777" w:rsidR="00DE2E1C" w:rsidRDefault="00000000">
            <w:pPr>
              <w:pStyle w:val="Compact"/>
            </w:pPr>
            <w:r>
              <w:t>catechol oxidase</w:t>
            </w:r>
          </w:p>
        </w:tc>
        <w:tc>
          <w:tcPr>
            <w:tcW w:w="0" w:type="auto"/>
          </w:tcPr>
          <w:p w14:paraId="265ABBF2" w14:textId="77777777" w:rsidR="00DE2E1C" w:rsidRDefault="00000000">
            <w:pPr>
              <w:pStyle w:val="Compact"/>
            </w:pPr>
            <w:r>
              <w:t>1.10.3.1</w:t>
            </w:r>
          </w:p>
        </w:tc>
        <w:tc>
          <w:tcPr>
            <w:tcW w:w="0" w:type="auto"/>
          </w:tcPr>
          <w:p w14:paraId="01E8F049" w14:textId="77777777" w:rsidR="00DE2E1C" w:rsidRDefault="00000000">
            <w:pPr>
              <w:pStyle w:val="Compact"/>
            </w:pPr>
            <w:r>
              <w:t>K00422</w:t>
            </w:r>
          </w:p>
        </w:tc>
      </w:tr>
      <w:tr w:rsidR="00DE2E1C" w14:paraId="3A510B8A" w14:textId="77777777">
        <w:tc>
          <w:tcPr>
            <w:tcW w:w="0" w:type="auto"/>
          </w:tcPr>
          <w:p w14:paraId="7CB3DEF5" w14:textId="77777777" w:rsidR="00DE2E1C" w:rsidRDefault="00000000">
            <w:pPr>
              <w:pStyle w:val="Compact"/>
            </w:pPr>
            <w:r>
              <w:t>ubiquinol oxidase (non-electrogenic)</w:t>
            </w:r>
          </w:p>
        </w:tc>
        <w:tc>
          <w:tcPr>
            <w:tcW w:w="0" w:type="auto"/>
          </w:tcPr>
          <w:p w14:paraId="1B7D4D53" w14:textId="77777777" w:rsidR="00DE2E1C" w:rsidRDefault="00000000">
            <w:pPr>
              <w:pStyle w:val="Compact"/>
            </w:pPr>
            <w:r>
              <w:t>1.10.3.11</w:t>
            </w:r>
          </w:p>
        </w:tc>
        <w:tc>
          <w:tcPr>
            <w:tcW w:w="0" w:type="auto"/>
          </w:tcPr>
          <w:p w14:paraId="310C276B" w14:textId="77777777" w:rsidR="00DE2E1C" w:rsidRDefault="00000000">
            <w:pPr>
              <w:pStyle w:val="Compact"/>
            </w:pPr>
            <w:r>
              <w:t>K17893</w:t>
            </w:r>
          </w:p>
        </w:tc>
      </w:tr>
      <w:tr w:rsidR="00DE2E1C" w14:paraId="3A8C5495" w14:textId="77777777">
        <w:tc>
          <w:tcPr>
            <w:tcW w:w="0" w:type="auto"/>
          </w:tcPr>
          <w:p w14:paraId="5234748A" w14:textId="77777777" w:rsidR="00DE2E1C" w:rsidRDefault="00000000">
            <w:pPr>
              <w:pStyle w:val="Compact"/>
            </w:pPr>
            <w:r>
              <w:t>grixazone synthase</w:t>
            </w:r>
          </w:p>
        </w:tc>
        <w:tc>
          <w:tcPr>
            <w:tcW w:w="0" w:type="auto"/>
          </w:tcPr>
          <w:p w14:paraId="4167AFF1" w14:textId="77777777" w:rsidR="00DE2E1C" w:rsidRDefault="00000000">
            <w:pPr>
              <w:pStyle w:val="Compact"/>
            </w:pPr>
            <w:r>
              <w:t>1.10.3.15</w:t>
            </w:r>
          </w:p>
        </w:tc>
        <w:tc>
          <w:tcPr>
            <w:tcW w:w="0" w:type="auto"/>
          </w:tcPr>
          <w:p w14:paraId="41D59A46" w14:textId="77777777" w:rsidR="00DE2E1C" w:rsidRDefault="00000000">
            <w:pPr>
              <w:pStyle w:val="Compact"/>
            </w:pPr>
            <w:r>
              <w:t>K20204</w:t>
            </w:r>
          </w:p>
        </w:tc>
      </w:tr>
      <w:tr w:rsidR="00DE2E1C" w14:paraId="0A55EBD4" w14:textId="77777777">
        <w:tc>
          <w:tcPr>
            <w:tcW w:w="0" w:type="auto"/>
          </w:tcPr>
          <w:p w14:paraId="3495BA36" w14:textId="77777777" w:rsidR="00DE2E1C" w:rsidRDefault="00000000">
            <w:pPr>
              <w:pStyle w:val="Compact"/>
            </w:pPr>
            <w:r>
              <w:t>superoxide oxidase</w:t>
            </w:r>
          </w:p>
        </w:tc>
        <w:tc>
          <w:tcPr>
            <w:tcW w:w="0" w:type="auto"/>
          </w:tcPr>
          <w:p w14:paraId="6F157A8A" w14:textId="77777777" w:rsidR="00DE2E1C" w:rsidRDefault="00000000">
            <w:pPr>
              <w:pStyle w:val="Compact"/>
            </w:pPr>
            <w:r>
              <w:t>1.10.3.17</w:t>
            </w:r>
          </w:p>
        </w:tc>
        <w:tc>
          <w:tcPr>
            <w:tcW w:w="0" w:type="auto"/>
          </w:tcPr>
          <w:p w14:paraId="260AE091" w14:textId="77777777" w:rsidR="00DE2E1C" w:rsidRDefault="00000000">
            <w:pPr>
              <w:pStyle w:val="Compact"/>
            </w:pPr>
            <w:r>
              <w:t>K12262</w:t>
            </w:r>
          </w:p>
        </w:tc>
      </w:tr>
      <w:tr w:rsidR="00DE2E1C" w14:paraId="578073A9" w14:textId="77777777">
        <w:tc>
          <w:tcPr>
            <w:tcW w:w="0" w:type="auto"/>
          </w:tcPr>
          <w:p w14:paraId="1D44CCA1" w14:textId="77777777" w:rsidR="00DE2E1C" w:rsidRDefault="00000000">
            <w:pPr>
              <w:pStyle w:val="Compact"/>
            </w:pPr>
            <w:r>
              <w:t>laccase</w:t>
            </w:r>
          </w:p>
        </w:tc>
        <w:tc>
          <w:tcPr>
            <w:tcW w:w="0" w:type="auto"/>
          </w:tcPr>
          <w:p w14:paraId="736B0132" w14:textId="77777777" w:rsidR="00DE2E1C" w:rsidRDefault="00000000">
            <w:pPr>
              <w:pStyle w:val="Compact"/>
            </w:pPr>
            <w:r>
              <w:t>1.10.3.2</w:t>
            </w:r>
          </w:p>
        </w:tc>
        <w:tc>
          <w:tcPr>
            <w:tcW w:w="0" w:type="auto"/>
          </w:tcPr>
          <w:p w14:paraId="6B19CAA8" w14:textId="77777777" w:rsidR="00DE2E1C" w:rsidRDefault="00000000">
            <w:pPr>
              <w:pStyle w:val="Compact"/>
            </w:pPr>
            <w:r>
              <w:t>K00421</w:t>
            </w:r>
          </w:p>
        </w:tc>
      </w:tr>
      <w:tr w:rsidR="00DE2E1C" w14:paraId="6B86DAE9" w14:textId="77777777">
        <w:tc>
          <w:tcPr>
            <w:tcW w:w="0" w:type="auto"/>
          </w:tcPr>
          <w:p w14:paraId="75E1F222" w14:textId="77777777" w:rsidR="00DE2E1C" w:rsidRDefault="00000000">
            <w:pPr>
              <w:pStyle w:val="Compact"/>
            </w:pPr>
            <w:r>
              <w:t>laccase</w:t>
            </w:r>
          </w:p>
        </w:tc>
        <w:tc>
          <w:tcPr>
            <w:tcW w:w="0" w:type="auto"/>
          </w:tcPr>
          <w:p w14:paraId="7812F716" w14:textId="77777777" w:rsidR="00DE2E1C" w:rsidRDefault="00000000">
            <w:pPr>
              <w:pStyle w:val="Compact"/>
            </w:pPr>
            <w:r>
              <w:t>1.10.3.2</w:t>
            </w:r>
          </w:p>
        </w:tc>
        <w:tc>
          <w:tcPr>
            <w:tcW w:w="0" w:type="auto"/>
          </w:tcPr>
          <w:p w14:paraId="0A9E0733" w14:textId="77777777" w:rsidR="00DE2E1C" w:rsidRDefault="00000000">
            <w:pPr>
              <w:pStyle w:val="Compact"/>
            </w:pPr>
            <w:r>
              <w:t>K05909</w:t>
            </w:r>
          </w:p>
        </w:tc>
      </w:tr>
      <w:tr w:rsidR="00DE2E1C" w14:paraId="381B0172" w14:textId="77777777">
        <w:tc>
          <w:tcPr>
            <w:tcW w:w="0" w:type="auto"/>
          </w:tcPr>
          <w:p w14:paraId="2F88FD01" w14:textId="77777777" w:rsidR="00DE2E1C" w:rsidRDefault="00000000">
            <w:pPr>
              <w:pStyle w:val="Compact"/>
            </w:pPr>
            <w:r>
              <w:t>L-ascorbate oxidase</w:t>
            </w:r>
          </w:p>
        </w:tc>
        <w:tc>
          <w:tcPr>
            <w:tcW w:w="0" w:type="auto"/>
          </w:tcPr>
          <w:p w14:paraId="355ED99E" w14:textId="77777777" w:rsidR="00DE2E1C" w:rsidRDefault="00000000">
            <w:pPr>
              <w:pStyle w:val="Compact"/>
            </w:pPr>
            <w:r>
              <w:t>1.10.3.3</w:t>
            </w:r>
          </w:p>
        </w:tc>
        <w:tc>
          <w:tcPr>
            <w:tcW w:w="0" w:type="auto"/>
          </w:tcPr>
          <w:p w14:paraId="12CF5C77" w14:textId="77777777" w:rsidR="00DE2E1C" w:rsidRDefault="00000000">
            <w:pPr>
              <w:pStyle w:val="Compact"/>
            </w:pPr>
            <w:r>
              <w:t>K00423</w:t>
            </w:r>
          </w:p>
        </w:tc>
      </w:tr>
      <w:tr w:rsidR="00DE2E1C" w14:paraId="16BCCE12" w14:textId="77777777">
        <w:tc>
          <w:tcPr>
            <w:tcW w:w="0" w:type="auto"/>
          </w:tcPr>
          <w:p w14:paraId="7F133F70" w14:textId="77777777" w:rsidR="00DE2E1C" w:rsidRDefault="00000000">
            <w:pPr>
              <w:pStyle w:val="Compact"/>
            </w:pPr>
            <w:r>
              <w:t>L-ascorbate oxidase</w:t>
            </w:r>
          </w:p>
        </w:tc>
        <w:tc>
          <w:tcPr>
            <w:tcW w:w="0" w:type="auto"/>
          </w:tcPr>
          <w:p w14:paraId="2075A167" w14:textId="77777777" w:rsidR="00DE2E1C" w:rsidRDefault="00000000">
            <w:pPr>
              <w:pStyle w:val="Compact"/>
            </w:pPr>
            <w:r>
              <w:t>1.10.3.3</w:t>
            </w:r>
          </w:p>
        </w:tc>
        <w:tc>
          <w:tcPr>
            <w:tcW w:w="0" w:type="auto"/>
          </w:tcPr>
          <w:p w14:paraId="5BBDADAE" w14:textId="77777777" w:rsidR="00DE2E1C" w:rsidRDefault="00000000">
            <w:pPr>
              <w:pStyle w:val="Compact"/>
            </w:pPr>
            <w:r>
              <w:t>NA</w:t>
            </w:r>
          </w:p>
        </w:tc>
      </w:tr>
      <w:tr w:rsidR="00DE2E1C" w14:paraId="697B3ECB" w14:textId="77777777">
        <w:tc>
          <w:tcPr>
            <w:tcW w:w="0" w:type="auto"/>
          </w:tcPr>
          <w:p w14:paraId="643A448E" w14:textId="77777777" w:rsidR="00DE2E1C" w:rsidRDefault="00000000">
            <w:pPr>
              <w:pStyle w:val="Compact"/>
            </w:pPr>
            <w:r>
              <w:t>o-aminophenol oxidase</w:t>
            </w:r>
          </w:p>
        </w:tc>
        <w:tc>
          <w:tcPr>
            <w:tcW w:w="0" w:type="auto"/>
          </w:tcPr>
          <w:p w14:paraId="2A64E862" w14:textId="77777777" w:rsidR="00DE2E1C" w:rsidRDefault="00000000">
            <w:pPr>
              <w:pStyle w:val="Compact"/>
            </w:pPr>
            <w:r>
              <w:t>1.10.3.4</w:t>
            </w:r>
          </w:p>
        </w:tc>
        <w:tc>
          <w:tcPr>
            <w:tcW w:w="0" w:type="auto"/>
          </w:tcPr>
          <w:p w14:paraId="7C33C78C" w14:textId="77777777" w:rsidR="00DE2E1C" w:rsidRDefault="00000000">
            <w:pPr>
              <w:pStyle w:val="Compact"/>
            </w:pPr>
            <w:r>
              <w:t>K20204</w:t>
            </w:r>
          </w:p>
        </w:tc>
      </w:tr>
      <w:tr w:rsidR="00DE2E1C" w14:paraId="24CFF773" w14:textId="77777777">
        <w:tc>
          <w:tcPr>
            <w:tcW w:w="0" w:type="auto"/>
          </w:tcPr>
          <w:p w14:paraId="3824D22E" w14:textId="77777777" w:rsidR="00DE2E1C" w:rsidRDefault="00000000">
            <w:pPr>
              <w:pStyle w:val="Compact"/>
            </w:pPr>
            <w:r>
              <w:t>o-aminophenol oxidase</w:t>
            </w:r>
          </w:p>
        </w:tc>
        <w:tc>
          <w:tcPr>
            <w:tcW w:w="0" w:type="auto"/>
          </w:tcPr>
          <w:p w14:paraId="779FFFC8" w14:textId="77777777" w:rsidR="00DE2E1C" w:rsidRDefault="00000000">
            <w:pPr>
              <w:pStyle w:val="Compact"/>
            </w:pPr>
            <w:r>
              <w:t>1.10.3.4</w:t>
            </w:r>
          </w:p>
        </w:tc>
        <w:tc>
          <w:tcPr>
            <w:tcW w:w="0" w:type="auto"/>
          </w:tcPr>
          <w:p w14:paraId="50248A06" w14:textId="77777777" w:rsidR="00DE2E1C" w:rsidRDefault="00000000">
            <w:pPr>
              <w:pStyle w:val="Compact"/>
            </w:pPr>
            <w:r>
              <w:t>K20219</w:t>
            </w:r>
          </w:p>
        </w:tc>
      </w:tr>
      <w:tr w:rsidR="00DE2E1C" w14:paraId="74CC734F" w14:textId="77777777">
        <w:tc>
          <w:tcPr>
            <w:tcW w:w="0" w:type="auto"/>
          </w:tcPr>
          <w:p w14:paraId="5954C680" w14:textId="77777777" w:rsidR="00DE2E1C" w:rsidRDefault="00000000">
            <w:pPr>
              <w:pStyle w:val="Compact"/>
            </w:pPr>
            <w:r>
              <w:t>3-hydroxyanthranilate oxidase</w:t>
            </w:r>
          </w:p>
        </w:tc>
        <w:tc>
          <w:tcPr>
            <w:tcW w:w="0" w:type="auto"/>
          </w:tcPr>
          <w:p w14:paraId="24500088" w14:textId="77777777" w:rsidR="00DE2E1C" w:rsidRDefault="00000000">
            <w:pPr>
              <w:pStyle w:val="Compact"/>
            </w:pPr>
            <w:r>
              <w:t>1.10.3.5</w:t>
            </w:r>
          </w:p>
        </w:tc>
        <w:tc>
          <w:tcPr>
            <w:tcW w:w="0" w:type="auto"/>
          </w:tcPr>
          <w:p w14:paraId="2C3127B1" w14:textId="77777777" w:rsidR="00DE2E1C" w:rsidRDefault="00000000">
            <w:pPr>
              <w:pStyle w:val="Compact"/>
            </w:pPr>
            <w:r>
              <w:t>NA</w:t>
            </w:r>
          </w:p>
        </w:tc>
      </w:tr>
      <w:tr w:rsidR="00DE2E1C" w14:paraId="6201DBBF" w14:textId="77777777">
        <w:tc>
          <w:tcPr>
            <w:tcW w:w="0" w:type="auto"/>
          </w:tcPr>
          <w:p w14:paraId="62709EE0" w14:textId="77777777" w:rsidR="00DE2E1C" w:rsidRDefault="00000000">
            <w:pPr>
              <w:pStyle w:val="Compact"/>
            </w:pPr>
            <w:r>
              <w:t>rifamycin-B oxidase</w:t>
            </w:r>
          </w:p>
        </w:tc>
        <w:tc>
          <w:tcPr>
            <w:tcW w:w="0" w:type="auto"/>
          </w:tcPr>
          <w:p w14:paraId="158BD6E9" w14:textId="77777777" w:rsidR="00DE2E1C" w:rsidRDefault="00000000">
            <w:pPr>
              <w:pStyle w:val="Compact"/>
            </w:pPr>
            <w:r>
              <w:t>1.10.3.6</w:t>
            </w:r>
          </w:p>
        </w:tc>
        <w:tc>
          <w:tcPr>
            <w:tcW w:w="0" w:type="auto"/>
          </w:tcPr>
          <w:p w14:paraId="30C072D3" w14:textId="77777777" w:rsidR="00DE2E1C" w:rsidRDefault="00000000">
            <w:pPr>
              <w:pStyle w:val="Compact"/>
            </w:pPr>
            <w:r>
              <w:t>NA</w:t>
            </w:r>
          </w:p>
        </w:tc>
      </w:tr>
      <w:tr w:rsidR="00DE2E1C" w14:paraId="70361239" w14:textId="77777777">
        <w:tc>
          <w:tcPr>
            <w:tcW w:w="0" w:type="auto"/>
          </w:tcPr>
          <w:p w14:paraId="7C581915" w14:textId="77777777" w:rsidR="00DE2E1C" w:rsidRDefault="00000000">
            <w:pPr>
              <w:pStyle w:val="Compact"/>
            </w:pPr>
            <w:r>
              <w:t>catechol 1,2-dioxygenase</w:t>
            </w:r>
          </w:p>
        </w:tc>
        <w:tc>
          <w:tcPr>
            <w:tcW w:w="0" w:type="auto"/>
          </w:tcPr>
          <w:p w14:paraId="5AC72DA4" w14:textId="77777777" w:rsidR="00DE2E1C" w:rsidRDefault="00000000">
            <w:pPr>
              <w:pStyle w:val="Compact"/>
            </w:pPr>
            <w:r>
              <w:t>1.13.11.1</w:t>
            </w:r>
          </w:p>
        </w:tc>
        <w:tc>
          <w:tcPr>
            <w:tcW w:w="0" w:type="auto"/>
          </w:tcPr>
          <w:p w14:paraId="262EE5E4" w14:textId="77777777" w:rsidR="00DE2E1C" w:rsidRDefault="00000000">
            <w:pPr>
              <w:pStyle w:val="Compact"/>
            </w:pPr>
            <w:r>
              <w:t>K03381</w:t>
            </w:r>
          </w:p>
        </w:tc>
      </w:tr>
      <w:tr w:rsidR="00DE2E1C" w14:paraId="4E2668A9" w14:textId="77777777">
        <w:tc>
          <w:tcPr>
            <w:tcW w:w="0" w:type="auto"/>
          </w:tcPr>
          <w:p w14:paraId="65660FF6" w14:textId="77777777" w:rsidR="00DE2E1C" w:rsidRDefault="00000000">
            <w:pPr>
              <w:pStyle w:val="Compact"/>
            </w:pPr>
            <w:r>
              <w:t>7,8-dihydroxykynurenate 8,8a-dioxygenase</w:t>
            </w:r>
          </w:p>
        </w:tc>
        <w:tc>
          <w:tcPr>
            <w:tcW w:w="0" w:type="auto"/>
          </w:tcPr>
          <w:p w14:paraId="177F48EE" w14:textId="77777777" w:rsidR="00DE2E1C" w:rsidRDefault="00000000">
            <w:pPr>
              <w:pStyle w:val="Compact"/>
            </w:pPr>
            <w:r>
              <w:t>1.13.11.10</w:t>
            </w:r>
          </w:p>
        </w:tc>
        <w:tc>
          <w:tcPr>
            <w:tcW w:w="0" w:type="auto"/>
          </w:tcPr>
          <w:p w14:paraId="091D8FE8" w14:textId="77777777" w:rsidR="00DE2E1C" w:rsidRDefault="00000000">
            <w:pPr>
              <w:pStyle w:val="Compact"/>
            </w:pPr>
            <w:r>
              <w:t>NA</w:t>
            </w:r>
          </w:p>
        </w:tc>
      </w:tr>
      <w:tr w:rsidR="00DE2E1C" w14:paraId="124DF6C0" w14:textId="77777777">
        <w:tc>
          <w:tcPr>
            <w:tcW w:w="0" w:type="auto"/>
          </w:tcPr>
          <w:p w14:paraId="3289E9C5" w14:textId="77777777" w:rsidR="00DE2E1C" w:rsidRDefault="00000000">
            <w:pPr>
              <w:pStyle w:val="Compact"/>
            </w:pPr>
            <w:r>
              <w:t>tryptophan 2,3-dioxygenase</w:t>
            </w:r>
          </w:p>
        </w:tc>
        <w:tc>
          <w:tcPr>
            <w:tcW w:w="0" w:type="auto"/>
          </w:tcPr>
          <w:p w14:paraId="6FDA0441" w14:textId="77777777" w:rsidR="00DE2E1C" w:rsidRDefault="00000000">
            <w:pPr>
              <w:pStyle w:val="Compact"/>
            </w:pPr>
            <w:r>
              <w:t>1.13.11.11</w:t>
            </w:r>
          </w:p>
        </w:tc>
        <w:tc>
          <w:tcPr>
            <w:tcW w:w="0" w:type="auto"/>
          </w:tcPr>
          <w:p w14:paraId="19E21BB7" w14:textId="77777777" w:rsidR="00DE2E1C" w:rsidRDefault="00000000">
            <w:pPr>
              <w:pStyle w:val="Compact"/>
            </w:pPr>
            <w:r>
              <w:t>K00453</w:t>
            </w:r>
          </w:p>
        </w:tc>
      </w:tr>
      <w:tr w:rsidR="00DE2E1C" w14:paraId="6F907617" w14:textId="77777777">
        <w:tc>
          <w:tcPr>
            <w:tcW w:w="0" w:type="auto"/>
          </w:tcPr>
          <w:p w14:paraId="53FFF13A" w14:textId="77777777" w:rsidR="00DE2E1C" w:rsidRDefault="00000000">
            <w:pPr>
              <w:pStyle w:val="Compact"/>
            </w:pPr>
            <w:r>
              <w:t>linoleate 13S-lipoxygenase</w:t>
            </w:r>
          </w:p>
        </w:tc>
        <w:tc>
          <w:tcPr>
            <w:tcW w:w="0" w:type="auto"/>
          </w:tcPr>
          <w:p w14:paraId="1CD610DE" w14:textId="77777777" w:rsidR="00DE2E1C" w:rsidRDefault="00000000">
            <w:pPr>
              <w:pStyle w:val="Compact"/>
            </w:pPr>
            <w:r>
              <w:t>1.13.11.12</w:t>
            </w:r>
          </w:p>
        </w:tc>
        <w:tc>
          <w:tcPr>
            <w:tcW w:w="0" w:type="auto"/>
          </w:tcPr>
          <w:p w14:paraId="5B51E379" w14:textId="77777777" w:rsidR="00DE2E1C" w:rsidRDefault="00000000">
            <w:pPr>
              <w:pStyle w:val="Compact"/>
            </w:pPr>
            <w:r>
              <w:t>K00454</w:t>
            </w:r>
          </w:p>
        </w:tc>
      </w:tr>
      <w:tr w:rsidR="00DE2E1C" w14:paraId="3323F343" w14:textId="77777777">
        <w:tc>
          <w:tcPr>
            <w:tcW w:w="0" w:type="auto"/>
          </w:tcPr>
          <w:p w14:paraId="140F4818" w14:textId="77777777" w:rsidR="00DE2E1C" w:rsidRDefault="00000000">
            <w:pPr>
              <w:pStyle w:val="Compact"/>
            </w:pPr>
            <w:r>
              <w:t>2,3-dihydroxybenzoate 3,4-dioxygenase</w:t>
            </w:r>
          </w:p>
        </w:tc>
        <w:tc>
          <w:tcPr>
            <w:tcW w:w="0" w:type="auto"/>
          </w:tcPr>
          <w:p w14:paraId="294D7E63" w14:textId="77777777" w:rsidR="00DE2E1C" w:rsidRDefault="00000000">
            <w:pPr>
              <w:pStyle w:val="Compact"/>
            </w:pPr>
            <w:r>
              <w:t>1.13.11.14</w:t>
            </w:r>
          </w:p>
        </w:tc>
        <w:tc>
          <w:tcPr>
            <w:tcW w:w="0" w:type="auto"/>
          </w:tcPr>
          <w:p w14:paraId="1CF66240" w14:textId="77777777" w:rsidR="00DE2E1C" w:rsidRDefault="00000000">
            <w:pPr>
              <w:pStyle w:val="Compact"/>
            </w:pPr>
            <w:r>
              <w:t>K10621</w:t>
            </w:r>
          </w:p>
        </w:tc>
      </w:tr>
      <w:tr w:rsidR="00DE2E1C" w14:paraId="3BCC1623" w14:textId="77777777">
        <w:tc>
          <w:tcPr>
            <w:tcW w:w="0" w:type="auto"/>
          </w:tcPr>
          <w:p w14:paraId="05382C28" w14:textId="77777777" w:rsidR="00DE2E1C" w:rsidRDefault="00000000">
            <w:pPr>
              <w:pStyle w:val="Compact"/>
            </w:pPr>
            <w:r>
              <w:lastRenderedPageBreak/>
              <w:t>3,4-dihydroxyphenylacetate 2,3-dioxygenase</w:t>
            </w:r>
          </w:p>
        </w:tc>
        <w:tc>
          <w:tcPr>
            <w:tcW w:w="0" w:type="auto"/>
          </w:tcPr>
          <w:p w14:paraId="5702B3B3" w14:textId="77777777" w:rsidR="00DE2E1C" w:rsidRDefault="00000000">
            <w:pPr>
              <w:pStyle w:val="Compact"/>
            </w:pPr>
            <w:r>
              <w:t>1.13.11.15</w:t>
            </w:r>
          </w:p>
        </w:tc>
        <w:tc>
          <w:tcPr>
            <w:tcW w:w="0" w:type="auto"/>
          </w:tcPr>
          <w:p w14:paraId="1DB4CA92" w14:textId="77777777" w:rsidR="00DE2E1C" w:rsidRDefault="00000000">
            <w:pPr>
              <w:pStyle w:val="Compact"/>
            </w:pPr>
            <w:r>
              <w:t>K00455</w:t>
            </w:r>
          </w:p>
        </w:tc>
      </w:tr>
      <w:tr w:rsidR="00DE2E1C" w14:paraId="61AAB22E" w14:textId="77777777">
        <w:tc>
          <w:tcPr>
            <w:tcW w:w="0" w:type="auto"/>
          </w:tcPr>
          <w:p w14:paraId="1F7A010D" w14:textId="77777777" w:rsidR="00DE2E1C" w:rsidRDefault="00000000">
            <w:pPr>
              <w:pStyle w:val="Compact"/>
            </w:pPr>
            <w:r>
              <w:t>3-carboxyethylcatechol 2,3-dioxygenase</w:t>
            </w:r>
          </w:p>
        </w:tc>
        <w:tc>
          <w:tcPr>
            <w:tcW w:w="0" w:type="auto"/>
          </w:tcPr>
          <w:p w14:paraId="26871C60" w14:textId="77777777" w:rsidR="00DE2E1C" w:rsidRDefault="00000000">
            <w:pPr>
              <w:pStyle w:val="Compact"/>
            </w:pPr>
            <w:r>
              <w:t>1.13.11.16</w:t>
            </w:r>
          </w:p>
        </w:tc>
        <w:tc>
          <w:tcPr>
            <w:tcW w:w="0" w:type="auto"/>
          </w:tcPr>
          <w:p w14:paraId="285861BF" w14:textId="77777777" w:rsidR="00DE2E1C" w:rsidRDefault="00000000">
            <w:pPr>
              <w:pStyle w:val="Compact"/>
            </w:pPr>
            <w:r>
              <w:t>K05713</w:t>
            </w:r>
          </w:p>
        </w:tc>
      </w:tr>
      <w:tr w:rsidR="00DE2E1C" w14:paraId="7A59DBFE" w14:textId="77777777">
        <w:tc>
          <w:tcPr>
            <w:tcW w:w="0" w:type="auto"/>
          </w:tcPr>
          <w:p w14:paraId="6C8267B9" w14:textId="77777777" w:rsidR="00DE2E1C" w:rsidRDefault="00000000">
            <w:pPr>
              <w:pStyle w:val="Compact"/>
            </w:pPr>
            <w:r>
              <w:t>indole 2,3-dioxygenase</w:t>
            </w:r>
          </w:p>
        </w:tc>
        <w:tc>
          <w:tcPr>
            <w:tcW w:w="0" w:type="auto"/>
          </w:tcPr>
          <w:p w14:paraId="61D21C51" w14:textId="77777777" w:rsidR="00DE2E1C" w:rsidRDefault="00000000">
            <w:pPr>
              <w:pStyle w:val="Compact"/>
            </w:pPr>
            <w:r>
              <w:t>1.13.11.17</w:t>
            </w:r>
          </w:p>
        </w:tc>
        <w:tc>
          <w:tcPr>
            <w:tcW w:w="0" w:type="auto"/>
          </w:tcPr>
          <w:p w14:paraId="54952FDC" w14:textId="77777777" w:rsidR="00DE2E1C" w:rsidRDefault="00000000">
            <w:pPr>
              <w:pStyle w:val="Compact"/>
            </w:pPr>
            <w:r>
              <w:t>NA</w:t>
            </w:r>
          </w:p>
        </w:tc>
      </w:tr>
      <w:tr w:rsidR="00DE2E1C" w14:paraId="5766829D" w14:textId="77777777">
        <w:tc>
          <w:tcPr>
            <w:tcW w:w="0" w:type="auto"/>
          </w:tcPr>
          <w:p w14:paraId="64598DA4" w14:textId="77777777" w:rsidR="00DE2E1C" w:rsidRDefault="00000000">
            <w:pPr>
              <w:pStyle w:val="Compact"/>
            </w:pPr>
            <w:r>
              <w:t>persulfide dioxygenase;</w:t>
            </w:r>
          </w:p>
        </w:tc>
        <w:tc>
          <w:tcPr>
            <w:tcW w:w="0" w:type="auto"/>
          </w:tcPr>
          <w:p w14:paraId="5A9BBBD8" w14:textId="77777777" w:rsidR="00DE2E1C" w:rsidRDefault="00000000">
            <w:pPr>
              <w:pStyle w:val="Compact"/>
            </w:pPr>
            <w:r>
              <w:t>1.13.11.18</w:t>
            </w:r>
          </w:p>
        </w:tc>
        <w:tc>
          <w:tcPr>
            <w:tcW w:w="0" w:type="auto"/>
          </w:tcPr>
          <w:p w14:paraId="2382438F" w14:textId="77777777" w:rsidR="00DE2E1C" w:rsidRDefault="00000000">
            <w:pPr>
              <w:pStyle w:val="Compact"/>
            </w:pPr>
            <w:r>
              <w:t>K17725 </w:t>
            </w:r>
          </w:p>
        </w:tc>
      </w:tr>
      <w:tr w:rsidR="00DE2E1C" w14:paraId="3702E4DF" w14:textId="77777777">
        <w:tc>
          <w:tcPr>
            <w:tcW w:w="0" w:type="auto"/>
          </w:tcPr>
          <w:p w14:paraId="12ADADAF" w14:textId="77777777" w:rsidR="00DE2E1C" w:rsidRDefault="00000000">
            <w:pPr>
              <w:pStyle w:val="Compact"/>
            </w:pPr>
            <w:r>
              <w:t>cysteamine dioxygenase</w:t>
            </w:r>
          </w:p>
        </w:tc>
        <w:tc>
          <w:tcPr>
            <w:tcW w:w="0" w:type="auto"/>
          </w:tcPr>
          <w:p w14:paraId="2BECD496" w14:textId="77777777" w:rsidR="00DE2E1C" w:rsidRDefault="00000000">
            <w:pPr>
              <w:pStyle w:val="Compact"/>
            </w:pPr>
            <w:r>
              <w:t>1.13.11.19</w:t>
            </w:r>
          </w:p>
        </w:tc>
        <w:tc>
          <w:tcPr>
            <w:tcW w:w="0" w:type="auto"/>
          </w:tcPr>
          <w:p w14:paraId="37A4594E" w14:textId="77777777" w:rsidR="00DE2E1C" w:rsidRDefault="00000000">
            <w:pPr>
              <w:pStyle w:val="Compact"/>
            </w:pPr>
            <w:r>
              <w:t>K10712 </w:t>
            </w:r>
          </w:p>
        </w:tc>
      </w:tr>
      <w:tr w:rsidR="00DE2E1C" w14:paraId="5D578D7A" w14:textId="77777777">
        <w:tc>
          <w:tcPr>
            <w:tcW w:w="0" w:type="auto"/>
          </w:tcPr>
          <w:p w14:paraId="05130932" w14:textId="77777777" w:rsidR="00DE2E1C" w:rsidRDefault="00000000">
            <w:pPr>
              <w:pStyle w:val="Compact"/>
            </w:pPr>
            <w:r>
              <w:t>catechol 2,3-dioxygenase</w:t>
            </w:r>
          </w:p>
        </w:tc>
        <w:tc>
          <w:tcPr>
            <w:tcW w:w="0" w:type="auto"/>
          </w:tcPr>
          <w:p w14:paraId="46546FE5" w14:textId="77777777" w:rsidR="00DE2E1C" w:rsidRDefault="00000000">
            <w:pPr>
              <w:pStyle w:val="Compact"/>
            </w:pPr>
            <w:r>
              <w:t>1.13.11.2</w:t>
            </w:r>
          </w:p>
        </w:tc>
        <w:tc>
          <w:tcPr>
            <w:tcW w:w="0" w:type="auto"/>
          </w:tcPr>
          <w:p w14:paraId="30558EE4" w14:textId="77777777" w:rsidR="00DE2E1C" w:rsidRDefault="00000000">
            <w:pPr>
              <w:pStyle w:val="Compact"/>
            </w:pPr>
            <w:r>
              <w:t>K00446</w:t>
            </w:r>
          </w:p>
        </w:tc>
      </w:tr>
      <w:tr w:rsidR="00DE2E1C" w14:paraId="3860675D" w14:textId="77777777">
        <w:tc>
          <w:tcPr>
            <w:tcW w:w="0" w:type="auto"/>
          </w:tcPr>
          <w:p w14:paraId="02DB7A8F" w14:textId="77777777" w:rsidR="00DE2E1C" w:rsidRDefault="00000000">
            <w:pPr>
              <w:pStyle w:val="Compact"/>
            </w:pPr>
            <w:r>
              <w:t>catechol 2,3-dioxygenase</w:t>
            </w:r>
          </w:p>
        </w:tc>
        <w:tc>
          <w:tcPr>
            <w:tcW w:w="0" w:type="auto"/>
          </w:tcPr>
          <w:p w14:paraId="38F96F61" w14:textId="77777777" w:rsidR="00DE2E1C" w:rsidRDefault="00000000">
            <w:pPr>
              <w:pStyle w:val="Compact"/>
            </w:pPr>
            <w:r>
              <w:t>1.13.11.2</w:t>
            </w:r>
          </w:p>
        </w:tc>
        <w:tc>
          <w:tcPr>
            <w:tcW w:w="0" w:type="auto"/>
          </w:tcPr>
          <w:p w14:paraId="5432B541" w14:textId="77777777" w:rsidR="00DE2E1C" w:rsidRDefault="00000000">
            <w:pPr>
              <w:pStyle w:val="Compact"/>
            </w:pPr>
            <w:r>
              <w:t>K07104</w:t>
            </w:r>
          </w:p>
        </w:tc>
      </w:tr>
      <w:tr w:rsidR="00DE2E1C" w14:paraId="3A1A9BD5" w14:textId="77777777">
        <w:tc>
          <w:tcPr>
            <w:tcW w:w="0" w:type="auto"/>
          </w:tcPr>
          <w:p w14:paraId="656A3213" w14:textId="77777777" w:rsidR="00DE2E1C" w:rsidRDefault="00000000">
            <w:pPr>
              <w:pStyle w:val="Compact"/>
            </w:pPr>
            <w:r>
              <w:t>4-hydroxyphenylpyruvate dioxygenase</w:t>
            </w:r>
          </w:p>
        </w:tc>
        <w:tc>
          <w:tcPr>
            <w:tcW w:w="0" w:type="auto"/>
          </w:tcPr>
          <w:p w14:paraId="360FF432" w14:textId="77777777" w:rsidR="00DE2E1C" w:rsidRDefault="00000000">
            <w:pPr>
              <w:pStyle w:val="Compact"/>
            </w:pPr>
            <w:r>
              <w:t>1.13.11.27</w:t>
            </w:r>
          </w:p>
        </w:tc>
        <w:tc>
          <w:tcPr>
            <w:tcW w:w="0" w:type="auto"/>
          </w:tcPr>
          <w:p w14:paraId="1D17EE38" w14:textId="77777777" w:rsidR="00DE2E1C" w:rsidRDefault="00000000">
            <w:pPr>
              <w:pStyle w:val="Compact"/>
            </w:pPr>
            <w:r>
              <w:t>K00457</w:t>
            </w:r>
          </w:p>
        </w:tc>
      </w:tr>
      <w:tr w:rsidR="00DE2E1C" w14:paraId="69CEE725" w14:textId="77777777">
        <w:tc>
          <w:tcPr>
            <w:tcW w:w="0" w:type="auto"/>
          </w:tcPr>
          <w:p w14:paraId="29D90AC7" w14:textId="77777777" w:rsidR="00DE2E1C" w:rsidRDefault="00000000">
            <w:pPr>
              <w:pStyle w:val="Compact"/>
            </w:pPr>
            <w:r>
              <w:t>protocatechuate 3,4-dioxygenase</w:t>
            </w:r>
          </w:p>
        </w:tc>
        <w:tc>
          <w:tcPr>
            <w:tcW w:w="0" w:type="auto"/>
          </w:tcPr>
          <w:p w14:paraId="067F4A51" w14:textId="77777777" w:rsidR="00DE2E1C" w:rsidRDefault="00000000">
            <w:pPr>
              <w:pStyle w:val="Compact"/>
            </w:pPr>
            <w:r>
              <w:t>1.13.11.3</w:t>
            </w:r>
          </w:p>
        </w:tc>
        <w:tc>
          <w:tcPr>
            <w:tcW w:w="0" w:type="auto"/>
          </w:tcPr>
          <w:p w14:paraId="5C52A69E" w14:textId="77777777" w:rsidR="00DE2E1C" w:rsidRDefault="00000000">
            <w:pPr>
              <w:pStyle w:val="Compact"/>
            </w:pPr>
            <w:r>
              <w:t>K00448</w:t>
            </w:r>
          </w:p>
        </w:tc>
      </w:tr>
      <w:tr w:rsidR="00DE2E1C" w14:paraId="684501B0" w14:textId="77777777">
        <w:tc>
          <w:tcPr>
            <w:tcW w:w="0" w:type="auto"/>
          </w:tcPr>
          <w:p w14:paraId="418657EC" w14:textId="77777777" w:rsidR="00DE2E1C" w:rsidRDefault="00000000">
            <w:pPr>
              <w:pStyle w:val="Compact"/>
            </w:pPr>
            <w:r>
              <w:t>protocatechuate 3,4-dioxygenase</w:t>
            </w:r>
          </w:p>
        </w:tc>
        <w:tc>
          <w:tcPr>
            <w:tcW w:w="0" w:type="auto"/>
          </w:tcPr>
          <w:p w14:paraId="59E7DEA3" w14:textId="77777777" w:rsidR="00DE2E1C" w:rsidRDefault="00000000">
            <w:pPr>
              <w:pStyle w:val="Compact"/>
            </w:pPr>
            <w:r>
              <w:t>1.13.11.3</w:t>
            </w:r>
          </w:p>
        </w:tc>
        <w:tc>
          <w:tcPr>
            <w:tcW w:w="0" w:type="auto"/>
          </w:tcPr>
          <w:p w14:paraId="2F54EE41" w14:textId="77777777" w:rsidR="00DE2E1C" w:rsidRDefault="00000000">
            <w:pPr>
              <w:pStyle w:val="Compact"/>
            </w:pPr>
            <w:r>
              <w:t>K00449</w:t>
            </w:r>
          </w:p>
        </w:tc>
      </w:tr>
      <w:tr w:rsidR="00DE2E1C" w14:paraId="40F9E178" w14:textId="77777777">
        <w:tc>
          <w:tcPr>
            <w:tcW w:w="0" w:type="auto"/>
          </w:tcPr>
          <w:p w14:paraId="3A5EA11E" w14:textId="77777777" w:rsidR="00DE2E1C" w:rsidRDefault="00000000">
            <w:pPr>
              <w:pStyle w:val="Compact"/>
            </w:pPr>
            <w:r>
              <w:t>arachidonate 15-lipoxygenase</w:t>
            </w:r>
          </w:p>
        </w:tc>
        <w:tc>
          <w:tcPr>
            <w:tcW w:w="0" w:type="auto"/>
          </w:tcPr>
          <w:p w14:paraId="5B57D01E" w14:textId="77777777" w:rsidR="00DE2E1C" w:rsidRDefault="00000000">
            <w:pPr>
              <w:pStyle w:val="Compact"/>
            </w:pPr>
            <w:r>
              <w:t>1.13.11.33</w:t>
            </w:r>
          </w:p>
        </w:tc>
        <w:tc>
          <w:tcPr>
            <w:tcW w:w="0" w:type="auto"/>
          </w:tcPr>
          <w:p w14:paraId="52D7EF08" w14:textId="77777777" w:rsidR="00DE2E1C" w:rsidRDefault="00000000">
            <w:pPr>
              <w:pStyle w:val="Compact"/>
            </w:pPr>
            <w:r>
              <w:t>K00460</w:t>
            </w:r>
          </w:p>
        </w:tc>
      </w:tr>
      <w:tr w:rsidR="00DE2E1C" w14:paraId="0D2D2C1F" w14:textId="77777777">
        <w:tc>
          <w:tcPr>
            <w:tcW w:w="0" w:type="auto"/>
          </w:tcPr>
          <w:p w14:paraId="4D4B9115" w14:textId="77777777" w:rsidR="00DE2E1C" w:rsidRDefault="00000000">
            <w:pPr>
              <w:pStyle w:val="Compact"/>
            </w:pPr>
            <w:r>
              <w:t>arachidonate 15-lipoxygenase</w:t>
            </w:r>
          </w:p>
        </w:tc>
        <w:tc>
          <w:tcPr>
            <w:tcW w:w="0" w:type="auto"/>
          </w:tcPr>
          <w:p w14:paraId="6709C052" w14:textId="77777777" w:rsidR="00DE2E1C" w:rsidRDefault="00000000">
            <w:pPr>
              <w:pStyle w:val="Compact"/>
            </w:pPr>
            <w:r>
              <w:t>1.13.11.33</w:t>
            </w:r>
          </w:p>
        </w:tc>
        <w:tc>
          <w:tcPr>
            <w:tcW w:w="0" w:type="auto"/>
          </w:tcPr>
          <w:p w14:paraId="7C2406FE" w14:textId="77777777" w:rsidR="00DE2E1C" w:rsidRDefault="00000000">
            <w:pPr>
              <w:pStyle w:val="Compact"/>
            </w:pPr>
            <w:r>
              <w:t>K08022</w:t>
            </w:r>
          </w:p>
        </w:tc>
      </w:tr>
      <w:tr w:rsidR="00DE2E1C" w14:paraId="4151E94D" w14:textId="77777777">
        <w:tc>
          <w:tcPr>
            <w:tcW w:w="0" w:type="auto"/>
          </w:tcPr>
          <w:p w14:paraId="19025FD4" w14:textId="77777777" w:rsidR="00DE2E1C" w:rsidRDefault="00000000">
            <w:pPr>
              <w:pStyle w:val="Compact"/>
            </w:pPr>
            <w:r>
              <w:t>arachidonate 15-lipoxygenase</w:t>
            </w:r>
          </w:p>
        </w:tc>
        <w:tc>
          <w:tcPr>
            <w:tcW w:w="0" w:type="auto"/>
          </w:tcPr>
          <w:p w14:paraId="0B231532" w14:textId="77777777" w:rsidR="00DE2E1C" w:rsidRDefault="00000000">
            <w:pPr>
              <w:pStyle w:val="Compact"/>
            </w:pPr>
            <w:r>
              <w:t>1.13.11.33</w:t>
            </w:r>
          </w:p>
        </w:tc>
        <w:tc>
          <w:tcPr>
            <w:tcW w:w="0" w:type="auto"/>
          </w:tcPr>
          <w:p w14:paraId="5BF0D616" w14:textId="77777777" w:rsidR="00DE2E1C" w:rsidRDefault="00000000">
            <w:pPr>
              <w:pStyle w:val="Compact"/>
            </w:pPr>
            <w:r>
              <w:t>K19246</w:t>
            </w:r>
          </w:p>
        </w:tc>
      </w:tr>
      <w:tr w:rsidR="00DE2E1C" w14:paraId="27DD2C46" w14:textId="77777777">
        <w:tc>
          <w:tcPr>
            <w:tcW w:w="0" w:type="auto"/>
          </w:tcPr>
          <w:p w14:paraId="7E700A9B" w14:textId="77777777" w:rsidR="00DE2E1C" w:rsidRDefault="00000000">
            <w:pPr>
              <w:pStyle w:val="Compact"/>
            </w:pPr>
            <w:r>
              <w:t>arachidonate 5-lipoxygenase</w:t>
            </w:r>
          </w:p>
        </w:tc>
        <w:tc>
          <w:tcPr>
            <w:tcW w:w="0" w:type="auto"/>
          </w:tcPr>
          <w:p w14:paraId="2B53E222" w14:textId="77777777" w:rsidR="00DE2E1C" w:rsidRDefault="00000000">
            <w:pPr>
              <w:pStyle w:val="Compact"/>
            </w:pPr>
            <w:r>
              <w:t>1.13.11.34</w:t>
            </w:r>
          </w:p>
        </w:tc>
        <w:tc>
          <w:tcPr>
            <w:tcW w:w="0" w:type="auto"/>
          </w:tcPr>
          <w:p w14:paraId="4C16F5B6" w14:textId="77777777" w:rsidR="00DE2E1C" w:rsidRDefault="00000000">
            <w:pPr>
              <w:pStyle w:val="Compact"/>
            </w:pPr>
            <w:r>
              <w:t>K00461</w:t>
            </w:r>
          </w:p>
        </w:tc>
      </w:tr>
      <w:tr w:rsidR="00DE2E1C" w14:paraId="1E1DD270" w14:textId="77777777">
        <w:tc>
          <w:tcPr>
            <w:tcW w:w="0" w:type="auto"/>
          </w:tcPr>
          <w:p w14:paraId="6AF83525" w14:textId="77777777" w:rsidR="00DE2E1C" w:rsidRDefault="00000000">
            <w:pPr>
              <w:pStyle w:val="Compact"/>
            </w:pPr>
            <w:r>
              <w:t>acireductone dioxygenase (Ni2+-requiring)</w:t>
            </w:r>
          </w:p>
        </w:tc>
        <w:tc>
          <w:tcPr>
            <w:tcW w:w="0" w:type="auto"/>
          </w:tcPr>
          <w:p w14:paraId="4F1BC3BA" w14:textId="77777777" w:rsidR="00DE2E1C" w:rsidRDefault="00000000">
            <w:pPr>
              <w:pStyle w:val="Compact"/>
            </w:pPr>
            <w:r>
              <w:t>1.13.11.53</w:t>
            </w:r>
          </w:p>
        </w:tc>
        <w:tc>
          <w:tcPr>
            <w:tcW w:w="0" w:type="auto"/>
          </w:tcPr>
          <w:p w14:paraId="77309700" w14:textId="77777777" w:rsidR="00DE2E1C" w:rsidRDefault="00000000">
            <w:pPr>
              <w:pStyle w:val="Compact"/>
            </w:pPr>
            <w:r>
              <w:t>K08967</w:t>
            </w:r>
          </w:p>
        </w:tc>
      </w:tr>
      <w:tr w:rsidR="00DE2E1C" w14:paraId="19822221" w14:textId="77777777">
        <w:tc>
          <w:tcPr>
            <w:tcW w:w="0" w:type="auto"/>
          </w:tcPr>
          <w:p w14:paraId="791EDAD7" w14:textId="77777777" w:rsidR="00DE2E1C" w:rsidRDefault="00000000">
            <w:pPr>
              <w:pStyle w:val="Compact"/>
            </w:pPr>
            <w:r>
              <w:t>linolenate 9R-lipoxygenase</w:t>
            </w:r>
          </w:p>
        </w:tc>
        <w:tc>
          <w:tcPr>
            <w:tcW w:w="0" w:type="auto"/>
          </w:tcPr>
          <w:p w14:paraId="2FBE673D" w14:textId="77777777" w:rsidR="00DE2E1C" w:rsidRDefault="00000000">
            <w:pPr>
              <w:pStyle w:val="Compact"/>
            </w:pPr>
            <w:r>
              <w:t>1.13.11.61</w:t>
            </w:r>
          </w:p>
        </w:tc>
        <w:tc>
          <w:tcPr>
            <w:tcW w:w="0" w:type="auto"/>
          </w:tcPr>
          <w:p w14:paraId="368B4FD3" w14:textId="77777777" w:rsidR="00DE2E1C" w:rsidRDefault="00000000">
            <w:pPr>
              <w:pStyle w:val="Compact"/>
            </w:pPr>
            <w:r>
              <w:t>K18031</w:t>
            </w:r>
          </w:p>
        </w:tc>
      </w:tr>
      <w:tr w:rsidR="00DE2E1C" w14:paraId="15505972" w14:textId="77777777">
        <w:tc>
          <w:tcPr>
            <w:tcW w:w="0" w:type="auto"/>
          </w:tcPr>
          <w:p w14:paraId="3064029D" w14:textId="77777777" w:rsidR="00DE2E1C" w:rsidRDefault="00000000">
            <w:pPr>
              <w:pStyle w:val="Compact"/>
            </w:pPr>
            <w:r>
              <w:t>all-trans-8’-apo-beta-carotenal 15,15’-oxygenase</w:t>
            </w:r>
          </w:p>
        </w:tc>
        <w:tc>
          <w:tcPr>
            <w:tcW w:w="0" w:type="auto"/>
          </w:tcPr>
          <w:p w14:paraId="07C50479" w14:textId="77777777" w:rsidR="00DE2E1C" w:rsidRDefault="00000000">
            <w:pPr>
              <w:pStyle w:val="Compact"/>
            </w:pPr>
            <w:r>
              <w:t>1.13.11.75</w:t>
            </w:r>
          </w:p>
        </w:tc>
        <w:tc>
          <w:tcPr>
            <w:tcW w:w="0" w:type="auto"/>
          </w:tcPr>
          <w:p w14:paraId="2C495BB8" w14:textId="77777777" w:rsidR="00DE2E1C" w:rsidRDefault="00000000">
            <w:pPr>
              <w:pStyle w:val="Compact"/>
            </w:pPr>
            <w:r>
              <w:t>K00464</w:t>
            </w:r>
          </w:p>
        </w:tc>
      </w:tr>
      <w:tr w:rsidR="00DE2E1C" w14:paraId="490C39F0" w14:textId="77777777">
        <w:tc>
          <w:tcPr>
            <w:tcW w:w="0" w:type="auto"/>
          </w:tcPr>
          <w:p w14:paraId="46841559" w14:textId="77777777" w:rsidR="00DE2E1C" w:rsidRDefault="00000000">
            <w:pPr>
              <w:pStyle w:val="Compact"/>
            </w:pPr>
            <w:r>
              <w:t>7,8-dihydroneopterin oxygenase</w:t>
            </w:r>
          </w:p>
        </w:tc>
        <w:tc>
          <w:tcPr>
            <w:tcW w:w="0" w:type="auto"/>
          </w:tcPr>
          <w:p w14:paraId="5433D43E" w14:textId="77777777" w:rsidR="00DE2E1C" w:rsidRDefault="00000000">
            <w:pPr>
              <w:pStyle w:val="Compact"/>
            </w:pPr>
            <w:r>
              <w:t>1.13.11.81</w:t>
            </w:r>
          </w:p>
        </w:tc>
        <w:tc>
          <w:tcPr>
            <w:tcW w:w="0" w:type="auto"/>
          </w:tcPr>
          <w:p w14:paraId="6362315A" w14:textId="77777777" w:rsidR="00DE2E1C" w:rsidRDefault="00000000">
            <w:pPr>
              <w:pStyle w:val="Compact"/>
            </w:pPr>
            <w:r>
              <w:t>K01633 </w:t>
            </w:r>
          </w:p>
        </w:tc>
      </w:tr>
      <w:tr w:rsidR="00DE2E1C" w14:paraId="7104FBDF" w14:textId="77777777">
        <w:tc>
          <w:tcPr>
            <w:tcW w:w="0" w:type="auto"/>
          </w:tcPr>
          <w:p w14:paraId="751789C5" w14:textId="77777777" w:rsidR="00DE2E1C" w:rsidRDefault="00000000">
            <w:pPr>
              <w:pStyle w:val="Compact"/>
            </w:pPr>
            <w:r>
              <w:t>peptide-aspartate beta-dioxygenase</w:t>
            </w:r>
          </w:p>
        </w:tc>
        <w:tc>
          <w:tcPr>
            <w:tcW w:w="0" w:type="auto"/>
          </w:tcPr>
          <w:p w14:paraId="230D45C0" w14:textId="77777777" w:rsidR="00DE2E1C" w:rsidRDefault="00000000">
            <w:pPr>
              <w:pStyle w:val="Compact"/>
            </w:pPr>
            <w:r>
              <w:t>1.14.11.16</w:t>
            </w:r>
          </w:p>
        </w:tc>
        <w:tc>
          <w:tcPr>
            <w:tcW w:w="0" w:type="auto"/>
          </w:tcPr>
          <w:p w14:paraId="4F39A1E7" w14:textId="77777777" w:rsidR="00DE2E1C" w:rsidRDefault="00000000">
            <w:pPr>
              <w:pStyle w:val="Compact"/>
            </w:pPr>
            <w:r>
              <w:t>K00476 </w:t>
            </w:r>
          </w:p>
        </w:tc>
      </w:tr>
      <w:tr w:rsidR="00DE2E1C" w14:paraId="71108506" w14:textId="77777777">
        <w:tc>
          <w:tcPr>
            <w:tcW w:w="0" w:type="auto"/>
          </w:tcPr>
          <w:p w14:paraId="673F9BDC" w14:textId="77777777" w:rsidR="00DE2E1C" w:rsidRDefault="00000000">
            <w:pPr>
              <w:pStyle w:val="Compact"/>
            </w:pPr>
            <w:r>
              <w:t>taurine dioxygenase</w:t>
            </w:r>
          </w:p>
        </w:tc>
        <w:tc>
          <w:tcPr>
            <w:tcW w:w="0" w:type="auto"/>
          </w:tcPr>
          <w:p w14:paraId="0E4B3EE3" w14:textId="77777777" w:rsidR="00DE2E1C" w:rsidRDefault="00000000">
            <w:pPr>
              <w:pStyle w:val="Compact"/>
            </w:pPr>
            <w:r>
              <w:t>1.14.11.17</w:t>
            </w:r>
          </w:p>
        </w:tc>
        <w:tc>
          <w:tcPr>
            <w:tcW w:w="0" w:type="auto"/>
          </w:tcPr>
          <w:p w14:paraId="77B83685" w14:textId="77777777" w:rsidR="00DE2E1C" w:rsidRDefault="00000000">
            <w:pPr>
              <w:pStyle w:val="Compact"/>
            </w:pPr>
            <w:r>
              <w:t>K03119</w:t>
            </w:r>
          </w:p>
        </w:tc>
      </w:tr>
      <w:tr w:rsidR="00DE2E1C" w14:paraId="3D3F2379" w14:textId="77777777">
        <w:tc>
          <w:tcPr>
            <w:tcW w:w="0" w:type="auto"/>
          </w:tcPr>
          <w:p w14:paraId="21CC28FF" w14:textId="77777777" w:rsidR="00DE2E1C" w:rsidRDefault="00000000">
            <w:pPr>
              <w:pStyle w:val="Compact"/>
            </w:pPr>
            <w:r>
              <w:t>procollagen-proline 4-dioxygenase</w:t>
            </w:r>
          </w:p>
        </w:tc>
        <w:tc>
          <w:tcPr>
            <w:tcW w:w="0" w:type="auto"/>
          </w:tcPr>
          <w:p w14:paraId="304D952E" w14:textId="77777777" w:rsidR="00DE2E1C" w:rsidRDefault="00000000">
            <w:pPr>
              <w:pStyle w:val="Compact"/>
            </w:pPr>
            <w:r>
              <w:t>1.14.11.2</w:t>
            </w:r>
          </w:p>
        </w:tc>
        <w:tc>
          <w:tcPr>
            <w:tcW w:w="0" w:type="auto"/>
          </w:tcPr>
          <w:p w14:paraId="2B60D7AF" w14:textId="77777777" w:rsidR="00DE2E1C" w:rsidRDefault="00000000">
            <w:pPr>
              <w:pStyle w:val="Compact"/>
            </w:pPr>
            <w:r>
              <w:t>K00472 </w:t>
            </w:r>
          </w:p>
        </w:tc>
      </w:tr>
      <w:tr w:rsidR="00DE2E1C" w14:paraId="371B055D" w14:textId="77777777">
        <w:tc>
          <w:tcPr>
            <w:tcW w:w="0" w:type="auto"/>
          </w:tcPr>
          <w:p w14:paraId="3A40BD10" w14:textId="77777777" w:rsidR="00DE2E1C" w:rsidRDefault="00000000">
            <w:pPr>
              <w:pStyle w:val="Compact"/>
            </w:pPr>
            <w:r>
              <w:t>nitric oxide dioxygenase</w:t>
            </w:r>
          </w:p>
        </w:tc>
        <w:tc>
          <w:tcPr>
            <w:tcW w:w="0" w:type="auto"/>
          </w:tcPr>
          <w:p w14:paraId="60A1DC10" w14:textId="77777777" w:rsidR="00DE2E1C" w:rsidRDefault="00000000">
            <w:pPr>
              <w:pStyle w:val="Compact"/>
            </w:pPr>
            <w:r>
              <w:t>1.14.12.17</w:t>
            </w:r>
          </w:p>
        </w:tc>
        <w:tc>
          <w:tcPr>
            <w:tcW w:w="0" w:type="auto"/>
          </w:tcPr>
          <w:p w14:paraId="3C843611" w14:textId="77777777" w:rsidR="00DE2E1C" w:rsidRDefault="00000000">
            <w:pPr>
              <w:pStyle w:val="Compact"/>
            </w:pPr>
            <w:r>
              <w:t>K05916 </w:t>
            </w:r>
          </w:p>
        </w:tc>
      </w:tr>
      <w:tr w:rsidR="00DE2E1C" w14:paraId="55CF569B" w14:textId="77777777">
        <w:tc>
          <w:tcPr>
            <w:tcW w:w="0" w:type="auto"/>
          </w:tcPr>
          <w:p w14:paraId="22A99CCD" w14:textId="77777777" w:rsidR="00DE2E1C" w:rsidRDefault="00000000">
            <w:pPr>
              <w:pStyle w:val="Compact"/>
            </w:pPr>
            <w:r>
              <w:t>salicylate 1-monooxygenase</w:t>
            </w:r>
          </w:p>
        </w:tc>
        <w:tc>
          <w:tcPr>
            <w:tcW w:w="0" w:type="auto"/>
          </w:tcPr>
          <w:p w14:paraId="5FF11A0B" w14:textId="77777777" w:rsidR="00DE2E1C" w:rsidRDefault="00000000">
            <w:pPr>
              <w:pStyle w:val="Compact"/>
            </w:pPr>
            <w:r>
              <w:t>1.14.13.1</w:t>
            </w:r>
          </w:p>
        </w:tc>
        <w:tc>
          <w:tcPr>
            <w:tcW w:w="0" w:type="auto"/>
          </w:tcPr>
          <w:p w14:paraId="3F811354" w14:textId="77777777" w:rsidR="00DE2E1C" w:rsidRDefault="00000000">
            <w:pPr>
              <w:pStyle w:val="Compact"/>
            </w:pPr>
            <w:r>
              <w:t>K00480 </w:t>
            </w:r>
          </w:p>
        </w:tc>
      </w:tr>
      <w:tr w:rsidR="00DE2E1C" w14:paraId="7957D373" w14:textId="77777777">
        <w:tc>
          <w:tcPr>
            <w:tcW w:w="0" w:type="auto"/>
          </w:tcPr>
          <w:p w14:paraId="0E3A5107" w14:textId="77777777" w:rsidR="00DE2E1C" w:rsidRDefault="00000000">
            <w:pPr>
              <w:pStyle w:val="Compact"/>
            </w:pPr>
            <w:r>
              <w:t>cyclohexanone monooxygenase</w:t>
            </w:r>
          </w:p>
        </w:tc>
        <w:tc>
          <w:tcPr>
            <w:tcW w:w="0" w:type="auto"/>
          </w:tcPr>
          <w:p w14:paraId="6E432F6A" w14:textId="77777777" w:rsidR="00DE2E1C" w:rsidRDefault="00000000">
            <w:pPr>
              <w:pStyle w:val="Compact"/>
            </w:pPr>
            <w:r>
              <w:t>1.14.13.22</w:t>
            </w:r>
          </w:p>
        </w:tc>
        <w:tc>
          <w:tcPr>
            <w:tcW w:w="0" w:type="auto"/>
          </w:tcPr>
          <w:p w14:paraId="227EE65A" w14:textId="77777777" w:rsidR="00DE2E1C" w:rsidRDefault="00000000">
            <w:pPr>
              <w:pStyle w:val="Compact"/>
            </w:pPr>
            <w:r>
              <w:t>K03379</w:t>
            </w:r>
          </w:p>
        </w:tc>
      </w:tr>
      <w:tr w:rsidR="00DE2E1C" w14:paraId="30F60559" w14:textId="77777777">
        <w:tc>
          <w:tcPr>
            <w:tcW w:w="0" w:type="auto"/>
          </w:tcPr>
          <w:p w14:paraId="3957CAEE" w14:textId="77777777" w:rsidR="00DE2E1C" w:rsidRDefault="00000000">
            <w:pPr>
              <w:pStyle w:val="Compact"/>
            </w:pPr>
            <w:r>
              <w:t>violacein synthase</w:t>
            </w:r>
          </w:p>
        </w:tc>
        <w:tc>
          <w:tcPr>
            <w:tcW w:w="0" w:type="auto"/>
          </w:tcPr>
          <w:p w14:paraId="7810D284" w14:textId="77777777" w:rsidR="00DE2E1C" w:rsidRDefault="00000000">
            <w:pPr>
              <w:pStyle w:val="Compact"/>
            </w:pPr>
            <w:r>
              <w:t>1.14.13.224</w:t>
            </w:r>
          </w:p>
        </w:tc>
        <w:tc>
          <w:tcPr>
            <w:tcW w:w="0" w:type="auto"/>
          </w:tcPr>
          <w:p w14:paraId="38690BCA" w14:textId="77777777" w:rsidR="00DE2E1C" w:rsidRDefault="00000000">
            <w:pPr>
              <w:pStyle w:val="Compact"/>
            </w:pPr>
            <w:r>
              <w:t>K20090 </w:t>
            </w:r>
          </w:p>
        </w:tc>
      </w:tr>
      <w:tr w:rsidR="00DE2E1C" w14:paraId="42749BBA" w14:textId="77777777">
        <w:tc>
          <w:tcPr>
            <w:tcW w:w="0" w:type="auto"/>
          </w:tcPr>
          <w:p w14:paraId="6937ED50" w14:textId="77777777" w:rsidR="00DE2E1C" w:rsidRDefault="00000000">
            <w:pPr>
              <w:pStyle w:val="Compact"/>
            </w:pPr>
            <w:r>
              <w:t>L-lysine N6-monooxygenase (NADPH)</w:t>
            </w:r>
          </w:p>
        </w:tc>
        <w:tc>
          <w:tcPr>
            <w:tcW w:w="0" w:type="auto"/>
          </w:tcPr>
          <w:p w14:paraId="219808EE" w14:textId="77777777" w:rsidR="00DE2E1C" w:rsidRDefault="00000000">
            <w:pPr>
              <w:pStyle w:val="Compact"/>
            </w:pPr>
            <w:r>
              <w:t>1.14.13.59</w:t>
            </w:r>
          </w:p>
        </w:tc>
        <w:tc>
          <w:tcPr>
            <w:tcW w:w="0" w:type="auto"/>
          </w:tcPr>
          <w:p w14:paraId="609B5765" w14:textId="77777777" w:rsidR="00DE2E1C" w:rsidRDefault="00000000">
            <w:pPr>
              <w:pStyle w:val="Compact"/>
            </w:pPr>
            <w:r>
              <w:t>K03897 </w:t>
            </w:r>
          </w:p>
        </w:tc>
      </w:tr>
      <w:tr w:rsidR="00DE2E1C" w14:paraId="32AAD965" w14:textId="77777777">
        <w:tc>
          <w:tcPr>
            <w:tcW w:w="0" w:type="auto"/>
          </w:tcPr>
          <w:p w14:paraId="0E8706D7" w14:textId="77777777" w:rsidR="00DE2E1C" w:rsidRDefault="00000000">
            <w:pPr>
              <w:pStyle w:val="Compact"/>
            </w:pPr>
            <w:r>
              <w:t>magnesium-protoporphyrin IX monomethyl ester (oxidative) cyclase</w:t>
            </w:r>
          </w:p>
        </w:tc>
        <w:tc>
          <w:tcPr>
            <w:tcW w:w="0" w:type="auto"/>
          </w:tcPr>
          <w:p w14:paraId="6D1E1888" w14:textId="77777777" w:rsidR="00DE2E1C" w:rsidRDefault="00000000">
            <w:pPr>
              <w:pStyle w:val="Compact"/>
            </w:pPr>
            <w:r>
              <w:t>1.14.13.81</w:t>
            </w:r>
          </w:p>
        </w:tc>
        <w:tc>
          <w:tcPr>
            <w:tcW w:w="0" w:type="auto"/>
          </w:tcPr>
          <w:p w14:paraId="369FFC9D" w14:textId="77777777" w:rsidR="00DE2E1C" w:rsidRDefault="00000000">
            <w:pPr>
              <w:pStyle w:val="Compact"/>
            </w:pPr>
            <w:r>
              <w:t>K04035 </w:t>
            </w:r>
          </w:p>
        </w:tc>
      </w:tr>
      <w:tr w:rsidR="00DE2E1C" w14:paraId="13D315A3" w14:textId="77777777">
        <w:tc>
          <w:tcPr>
            <w:tcW w:w="0" w:type="auto"/>
          </w:tcPr>
          <w:p w14:paraId="5F62C0AC" w14:textId="77777777" w:rsidR="00DE2E1C" w:rsidRDefault="00000000">
            <w:pPr>
              <w:pStyle w:val="Compact"/>
            </w:pPr>
            <w:r>
              <w:t>kynurenine 3-monooxygenase</w:t>
            </w:r>
          </w:p>
        </w:tc>
        <w:tc>
          <w:tcPr>
            <w:tcW w:w="0" w:type="auto"/>
          </w:tcPr>
          <w:p w14:paraId="6A865D2D" w14:textId="77777777" w:rsidR="00DE2E1C" w:rsidRDefault="00000000">
            <w:pPr>
              <w:pStyle w:val="Compact"/>
            </w:pPr>
            <w:r>
              <w:t>1.14.13.9</w:t>
            </w:r>
          </w:p>
        </w:tc>
        <w:tc>
          <w:tcPr>
            <w:tcW w:w="0" w:type="auto"/>
          </w:tcPr>
          <w:p w14:paraId="3FB16742" w14:textId="77777777" w:rsidR="00DE2E1C" w:rsidRDefault="00000000">
            <w:pPr>
              <w:pStyle w:val="Compact"/>
            </w:pPr>
            <w:r>
              <w:t>K00486  </w:t>
            </w:r>
          </w:p>
        </w:tc>
      </w:tr>
      <w:tr w:rsidR="00DE2E1C" w14:paraId="3EED59DD" w14:textId="77777777">
        <w:tc>
          <w:tcPr>
            <w:tcW w:w="0" w:type="auto"/>
          </w:tcPr>
          <w:p w14:paraId="23F1CCB5" w14:textId="77777777" w:rsidR="00DE2E1C" w:rsidRDefault="00000000">
            <w:pPr>
              <w:pStyle w:val="Compact"/>
            </w:pPr>
            <w:r>
              <w:t>unspecific monooxygenase</w:t>
            </w:r>
          </w:p>
        </w:tc>
        <w:tc>
          <w:tcPr>
            <w:tcW w:w="0" w:type="auto"/>
          </w:tcPr>
          <w:p w14:paraId="0E4701F7" w14:textId="77777777" w:rsidR="00DE2E1C" w:rsidRDefault="00000000">
            <w:pPr>
              <w:pStyle w:val="Compact"/>
            </w:pPr>
            <w:r>
              <w:t>1.14.14.1</w:t>
            </w:r>
          </w:p>
        </w:tc>
        <w:tc>
          <w:tcPr>
            <w:tcW w:w="0" w:type="auto"/>
          </w:tcPr>
          <w:p w14:paraId="55231BC6" w14:textId="77777777" w:rsidR="00DE2E1C" w:rsidRDefault="00000000">
            <w:pPr>
              <w:pStyle w:val="Compact"/>
            </w:pPr>
            <w:r>
              <w:t>K00490 </w:t>
            </w:r>
          </w:p>
        </w:tc>
      </w:tr>
      <w:tr w:rsidR="00DE2E1C" w14:paraId="330AFB9F" w14:textId="77777777">
        <w:tc>
          <w:tcPr>
            <w:tcW w:w="0" w:type="auto"/>
          </w:tcPr>
          <w:p w14:paraId="329D5272" w14:textId="77777777" w:rsidR="00DE2E1C" w:rsidRDefault="00000000">
            <w:pPr>
              <w:pStyle w:val="Compact"/>
            </w:pPr>
            <w:r>
              <w:lastRenderedPageBreak/>
              <w:t>dimethylsulfone monooxygenase</w:t>
            </w:r>
          </w:p>
        </w:tc>
        <w:tc>
          <w:tcPr>
            <w:tcW w:w="0" w:type="auto"/>
          </w:tcPr>
          <w:p w14:paraId="5870AD1D" w14:textId="77777777" w:rsidR="00DE2E1C" w:rsidRDefault="00000000">
            <w:pPr>
              <w:pStyle w:val="Compact"/>
            </w:pPr>
            <w:r>
              <w:t>1.14.14.35</w:t>
            </w:r>
          </w:p>
        </w:tc>
        <w:tc>
          <w:tcPr>
            <w:tcW w:w="0" w:type="auto"/>
          </w:tcPr>
          <w:p w14:paraId="75AE193C" w14:textId="77777777" w:rsidR="00DE2E1C" w:rsidRDefault="00000000">
            <w:pPr>
              <w:pStyle w:val="Compact"/>
            </w:pPr>
            <w:r>
              <w:t>K17228 </w:t>
            </w:r>
          </w:p>
        </w:tc>
      </w:tr>
      <w:tr w:rsidR="00DE2E1C" w14:paraId="1049A6C7" w14:textId="77777777">
        <w:tc>
          <w:tcPr>
            <w:tcW w:w="0" w:type="auto"/>
          </w:tcPr>
          <w:p w14:paraId="4763E119" w14:textId="77777777" w:rsidR="00DE2E1C" w:rsidRDefault="00000000">
            <w:pPr>
              <w:pStyle w:val="Compact"/>
            </w:pPr>
            <w:r>
              <w:t>heme oxygenase (biliverdin-producing, ferredoxin)</w:t>
            </w:r>
          </w:p>
        </w:tc>
        <w:tc>
          <w:tcPr>
            <w:tcW w:w="0" w:type="auto"/>
          </w:tcPr>
          <w:p w14:paraId="5DBF49DB" w14:textId="77777777" w:rsidR="00DE2E1C" w:rsidRDefault="00000000">
            <w:pPr>
              <w:pStyle w:val="Compact"/>
            </w:pPr>
            <w:r>
              <w:t>1.14.15.20</w:t>
            </w:r>
          </w:p>
        </w:tc>
        <w:tc>
          <w:tcPr>
            <w:tcW w:w="0" w:type="auto"/>
          </w:tcPr>
          <w:p w14:paraId="0E81453B" w14:textId="77777777" w:rsidR="00DE2E1C" w:rsidRDefault="00000000">
            <w:pPr>
              <w:pStyle w:val="Compact"/>
            </w:pPr>
            <w:r>
              <w:t>K21480 </w:t>
            </w:r>
          </w:p>
        </w:tc>
      </w:tr>
      <w:tr w:rsidR="00DE2E1C" w14:paraId="14E7132B" w14:textId="77777777">
        <w:tc>
          <w:tcPr>
            <w:tcW w:w="0" w:type="auto"/>
          </w:tcPr>
          <w:p w14:paraId="748FD890" w14:textId="77777777" w:rsidR="00DE2E1C" w:rsidRDefault="00000000">
            <w:pPr>
              <w:pStyle w:val="Compact"/>
            </w:pPr>
            <w:r>
              <w:t>choline monooxygenase</w:t>
            </w:r>
          </w:p>
        </w:tc>
        <w:tc>
          <w:tcPr>
            <w:tcW w:w="0" w:type="auto"/>
          </w:tcPr>
          <w:p w14:paraId="4D73F5F6" w14:textId="77777777" w:rsidR="00DE2E1C" w:rsidRDefault="00000000">
            <w:pPr>
              <w:pStyle w:val="Compact"/>
            </w:pPr>
            <w:r>
              <w:t>1.14.15.7</w:t>
            </w:r>
          </w:p>
        </w:tc>
        <w:tc>
          <w:tcPr>
            <w:tcW w:w="0" w:type="auto"/>
          </w:tcPr>
          <w:p w14:paraId="74AFBCB3" w14:textId="77777777" w:rsidR="00DE2E1C" w:rsidRDefault="00000000">
            <w:pPr>
              <w:pStyle w:val="Compact"/>
            </w:pPr>
            <w:r>
              <w:t>K00499 </w:t>
            </w:r>
          </w:p>
        </w:tc>
      </w:tr>
      <w:tr w:rsidR="00DE2E1C" w14:paraId="16EC78AF" w14:textId="77777777">
        <w:tc>
          <w:tcPr>
            <w:tcW w:w="0" w:type="auto"/>
          </w:tcPr>
          <w:p w14:paraId="7FD72113" w14:textId="77777777" w:rsidR="00DE2E1C" w:rsidRDefault="00000000">
            <w:pPr>
              <w:pStyle w:val="Compact"/>
            </w:pPr>
            <w:r>
              <w:t>stearoyl-CoA 9-desaturase</w:t>
            </w:r>
          </w:p>
        </w:tc>
        <w:tc>
          <w:tcPr>
            <w:tcW w:w="0" w:type="auto"/>
          </w:tcPr>
          <w:p w14:paraId="7B1CC88A" w14:textId="77777777" w:rsidR="00DE2E1C" w:rsidRDefault="00000000">
            <w:pPr>
              <w:pStyle w:val="Compact"/>
            </w:pPr>
            <w:r>
              <w:t>1.14.19.1</w:t>
            </w:r>
          </w:p>
        </w:tc>
        <w:tc>
          <w:tcPr>
            <w:tcW w:w="0" w:type="auto"/>
          </w:tcPr>
          <w:p w14:paraId="1A46530A" w14:textId="77777777" w:rsidR="00DE2E1C" w:rsidRDefault="00000000">
            <w:pPr>
              <w:pStyle w:val="Compact"/>
            </w:pPr>
            <w:r>
              <w:t>K00507 </w:t>
            </w:r>
          </w:p>
        </w:tc>
      </w:tr>
      <w:tr w:rsidR="00DE2E1C" w14:paraId="7162621B" w14:textId="77777777">
        <w:tc>
          <w:tcPr>
            <w:tcW w:w="0" w:type="auto"/>
          </w:tcPr>
          <w:p w14:paraId="08DE8115" w14:textId="77777777" w:rsidR="00DE2E1C" w:rsidRDefault="00000000">
            <w:pPr>
              <w:pStyle w:val="Compact"/>
            </w:pPr>
            <w:r>
              <w:t>acyl-lipid (n+3)-(Z)-desaturase (ferredoxin)</w:t>
            </w:r>
          </w:p>
        </w:tc>
        <w:tc>
          <w:tcPr>
            <w:tcW w:w="0" w:type="auto"/>
          </w:tcPr>
          <w:p w14:paraId="5B0ABC3F" w14:textId="77777777" w:rsidR="00DE2E1C" w:rsidRDefault="00000000">
            <w:pPr>
              <w:pStyle w:val="Compact"/>
            </w:pPr>
            <w:r>
              <w:t>1.14.19.23</w:t>
            </w:r>
          </w:p>
        </w:tc>
        <w:tc>
          <w:tcPr>
            <w:tcW w:w="0" w:type="auto"/>
          </w:tcPr>
          <w:p w14:paraId="45E4B0E0" w14:textId="77777777" w:rsidR="00DE2E1C" w:rsidRDefault="00000000">
            <w:pPr>
              <w:pStyle w:val="Compact"/>
            </w:pPr>
            <w:r>
              <w:t>K10255 </w:t>
            </w:r>
          </w:p>
        </w:tc>
      </w:tr>
      <w:tr w:rsidR="00DE2E1C" w14:paraId="2D0E2155" w14:textId="77777777">
        <w:tc>
          <w:tcPr>
            <w:tcW w:w="0" w:type="auto"/>
          </w:tcPr>
          <w:p w14:paraId="665A92C1" w14:textId="77777777" w:rsidR="00DE2E1C" w:rsidRDefault="00000000">
            <w:pPr>
              <w:pStyle w:val="Compact"/>
            </w:pPr>
            <w:r>
              <w:t>tetracycline 7-halogenase</w:t>
            </w:r>
          </w:p>
        </w:tc>
        <w:tc>
          <w:tcPr>
            <w:tcW w:w="0" w:type="auto"/>
          </w:tcPr>
          <w:p w14:paraId="3BBCD426" w14:textId="77777777" w:rsidR="00DE2E1C" w:rsidRDefault="00000000">
            <w:pPr>
              <w:pStyle w:val="Compact"/>
            </w:pPr>
            <w:r>
              <w:t>1.14.19.49</w:t>
            </w:r>
          </w:p>
        </w:tc>
        <w:tc>
          <w:tcPr>
            <w:tcW w:w="0" w:type="auto"/>
          </w:tcPr>
          <w:p w14:paraId="56238E12" w14:textId="77777777" w:rsidR="00DE2E1C" w:rsidRDefault="00000000">
            <w:pPr>
              <w:pStyle w:val="Compact"/>
            </w:pPr>
            <w:r>
              <w:t>K14257 </w:t>
            </w:r>
          </w:p>
        </w:tc>
      </w:tr>
      <w:tr w:rsidR="00DE2E1C" w14:paraId="50879FB9" w14:textId="77777777">
        <w:tc>
          <w:tcPr>
            <w:tcW w:w="0" w:type="auto"/>
          </w:tcPr>
          <w:p w14:paraId="122176B9" w14:textId="77777777" w:rsidR="00DE2E1C" w:rsidRDefault="00000000">
            <w:pPr>
              <w:pStyle w:val="Compact"/>
            </w:pPr>
            <w:r>
              <w:t>tryptophan 7-halogenase</w:t>
            </w:r>
          </w:p>
        </w:tc>
        <w:tc>
          <w:tcPr>
            <w:tcW w:w="0" w:type="auto"/>
          </w:tcPr>
          <w:p w14:paraId="28D45D91" w14:textId="77777777" w:rsidR="00DE2E1C" w:rsidRDefault="00000000">
            <w:pPr>
              <w:pStyle w:val="Compact"/>
            </w:pPr>
            <w:r>
              <w:t>1.14.19.9</w:t>
            </w:r>
          </w:p>
        </w:tc>
        <w:tc>
          <w:tcPr>
            <w:tcW w:w="0" w:type="auto"/>
          </w:tcPr>
          <w:p w14:paraId="76164CA7" w14:textId="77777777" w:rsidR="00DE2E1C" w:rsidRDefault="00000000">
            <w:pPr>
              <w:pStyle w:val="Compact"/>
            </w:pPr>
            <w:r>
              <w:t>K14266 </w:t>
            </w:r>
          </w:p>
        </w:tc>
      </w:tr>
      <w:tr w:rsidR="00DE2E1C" w14:paraId="11E0FA8A" w14:textId="77777777">
        <w:tc>
          <w:tcPr>
            <w:tcW w:w="0" w:type="auto"/>
          </w:tcPr>
          <w:p w14:paraId="7E075C30" w14:textId="77777777" w:rsidR="00DE2E1C" w:rsidRDefault="00000000">
            <w:pPr>
              <w:pStyle w:val="Compact"/>
            </w:pPr>
            <w:r>
              <w:t>ferroxidase</w:t>
            </w:r>
          </w:p>
        </w:tc>
        <w:tc>
          <w:tcPr>
            <w:tcW w:w="0" w:type="auto"/>
          </w:tcPr>
          <w:p w14:paraId="7B68916C" w14:textId="77777777" w:rsidR="00DE2E1C" w:rsidRDefault="00000000">
            <w:pPr>
              <w:pStyle w:val="Compact"/>
            </w:pPr>
            <w:r>
              <w:t>1.16.3.1</w:t>
            </w:r>
          </w:p>
        </w:tc>
        <w:tc>
          <w:tcPr>
            <w:tcW w:w="0" w:type="auto"/>
          </w:tcPr>
          <w:p w14:paraId="759FE354" w14:textId="77777777" w:rsidR="00DE2E1C" w:rsidRDefault="00000000">
            <w:pPr>
              <w:pStyle w:val="Compact"/>
            </w:pPr>
            <w:r>
              <w:t>NA</w:t>
            </w:r>
          </w:p>
        </w:tc>
      </w:tr>
      <w:tr w:rsidR="00DE2E1C" w14:paraId="7B103B65" w14:textId="77777777">
        <w:tc>
          <w:tcPr>
            <w:tcW w:w="0" w:type="auto"/>
          </w:tcPr>
          <w:p w14:paraId="7EF83EB2" w14:textId="77777777" w:rsidR="00DE2E1C" w:rsidRDefault="00000000">
            <w:pPr>
              <w:pStyle w:val="Compact"/>
            </w:pPr>
            <w:r>
              <w:t>bacterial non-heme ferritin</w:t>
            </w:r>
          </w:p>
        </w:tc>
        <w:tc>
          <w:tcPr>
            <w:tcW w:w="0" w:type="auto"/>
          </w:tcPr>
          <w:p w14:paraId="148A2635" w14:textId="77777777" w:rsidR="00DE2E1C" w:rsidRDefault="00000000">
            <w:pPr>
              <w:pStyle w:val="Compact"/>
            </w:pPr>
            <w:r>
              <w:t>1.16.3.2</w:t>
            </w:r>
          </w:p>
        </w:tc>
        <w:tc>
          <w:tcPr>
            <w:tcW w:w="0" w:type="auto"/>
          </w:tcPr>
          <w:p w14:paraId="12E87654" w14:textId="77777777" w:rsidR="00DE2E1C" w:rsidRDefault="00000000">
            <w:pPr>
              <w:pStyle w:val="Compact"/>
            </w:pPr>
            <w:r>
              <w:t>NA</w:t>
            </w:r>
          </w:p>
        </w:tc>
      </w:tr>
      <w:tr w:rsidR="00DE2E1C" w14:paraId="0A5C7587" w14:textId="77777777">
        <w:tc>
          <w:tcPr>
            <w:tcW w:w="0" w:type="auto"/>
          </w:tcPr>
          <w:p w14:paraId="38C38B73" w14:textId="77777777" w:rsidR="00DE2E1C" w:rsidRDefault="00000000">
            <w:pPr>
              <w:pStyle w:val="Compact"/>
            </w:pPr>
            <w:r>
              <w:t>xanthine dehydrogenase</w:t>
            </w:r>
          </w:p>
        </w:tc>
        <w:tc>
          <w:tcPr>
            <w:tcW w:w="0" w:type="auto"/>
          </w:tcPr>
          <w:p w14:paraId="40C99B0F" w14:textId="77777777" w:rsidR="00DE2E1C" w:rsidRDefault="00000000">
            <w:pPr>
              <w:pStyle w:val="Compact"/>
            </w:pPr>
            <w:r>
              <w:t>1.17.1.4</w:t>
            </w:r>
          </w:p>
        </w:tc>
        <w:tc>
          <w:tcPr>
            <w:tcW w:w="0" w:type="auto"/>
          </w:tcPr>
          <w:p w14:paraId="114E77F4" w14:textId="77777777" w:rsidR="00DE2E1C" w:rsidRDefault="00000000">
            <w:pPr>
              <w:pStyle w:val="Compact"/>
            </w:pPr>
            <w:r>
              <w:t>NA</w:t>
            </w:r>
          </w:p>
        </w:tc>
      </w:tr>
      <w:tr w:rsidR="00DE2E1C" w14:paraId="3F5178F5" w14:textId="77777777">
        <w:tc>
          <w:tcPr>
            <w:tcW w:w="0" w:type="auto"/>
          </w:tcPr>
          <w:p w14:paraId="18158420" w14:textId="77777777" w:rsidR="00DE2E1C" w:rsidRDefault="00000000">
            <w:pPr>
              <w:pStyle w:val="Compact"/>
            </w:pPr>
            <w:r>
              <w:t>(light-dependent) protochlorophyllide reductase</w:t>
            </w:r>
          </w:p>
        </w:tc>
        <w:tc>
          <w:tcPr>
            <w:tcW w:w="0" w:type="auto"/>
          </w:tcPr>
          <w:p w14:paraId="0C7A8F6D" w14:textId="77777777" w:rsidR="00DE2E1C" w:rsidRDefault="00000000">
            <w:pPr>
              <w:pStyle w:val="Compact"/>
            </w:pPr>
            <w:r>
              <w:t>1.3.1.33</w:t>
            </w:r>
          </w:p>
        </w:tc>
        <w:tc>
          <w:tcPr>
            <w:tcW w:w="0" w:type="auto"/>
          </w:tcPr>
          <w:p w14:paraId="54DD0D3B" w14:textId="77777777" w:rsidR="00DE2E1C" w:rsidRDefault="00000000">
            <w:pPr>
              <w:pStyle w:val="Compact"/>
            </w:pPr>
            <w:r>
              <w:t>NA</w:t>
            </w:r>
          </w:p>
        </w:tc>
      </w:tr>
      <w:tr w:rsidR="00DE2E1C" w14:paraId="2273202C" w14:textId="77777777">
        <w:tc>
          <w:tcPr>
            <w:tcW w:w="0" w:type="auto"/>
          </w:tcPr>
          <w:p w14:paraId="339A37C1" w14:textId="77777777" w:rsidR="00DE2E1C" w:rsidRDefault="00000000">
            <w:pPr>
              <w:pStyle w:val="Compact"/>
            </w:pPr>
            <w:r>
              <w:t>coproporphyrinogen oxidase</w:t>
            </w:r>
          </w:p>
        </w:tc>
        <w:tc>
          <w:tcPr>
            <w:tcW w:w="0" w:type="auto"/>
          </w:tcPr>
          <w:p w14:paraId="3E59BE68" w14:textId="77777777" w:rsidR="00DE2E1C" w:rsidRDefault="00000000">
            <w:pPr>
              <w:pStyle w:val="Compact"/>
            </w:pPr>
            <w:r>
              <w:t>1.3.3.3</w:t>
            </w:r>
          </w:p>
        </w:tc>
        <w:tc>
          <w:tcPr>
            <w:tcW w:w="0" w:type="auto"/>
          </w:tcPr>
          <w:p w14:paraId="13EA66B6" w14:textId="77777777" w:rsidR="00DE2E1C" w:rsidRDefault="00000000">
            <w:pPr>
              <w:pStyle w:val="Compact"/>
            </w:pPr>
            <w:r>
              <w:t>NA</w:t>
            </w:r>
          </w:p>
        </w:tc>
      </w:tr>
      <w:tr w:rsidR="00DE2E1C" w14:paraId="055F9AD3" w14:textId="77777777">
        <w:tc>
          <w:tcPr>
            <w:tcW w:w="0" w:type="auto"/>
          </w:tcPr>
          <w:p w14:paraId="35A5F979" w14:textId="77777777" w:rsidR="00DE2E1C" w:rsidRDefault="00000000">
            <w:pPr>
              <w:pStyle w:val="Compact"/>
            </w:pPr>
            <w:r>
              <w:t>9,9’-dicis-zeta-carotene desaturase</w:t>
            </w:r>
          </w:p>
        </w:tc>
        <w:tc>
          <w:tcPr>
            <w:tcW w:w="0" w:type="auto"/>
          </w:tcPr>
          <w:p w14:paraId="3B60675B" w14:textId="77777777" w:rsidR="00DE2E1C" w:rsidRDefault="00000000">
            <w:pPr>
              <w:pStyle w:val="Compact"/>
            </w:pPr>
            <w:r>
              <w:t>1.3.5.6</w:t>
            </w:r>
          </w:p>
        </w:tc>
        <w:tc>
          <w:tcPr>
            <w:tcW w:w="0" w:type="auto"/>
          </w:tcPr>
          <w:p w14:paraId="7C69E413" w14:textId="77777777" w:rsidR="00DE2E1C" w:rsidRDefault="00000000">
            <w:pPr>
              <w:pStyle w:val="Compact"/>
            </w:pPr>
            <w:r>
              <w:t>NA</w:t>
            </w:r>
          </w:p>
        </w:tc>
      </w:tr>
      <w:tr w:rsidR="00DE2E1C" w14:paraId="6CF588E8" w14:textId="77777777">
        <w:tc>
          <w:tcPr>
            <w:tcW w:w="0" w:type="auto"/>
          </w:tcPr>
          <w:p w14:paraId="3FC3561C" w14:textId="77777777" w:rsidR="00DE2E1C" w:rsidRDefault="00000000">
            <w:pPr>
              <w:pStyle w:val="Compact"/>
            </w:pPr>
            <w:r>
              <w:t>short-chain acyl-CoA dehydrogenase</w:t>
            </w:r>
          </w:p>
        </w:tc>
        <w:tc>
          <w:tcPr>
            <w:tcW w:w="0" w:type="auto"/>
          </w:tcPr>
          <w:p w14:paraId="43CB589F" w14:textId="77777777" w:rsidR="00DE2E1C" w:rsidRDefault="00000000">
            <w:pPr>
              <w:pStyle w:val="Compact"/>
            </w:pPr>
            <w:r>
              <w:t>1.3.8.1</w:t>
            </w:r>
          </w:p>
        </w:tc>
        <w:tc>
          <w:tcPr>
            <w:tcW w:w="0" w:type="auto"/>
          </w:tcPr>
          <w:p w14:paraId="6B13AD8A" w14:textId="77777777" w:rsidR="00DE2E1C" w:rsidRDefault="00000000">
            <w:pPr>
              <w:pStyle w:val="Compact"/>
            </w:pPr>
            <w:r>
              <w:t>NA</w:t>
            </w:r>
          </w:p>
        </w:tc>
      </w:tr>
      <w:tr w:rsidR="00DE2E1C" w14:paraId="7D737A8B" w14:textId="77777777">
        <w:tc>
          <w:tcPr>
            <w:tcW w:w="0" w:type="auto"/>
          </w:tcPr>
          <w:p w14:paraId="22921D33" w14:textId="77777777" w:rsidR="00DE2E1C" w:rsidRDefault="00000000">
            <w:pPr>
              <w:pStyle w:val="Compact"/>
            </w:pPr>
            <w:r>
              <w:t>dihydroorotate dehydrogenase (fumarate)</w:t>
            </w:r>
          </w:p>
        </w:tc>
        <w:tc>
          <w:tcPr>
            <w:tcW w:w="0" w:type="auto"/>
          </w:tcPr>
          <w:p w14:paraId="5A76FD2D" w14:textId="77777777" w:rsidR="00DE2E1C" w:rsidRDefault="00000000">
            <w:pPr>
              <w:pStyle w:val="Compact"/>
            </w:pPr>
            <w:r>
              <w:t>1.3.98.1</w:t>
            </w:r>
          </w:p>
        </w:tc>
        <w:tc>
          <w:tcPr>
            <w:tcW w:w="0" w:type="auto"/>
          </w:tcPr>
          <w:p w14:paraId="21DB8469" w14:textId="77777777" w:rsidR="00DE2E1C" w:rsidRDefault="00000000">
            <w:pPr>
              <w:pStyle w:val="Compact"/>
            </w:pPr>
            <w:r>
              <w:t>NA</w:t>
            </w:r>
          </w:p>
        </w:tc>
      </w:tr>
      <w:tr w:rsidR="00DE2E1C" w14:paraId="103F0B6C" w14:textId="77777777">
        <w:tc>
          <w:tcPr>
            <w:tcW w:w="0" w:type="auto"/>
          </w:tcPr>
          <w:p w14:paraId="523134DC" w14:textId="77777777" w:rsidR="00DE2E1C" w:rsidRDefault="00000000">
            <w:pPr>
              <w:pStyle w:val="Compact"/>
            </w:pPr>
            <w:r>
              <w:t>L-aspartate oxidase</w:t>
            </w:r>
          </w:p>
        </w:tc>
        <w:tc>
          <w:tcPr>
            <w:tcW w:w="0" w:type="auto"/>
          </w:tcPr>
          <w:p w14:paraId="44C5BA42" w14:textId="77777777" w:rsidR="00DE2E1C" w:rsidRDefault="00000000">
            <w:pPr>
              <w:pStyle w:val="Compact"/>
            </w:pPr>
            <w:r>
              <w:t>1.4.3.16</w:t>
            </w:r>
          </w:p>
        </w:tc>
        <w:tc>
          <w:tcPr>
            <w:tcW w:w="0" w:type="auto"/>
          </w:tcPr>
          <w:p w14:paraId="708743C0" w14:textId="77777777" w:rsidR="00DE2E1C" w:rsidRDefault="00000000">
            <w:pPr>
              <w:pStyle w:val="Compact"/>
            </w:pPr>
            <w:r>
              <w:t>NA</w:t>
            </w:r>
          </w:p>
        </w:tc>
      </w:tr>
      <w:tr w:rsidR="00DE2E1C" w14:paraId="354891C2" w14:textId="77777777">
        <w:tc>
          <w:tcPr>
            <w:tcW w:w="0" w:type="auto"/>
          </w:tcPr>
          <w:p w14:paraId="5DA5ECA6" w14:textId="77777777" w:rsidR="00DE2E1C" w:rsidRDefault="00000000">
            <w:pPr>
              <w:pStyle w:val="Compact"/>
            </w:pPr>
            <w:r>
              <w:t>glycine oxidase</w:t>
            </w:r>
          </w:p>
        </w:tc>
        <w:tc>
          <w:tcPr>
            <w:tcW w:w="0" w:type="auto"/>
          </w:tcPr>
          <w:p w14:paraId="417481E8" w14:textId="77777777" w:rsidR="00DE2E1C" w:rsidRDefault="00000000">
            <w:pPr>
              <w:pStyle w:val="Compact"/>
            </w:pPr>
            <w:r>
              <w:t>1.4.3.19</w:t>
            </w:r>
          </w:p>
        </w:tc>
        <w:tc>
          <w:tcPr>
            <w:tcW w:w="0" w:type="auto"/>
          </w:tcPr>
          <w:p w14:paraId="2DA886CF" w14:textId="77777777" w:rsidR="00DE2E1C" w:rsidRDefault="00000000">
            <w:pPr>
              <w:pStyle w:val="Compact"/>
            </w:pPr>
            <w:r>
              <w:t>NA</w:t>
            </w:r>
          </w:p>
        </w:tc>
      </w:tr>
      <w:tr w:rsidR="00DE2E1C" w14:paraId="09237A1D" w14:textId="77777777">
        <w:tc>
          <w:tcPr>
            <w:tcW w:w="0" w:type="auto"/>
          </w:tcPr>
          <w:p w14:paraId="3C0CA228" w14:textId="77777777" w:rsidR="00DE2E1C" w:rsidRDefault="00000000">
            <w:pPr>
              <w:pStyle w:val="Compact"/>
            </w:pPr>
            <w:r>
              <w:t>D-amino-acid oxidase</w:t>
            </w:r>
          </w:p>
        </w:tc>
        <w:tc>
          <w:tcPr>
            <w:tcW w:w="0" w:type="auto"/>
          </w:tcPr>
          <w:p w14:paraId="4BB5BAD6" w14:textId="77777777" w:rsidR="00DE2E1C" w:rsidRDefault="00000000">
            <w:pPr>
              <w:pStyle w:val="Compact"/>
            </w:pPr>
            <w:r>
              <w:t>1.4.3.3</w:t>
            </w:r>
          </w:p>
        </w:tc>
        <w:tc>
          <w:tcPr>
            <w:tcW w:w="0" w:type="auto"/>
          </w:tcPr>
          <w:p w14:paraId="15CD8993" w14:textId="77777777" w:rsidR="00DE2E1C" w:rsidRDefault="00000000">
            <w:pPr>
              <w:pStyle w:val="Compact"/>
            </w:pPr>
            <w:r>
              <w:t>NA</w:t>
            </w:r>
          </w:p>
        </w:tc>
      </w:tr>
      <w:tr w:rsidR="00DE2E1C" w14:paraId="650274FA" w14:textId="77777777">
        <w:tc>
          <w:tcPr>
            <w:tcW w:w="0" w:type="auto"/>
          </w:tcPr>
          <w:p w14:paraId="3110565F" w14:textId="77777777" w:rsidR="00DE2E1C" w:rsidRDefault="00000000">
            <w:pPr>
              <w:pStyle w:val="Compact"/>
            </w:pPr>
            <w:r>
              <w:t>monoamine oxidase</w:t>
            </w:r>
          </w:p>
        </w:tc>
        <w:tc>
          <w:tcPr>
            <w:tcW w:w="0" w:type="auto"/>
          </w:tcPr>
          <w:p w14:paraId="5ACE37F4" w14:textId="77777777" w:rsidR="00DE2E1C" w:rsidRDefault="00000000">
            <w:pPr>
              <w:pStyle w:val="Compact"/>
            </w:pPr>
            <w:r>
              <w:t>1.4.3.4</w:t>
            </w:r>
          </w:p>
        </w:tc>
        <w:tc>
          <w:tcPr>
            <w:tcW w:w="0" w:type="auto"/>
          </w:tcPr>
          <w:p w14:paraId="34456362" w14:textId="77777777" w:rsidR="00DE2E1C" w:rsidRDefault="00000000">
            <w:pPr>
              <w:pStyle w:val="Compact"/>
            </w:pPr>
            <w:r>
              <w:t>NA</w:t>
            </w:r>
          </w:p>
        </w:tc>
      </w:tr>
      <w:tr w:rsidR="00DE2E1C" w14:paraId="018BEA80" w14:textId="77777777">
        <w:tc>
          <w:tcPr>
            <w:tcW w:w="0" w:type="auto"/>
          </w:tcPr>
          <w:p w14:paraId="2A4E7483" w14:textId="77777777" w:rsidR="00DE2E1C" w:rsidRDefault="00000000">
            <w:pPr>
              <w:pStyle w:val="Compact"/>
            </w:pPr>
            <w:r>
              <w:t>pyridoxal 5’-phosphate synthase</w:t>
            </w:r>
          </w:p>
        </w:tc>
        <w:tc>
          <w:tcPr>
            <w:tcW w:w="0" w:type="auto"/>
          </w:tcPr>
          <w:p w14:paraId="1ED88954" w14:textId="77777777" w:rsidR="00DE2E1C" w:rsidRDefault="00000000">
            <w:pPr>
              <w:pStyle w:val="Compact"/>
            </w:pPr>
            <w:r>
              <w:t>1.4.3.5</w:t>
            </w:r>
          </w:p>
        </w:tc>
        <w:tc>
          <w:tcPr>
            <w:tcW w:w="0" w:type="auto"/>
          </w:tcPr>
          <w:p w14:paraId="741916C8" w14:textId="77777777" w:rsidR="00DE2E1C" w:rsidRDefault="00000000">
            <w:pPr>
              <w:pStyle w:val="Compact"/>
            </w:pPr>
            <w:r>
              <w:t>NA</w:t>
            </w:r>
          </w:p>
        </w:tc>
      </w:tr>
      <w:tr w:rsidR="00DE2E1C" w14:paraId="6013D8E9" w14:textId="77777777">
        <w:tc>
          <w:tcPr>
            <w:tcW w:w="0" w:type="auto"/>
          </w:tcPr>
          <w:p w14:paraId="6FAFDD14" w14:textId="77777777" w:rsidR="00DE2E1C" w:rsidRDefault="00000000">
            <w:pPr>
              <w:pStyle w:val="Compact"/>
            </w:pPr>
            <w:r>
              <w:t>nitrate reductase (NADH)</w:t>
            </w:r>
          </w:p>
        </w:tc>
        <w:tc>
          <w:tcPr>
            <w:tcW w:w="0" w:type="auto"/>
          </w:tcPr>
          <w:p w14:paraId="48C14B64" w14:textId="77777777" w:rsidR="00DE2E1C" w:rsidRDefault="00000000">
            <w:pPr>
              <w:pStyle w:val="Compact"/>
            </w:pPr>
            <w:r>
              <w:t>1.7.1.1</w:t>
            </w:r>
          </w:p>
        </w:tc>
        <w:tc>
          <w:tcPr>
            <w:tcW w:w="0" w:type="auto"/>
          </w:tcPr>
          <w:p w14:paraId="3A761BC3" w14:textId="77777777" w:rsidR="00DE2E1C" w:rsidRDefault="00000000">
            <w:pPr>
              <w:pStyle w:val="Compact"/>
            </w:pPr>
            <w:r>
              <w:t>NA</w:t>
            </w:r>
          </w:p>
        </w:tc>
      </w:tr>
      <w:tr w:rsidR="00DE2E1C" w14:paraId="659A2194" w14:textId="77777777">
        <w:tc>
          <w:tcPr>
            <w:tcW w:w="0" w:type="auto"/>
          </w:tcPr>
          <w:p w14:paraId="74755103" w14:textId="77777777" w:rsidR="00DE2E1C" w:rsidRDefault="00000000">
            <w:pPr>
              <w:pStyle w:val="Compact"/>
            </w:pPr>
            <w:r>
              <w:t>ferredoxin-nitrate reductase</w:t>
            </w:r>
          </w:p>
        </w:tc>
        <w:tc>
          <w:tcPr>
            <w:tcW w:w="0" w:type="auto"/>
          </w:tcPr>
          <w:p w14:paraId="53B1CF48" w14:textId="77777777" w:rsidR="00DE2E1C" w:rsidRDefault="00000000">
            <w:pPr>
              <w:pStyle w:val="Compact"/>
            </w:pPr>
            <w:r>
              <w:t>1.7.7.2</w:t>
            </w:r>
          </w:p>
        </w:tc>
        <w:tc>
          <w:tcPr>
            <w:tcW w:w="0" w:type="auto"/>
          </w:tcPr>
          <w:p w14:paraId="6769EC46" w14:textId="77777777" w:rsidR="00DE2E1C" w:rsidRDefault="00000000">
            <w:pPr>
              <w:pStyle w:val="Compact"/>
            </w:pPr>
            <w:r>
              <w:t>NA</w:t>
            </w:r>
          </w:p>
        </w:tc>
      </w:tr>
      <w:tr w:rsidR="00DE2E1C" w14:paraId="05FF7C83" w14:textId="77777777">
        <w:tc>
          <w:tcPr>
            <w:tcW w:w="0" w:type="auto"/>
          </w:tcPr>
          <w:p w14:paraId="65071709" w14:textId="77777777" w:rsidR="00DE2E1C" w:rsidRDefault="00000000">
            <w:pPr>
              <w:pStyle w:val="Compact"/>
            </w:pPr>
            <w:r>
              <w:t>cytochrome-c oxidase</w:t>
            </w:r>
          </w:p>
        </w:tc>
        <w:tc>
          <w:tcPr>
            <w:tcW w:w="0" w:type="auto"/>
          </w:tcPr>
          <w:p w14:paraId="5C0BA02A" w14:textId="77777777" w:rsidR="00DE2E1C" w:rsidRDefault="00000000">
            <w:pPr>
              <w:pStyle w:val="Compact"/>
            </w:pPr>
            <w:r>
              <w:t>1.9.3.1</w:t>
            </w:r>
          </w:p>
        </w:tc>
        <w:tc>
          <w:tcPr>
            <w:tcW w:w="0" w:type="auto"/>
          </w:tcPr>
          <w:p w14:paraId="450C5AAD" w14:textId="77777777" w:rsidR="00DE2E1C" w:rsidRDefault="00000000">
            <w:pPr>
              <w:pStyle w:val="Compact"/>
            </w:pPr>
            <w:r>
              <w:t>NA</w:t>
            </w:r>
          </w:p>
        </w:tc>
      </w:tr>
      <w:tr w:rsidR="00DE2E1C" w14:paraId="0F7F8E35" w14:textId="77777777">
        <w:tc>
          <w:tcPr>
            <w:tcW w:w="0" w:type="auto"/>
          </w:tcPr>
          <w:p w14:paraId="35586304" w14:textId="77777777" w:rsidR="00DE2E1C" w:rsidRDefault="00000000">
            <w:pPr>
              <w:pStyle w:val="Compact"/>
            </w:pPr>
            <w:r>
              <w:t>thymidylate synthase (FAD)</w:t>
            </w:r>
          </w:p>
        </w:tc>
        <w:tc>
          <w:tcPr>
            <w:tcW w:w="0" w:type="auto"/>
          </w:tcPr>
          <w:p w14:paraId="1ADB577D" w14:textId="77777777" w:rsidR="00DE2E1C" w:rsidRDefault="00000000">
            <w:pPr>
              <w:pStyle w:val="Compact"/>
            </w:pPr>
            <w:r>
              <w:t>2.1.1.148</w:t>
            </w:r>
          </w:p>
        </w:tc>
        <w:tc>
          <w:tcPr>
            <w:tcW w:w="0" w:type="auto"/>
          </w:tcPr>
          <w:p w14:paraId="6BB81160" w14:textId="77777777" w:rsidR="00DE2E1C" w:rsidRDefault="00000000">
            <w:pPr>
              <w:pStyle w:val="Compact"/>
            </w:pPr>
            <w:r>
              <w:t>NA</w:t>
            </w:r>
          </w:p>
        </w:tc>
      </w:tr>
      <w:tr w:rsidR="00DE2E1C" w14:paraId="67D49334" w14:textId="77777777">
        <w:tc>
          <w:tcPr>
            <w:tcW w:w="0" w:type="auto"/>
          </w:tcPr>
          <w:p w14:paraId="2B7F4452" w14:textId="77777777" w:rsidR="00DE2E1C" w:rsidRDefault="00000000">
            <w:pPr>
              <w:pStyle w:val="Compact"/>
            </w:pPr>
            <w:r>
              <w:t>5-aminolevulinate synthase</w:t>
            </w:r>
          </w:p>
        </w:tc>
        <w:tc>
          <w:tcPr>
            <w:tcW w:w="0" w:type="auto"/>
          </w:tcPr>
          <w:p w14:paraId="4C6CD90D" w14:textId="77777777" w:rsidR="00DE2E1C" w:rsidRDefault="00000000">
            <w:pPr>
              <w:pStyle w:val="Compact"/>
            </w:pPr>
            <w:r>
              <w:t>2.3.1.37</w:t>
            </w:r>
          </w:p>
        </w:tc>
        <w:tc>
          <w:tcPr>
            <w:tcW w:w="0" w:type="auto"/>
          </w:tcPr>
          <w:p w14:paraId="06CFAAB5" w14:textId="77777777" w:rsidR="00DE2E1C" w:rsidRDefault="00000000">
            <w:pPr>
              <w:pStyle w:val="Compact"/>
            </w:pPr>
            <w:r>
              <w:t>NA</w:t>
            </w:r>
          </w:p>
        </w:tc>
      </w:tr>
      <w:tr w:rsidR="00DE2E1C" w14:paraId="06D629E8" w14:textId="77777777">
        <w:tc>
          <w:tcPr>
            <w:tcW w:w="0" w:type="auto"/>
          </w:tcPr>
          <w:p w14:paraId="61202D98" w14:textId="77777777" w:rsidR="00DE2E1C" w:rsidRDefault="00000000">
            <w:pPr>
              <w:pStyle w:val="Compact"/>
            </w:pPr>
            <w:r>
              <w:t>aralkylamine N-acetyltransferase</w:t>
            </w:r>
          </w:p>
        </w:tc>
        <w:tc>
          <w:tcPr>
            <w:tcW w:w="0" w:type="auto"/>
          </w:tcPr>
          <w:p w14:paraId="2A821C27" w14:textId="77777777" w:rsidR="00DE2E1C" w:rsidRDefault="00000000">
            <w:pPr>
              <w:pStyle w:val="Compact"/>
            </w:pPr>
            <w:r>
              <w:t>2.3.1.87</w:t>
            </w:r>
          </w:p>
        </w:tc>
        <w:tc>
          <w:tcPr>
            <w:tcW w:w="0" w:type="auto"/>
          </w:tcPr>
          <w:p w14:paraId="5C7EC847" w14:textId="77777777" w:rsidR="00DE2E1C" w:rsidRDefault="00000000">
            <w:pPr>
              <w:pStyle w:val="Compact"/>
            </w:pPr>
            <w:r>
              <w:t>NA</w:t>
            </w:r>
          </w:p>
        </w:tc>
      </w:tr>
      <w:tr w:rsidR="00DE2E1C" w14:paraId="0D5D29FE" w14:textId="77777777">
        <w:tc>
          <w:tcPr>
            <w:tcW w:w="0" w:type="auto"/>
          </w:tcPr>
          <w:p w14:paraId="61126226" w14:textId="77777777" w:rsidR="00DE2E1C" w:rsidRDefault="00000000">
            <w:pPr>
              <w:pStyle w:val="Compact"/>
            </w:pPr>
            <w:r>
              <w:t>sucrose-phosphate synthase</w:t>
            </w:r>
          </w:p>
        </w:tc>
        <w:tc>
          <w:tcPr>
            <w:tcW w:w="0" w:type="auto"/>
          </w:tcPr>
          <w:p w14:paraId="194C46D7" w14:textId="77777777" w:rsidR="00DE2E1C" w:rsidRDefault="00000000">
            <w:pPr>
              <w:pStyle w:val="Compact"/>
            </w:pPr>
            <w:r>
              <w:t>2.4.1.14</w:t>
            </w:r>
          </w:p>
        </w:tc>
        <w:tc>
          <w:tcPr>
            <w:tcW w:w="0" w:type="auto"/>
          </w:tcPr>
          <w:p w14:paraId="1E466353" w14:textId="77777777" w:rsidR="00DE2E1C" w:rsidRDefault="00000000">
            <w:pPr>
              <w:pStyle w:val="Compact"/>
            </w:pPr>
            <w:r>
              <w:t>NA</w:t>
            </w:r>
          </w:p>
        </w:tc>
      </w:tr>
      <w:tr w:rsidR="00DE2E1C" w14:paraId="0A7A49C9" w14:textId="77777777">
        <w:tc>
          <w:tcPr>
            <w:tcW w:w="0" w:type="auto"/>
          </w:tcPr>
          <w:p w14:paraId="4A20A9A6" w14:textId="77777777" w:rsidR="00DE2E1C" w:rsidRDefault="00000000">
            <w:pPr>
              <w:pStyle w:val="Compact"/>
            </w:pPr>
            <w:r>
              <w:t>protein O-GlcNAc transferase</w:t>
            </w:r>
          </w:p>
        </w:tc>
        <w:tc>
          <w:tcPr>
            <w:tcW w:w="0" w:type="auto"/>
          </w:tcPr>
          <w:p w14:paraId="62191DDE" w14:textId="77777777" w:rsidR="00DE2E1C" w:rsidRDefault="00000000">
            <w:pPr>
              <w:pStyle w:val="Compact"/>
            </w:pPr>
            <w:r>
              <w:t>2.4.1.255</w:t>
            </w:r>
          </w:p>
        </w:tc>
        <w:tc>
          <w:tcPr>
            <w:tcW w:w="0" w:type="auto"/>
          </w:tcPr>
          <w:p w14:paraId="789BC24F" w14:textId="77777777" w:rsidR="00DE2E1C" w:rsidRDefault="00000000">
            <w:pPr>
              <w:pStyle w:val="Compact"/>
            </w:pPr>
            <w:r>
              <w:t>NA</w:t>
            </w:r>
          </w:p>
        </w:tc>
      </w:tr>
      <w:tr w:rsidR="00DE2E1C" w14:paraId="276D603C" w14:textId="77777777">
        <w:tc>
          <w:tcPr>
            <w:tcW w:w="0" w:type="auto"/>
          </w:tcPr>
          <w:p w14:paraId="106D6BE1" w14:textId="77777777" w:rsidR="00DE2E1C" w:rsidRDefault="00000000">
            <w:pPr>
              <w:pStyle w:val="Compact"/>
            </w:pPr>
            <w:r>
              <w:t>15-cis-phytoene synthase</w:t>
            </w:r>
          </w:p>
        </w:tc>
        <w:tc>
          <w:tcPr>
            <w:tcW w:w="0" w:type="auto"/>
          </w:tcPr>
          <w:p w14:paraId="50D051A2" w14:textId="77777777" w:rsidR="00DE2E1C" w:rsidRDefault="00000000">
            <w:pPr>
              <w:pStyle w:val="Compact"/>
            </w:pPr>
            <w:r>
              <w:t>2.5.1.32</w:t>
            </w:r>
          </w:p>
        </w:tc>
        <w:tc>
          <w:tcPr>
            <w:tcW w:w="0" w:type="auto"/>
          </w:tcPr>
          <w:p w14:paraId="62D884D9" w14:textId="77777777" w:rsidR="00DE2E1C" w:rsidRDefault="00000000">
            <w:pPr>
              <w:pStyle w:val="Compact"/>
            </w:pPr>
            <w:r>
              <w:t>NA</w:t>
            </w:r>
          </w:p>
        </w:tc>
      </w:tr>
      <w:tr w:rsidR="00DE2E1C" w14:paraId="481046E9" w14:textId="77777777">
        <w:tc>
          <w:tcPr>
            <w:tcW w:w="0" w:type="auto"/>
          </w:tcPr>
          <w:p w14:paraId="2A11AAC0" w14:textId="77777777" w:rsidR="00DE2E1C" w:rsidRDefault="00000000">
            <w:pPr>
              <w:pStyle w:val="Compact"/>
            </w:pPr>
            <w:r>
              <w:lastRenderedPageBreak/>
              <w:t>4-(cytidine 5’-diphospho)-2-C-methyl-D-erythritol kinase</w:t>
            </w:r>
          </w:p>
        </w:tc>
        <w:tc>
          <w:tcPr>
            <w:tcW w:w="0" w:type="auto"/>
          </w:tcPr>
          <w:p w14:paraId="02D05023" w14:textId="77777777" w:rsidR="00DE2E1C" w:rsidRDefault="00000000">
            <w:pPr>
              <w:pStyle w:val="Compact"/>
            </w:pPr>
            <w:r>
              <w:t>2.7.1.148</w:t>
            </w:r>
          </w:p>
        </w:tc>
        <w:tc>
          <w:tcPr>
            <w:tcW w:w="0" w:type="auto"/>
          </w:tcPr>
          <w:p w14:paraId="0C9EEDAA" w14:textId="77777777" w:rsidR="00DE2E1C" w:rsidRDefault="00000000">
            <w:pPr>
              <w:pStyle w:val="Compact"/>
            </w:pPr>
            <w:r>
              <w:t>NA</w:t>
            </w:r>
          </w:p>
        </w:tc>
      </w:tr>
      <w:tr w:rsidR="00DE2E1C" w14:paraId="3DC79885" w14:textId="77777777">
        <w:tc>
          <w:tcPr>
            <w:tcW w:w="0" w:type="auto"/>
          </w:tcPr>
          <w:p w14:paraId="337D334D" w14:textId="77777777" w:rsidR="00DE2E1C" w:rsidRDefault="00000000">
            <w:pPr>
              <w:pStyle w:val="Compact"/>
            </w:pPr>
            <w:r>
              <w:t>crossover junction endodeoxyribonuclease</w:t>
            </w:r>
          </w:p>
        </w:tc>
        <w:tc>
          <w:tcPr>
            <w:tcW w:w="0" w:type="auto"/>
          </w:tcPr>
          <w:p w14:paraId="6525D348" w14:textId="77777777" w:rsidR="00DE2E1C" w:rsidRDefault="00000000">
            <w:pPr>
              <w:pStyle w:val="Compact"/>
            </w:pPr>
            <w:r>
              <w:t>3.1.22.4</w:t>
            </w:r>
          </w:p>
        </w:tc>
        <w:tc>
          <w:tcPr>
            <w:tcW w:w="0" w:type="auto"/>
          </w:tcPr>
          <w:p w14:paraId="772767D7" w14:textId="77777777" w:rsidR="00DE2E1C" w:rsidRDefault="00000000">
            <w:pPr>
              <w:pStyle w:val="Compact"/>
            </w:pPr>
            <w:r>
              <w:t>NA</w:t>
            </w:r>
          </w:p>
        </w:tc>
      </w:tr>
      <w:tr w:rsidR="00DE2E1C" w14:paraId="25389643" w14:textId="77777777">
        <w:tc>
          <w:tcPr>
            <w:tcW w:w="0" w:type="auto"/>
          </w:tcPr>
          <w:p w14:paraId="2D32F212" w14:textId="77777777" w:rsidR="00DE2E1C" w:rsidRDefault="00000000">
            <w:pPr>
              <w:pStyle w:val="Compact"/>
            </w:pPr>
            <w:r>
              <w:t>3’,5’-cyclic-GMP phosphodiesterase</w:t>
            </w:r>
          </w:p>
        </w:tc>
        <w:tc>
          <w:tcPr>
            <w:tcW w:w="0" w:type="auto"/>
          </w:tcPr>
          <w:p w14:paraId="167D6885" w14:textId="77777777" w:rsidR="00DE2E1C" w:rsidRDefault="00000000">
            <w:pPr>
              <w:pStyle w:val="Compact"/>
            </w:pPr>
            <w:r>
              <w:t>3.1.4.35</w:t>
            </w:r>
          </w:p>
        </w:tc>
        <w:tc>
          <w:tcPr>
            <w:tcW w:w="0" w:type="auto"/>
          </w:tcPr>
          <w:p w14:paraId="641F70D5" w14:textId="77777777" w:rsidR="00DE2E1C" w:rsidRDefault="00000000">
            <w:pPr>
              <w:pStyle w:val="Compact"/>
            </w:pPr>
            <w:r>
              <w:t>NA</w:t>
            </w:r>
          </w:p>
        </w:tc>
      </w:tr>
      <w:tr w:rsidR="00DE2E1C" w14:paraId="28A88B25" w14:textId="77777777">
        <w:tc>
          <w:tcPr>
            <w:tcW w:w="0" w:type="auto"/>
          </w:tcPr>
          <w:p w14:paraId="06E95DFD" w14:textId="77777777" w:rsidR="00DE2E1C" w:rsidRDefault="00000000">
            <w:pPr>
              <w:pStyle w:val="Compact"/>
            </w:pPr>
            <w:r>
              <w:t>phospholipase D</w:t>
            </w:r>
          </w:p>
        </w:tc>
        <w:tc>
          <w:tcPr>
            <w:tcW w:w="0" w:type="auto"/>
          </w:tcPr>
          <w:p w14:paraId="41C757A0" w14:textId="77777777" w:rsidR="00DE2E1C" w:rsidRDefault="00000000">
            <w:pPr>
              <w:pStyle w:val="Compact"/>
            </w:pPr>
            <w:r>
              <w:t>3.1.4.4</w:t>
            </w:r>
          </w:p>
        </w:tc>
        <w:tc>
          <w:tcPr>
            <w:tcW w:w="0" w:type="auto"/>
          </w:tcPr>
          <w:p w14:paraId="17796F1E" w14:textId="77777777" w:rsidR="00DE2E1C" w:rsidRDefault="00000000">
            <w:pPr>
              <w:pStyle w:val="Compact"/>
            </w:pPr>
            <w:r>
              <w:t>NA</w:t>
            </w:r>
          </w:p>
        </w:tc>
      </w:tr>
      <w:tr w:rsidR="00DE2E1C" w14:paraId="79F3997B" w14:textId="77777777">
        <w:tc>
          <w:tcPr>
            <w:tcW w:w="0" w:type="auto"/>
          </w:tcPr>
          <w:p w14:paraId="64EEDB96" w14:textId="77777777" w:rsidR="00DE2E1C" w:rsidRDefault="00000000">
            <w:pPr>
              <w:pStyle w:val="Compact"/>
            </w:pPr>
            <w:r>
              <w:t>DNA-3-methyladenine glycosylase II</w:t>
            </w:r>
          </w:p>
        </w:tc>
        <w:tc>
          <w:tcPr>
            <w:tcW w:w="0" w:type="auto"/>
          </w:tcPr>
          <w:p w14:paraId="3A6AFED5" w14:textId="77777777" w:rsidR="00DE2E1C" w:rsidRDefault="00000000">
            <w:pPr>
              <w:pStyle w:val="Compact"/>
            </w:pPr>
            <w:r>
              <w:t>3.2.2.21</w:t>
            </w:r>
          </w:p>
        </w:tc>
        <w:tc>
          <w:tcPr>
            <w:tcW w:w="0" w:type="auto"/>
          </w:tcPr>
          <w:p w14:paraId="35BEF617" w14:textId="77777777" w:rsidR="00DE2E1C" w:rsidRDefault="00000000">
            <w:pPr>
              <w:pStyle w:val="Compact"/>
            </w:pPr>
            <w:r>
              <w:t>NA</w:t>
            </w:r>
          </w:p>
        </w:tc>
      </w:tr>
      <w:tr w:rsidR="00DE2E1C" w14:paraId="71272E1F" w14:textId="77777777">
        <w:tc>
          <w:tcPr>
            <w:tcW w:w="0" w:type="auto"/>
          </w:tcPr>
          <w:p w14:paraId="11540EAE" w14:textId="77777777" w:rsidR="00DE2E1C" w:rsidRDefault="00000000">
            <w:pPr>
              <w:pStyle w:val="Compact"/>
            </w:pPr>
            <w:r>
              <w:t>leucyl aminopeptidase</w:t>
            </w:r>
          </w:p>
        </w:tc>
        <w:tc>
          <w:tcPr>
            <w:tcW w:w="0" w:type="auto"/>
          </w:tcPr>
          <w:p w14:paraId="60C3DA96" w14:textId="77777777" w:rsidR="00DE2E1C" w:rsidRDefault="00000000">
            <w:pPr>
              <w:pStyle w:val="Compact"/>
            </w:pPr>
            <w:r>
              <w:t>3.4.11.1</w:t>
            </w:r>
          </w:p>
        </w:tc>
        <w:tc>
          <w:tcPr>
            <w:tcW w:w="0" w:type="auto"/>
          </w:tcPr>
          <w:p w14:paraId="54A5A13B" w14:textId="77777777" w:rsidR="00DE2E1C" w:rsidRDefault="00000000">
            <w:pPr>
              <w:pStyle w:val="Compact"/>
            </w:pPr>
            <w:r>
              <w:t>NA</w:t>
            </w:r>
          </w:p>
        </w:tc>
      </w:tr>
      <w:tr w:rsidR="00DE2E1C" w14:paraId="336D911C" w14:textId="77777777">
        <w:tc>
          <w:tcPr>
            <w:tcW w:w="0" w:type="auto"/>
          </w:tcPr>
          <w:p w14:paraId="0721455D" w14:textId="77777777" w:rsidR="00DE2E1C" w:rsidRDefault="00000000">
            <w:pPr>
              <w:pStyle w:val="Compact"/>
            </w:pPr>
            <w:r>
              <w:t>glutamyl endopeptidase</w:t>
            </w:r>
          </w:p>
        </w:tc>
        <w:tc>
          <w:tcPr>
            <w:tcW w:w="0" w:type="auto"/>
          </w:tcPr>
          <w:p w14:paraId="226EBC0E" w14:textId="77777777" w:rsidR="00DE2E1C" w:rsidRDefault="00000000">
            <w:pPr>
              <w:pStyle w:val="Compact"/>
            </w:pPr>
            <w:r>
              <w:t>3.4.21.19</w:t>
            </w:r>
          </w:p>
        </w:tc>
        <w:tc>
          <w:tcPr>
            <w:tcW w:w="0" w:type="auto"/>
          </w:tcPr>
          <w:p w14:paraId="0D313291" w14:textId="77777777" w:rsidR="00DE2E1C" w:rsidRDefault="00000000">
            <w:pPr>
              <w:pStyle w:val="Compact"/>
            </w:pPr>
            <w:r>
              <w:t>NA</w:t>
            </w:r>
          </w:p>
        </w:tc>
      </w:tr>
      <w:tr w:rsidR="00DE2E1C" w14:paraId="065622DB" w14:textId="77777777">
        <w:tc>
          <w:tcPr>
            <w:tcW w:w="0" w:type="auto"/>
          </w:tcPr>
          <w:p w14:paraId="0D64AE00" w14:textId="77777777" w:rsidR="00DE2E1C" w:rsidRDefault="00000000">
            <w:pPr>
              <w:pStyle w:val="Compact"/>
            </w:pPr>
            <w:r>
              <w:t>ribulose-bisphosphate carboxylase</w:t>
            </w:r>
          </w:p>
        </w:tc>
        <w:tc>
          <w:tcPr>
            <w:tcW w:w="0" w:type="auto"/>
          </w:tcPr>
          <w:p w14:paraId="6A73ECC5" w14:textId="77777777" w:rsidR="00DE2E1C" w:rsidRDefault="00000000">
            <w:pPr>
              <w:pStyle w:val="Compact"/>
            </w:pPr>
            <w:r>
              <w:t>4.1.1.39</w:t>
            </w:r>
          </w:p>
        </w:tc>
        <w:tc>
          <w:tcPr>
            <w:tcW w:w="0" w:type="auto"/>
          </w:tcPr>
          <w:p w14:paraId="7C4F394C" w14:textId="77777777" w:rsidR="00DE2E1C" w:rsidRDefault="00000000">
            <w:pPr>
              <w:pStyle w:val="Compact"/>
            </w:pPr>
            <w:r>
              <w:t>NA</w:t>
            </w:r>
          </w:p>
        </w:tc>
      </w:tr>
      <w:tr w:rsidR="00DE2E1C" w14:paraId="6E174C28" w14:textId="77777777">
        <w:tc>
          <w:tcPr>
            <w:tcW w:w="0" w:type="auto"/>
          </w:tcPr>
          <w:p w14:paraId="3183E3FB" w14:textId="77777777" w:rsidR="00DE2E1C" w:rsidRDefault="00000000">
            <w:pPr>
              <w:pStyle w:val="Compact"/>
            </w:pPr>
            <w:r>
              <w:t>deoxyribodipyrimidine photo-lyase</w:t>
            </w:r>
          </w:p>
        </w:tc>
        <w:tc>
          <w:tcPr>
            <w:tcW w:w="0" w:type="auto"/>
          </w:tcPr>
          <w:p w14:paraId="2BCDE568" w14:textId="77777777" w:rsidR="00DE2E1C" w:rsidRDefault="00000000">
            <w:pPr>
              <w:pStyle w:val="Compact"/>
            </w:pPr>
            <w:r>
              <w:t>4.1.99.3</w:t>
            </w:r>
          </w:p>
        </w:tc>
        <w:tc>
          <w:tcPr>
            <w:tcW w:w="0" w:type="auto"/>
          </w:tcPr>
          <w:p w14:paraId="14E69CBA" w14:textId="77777777" w:rsidR="00DE2E1C" w:rsidRDefault="00000000">
            <w:pPr>
              <w:pStyle w:val="Compact"/>
            </w:pPr>
            <w:r>
              <w:t>NA</w:t>
            </w:r>
          </w:p>
        </w:tc>
      </w:tr>
      <w:tr w:rsidR="00DE2E1C" w14:paraId="59663EF5" w14:textId="77777777">
        <w:tc>
          <w:tcPr>
            <w:tcW w:w="0" w:type="auto"/>
          </w:tcPr>
          <w:p w14:paraId="0ED18A67" w14:textId="77777777" w:rsidR="00DE2E1C" w:rsidRDefault="00000000">
            <w:pPr>
              <w:pStyle w:val="Compact"/>
            </w:pPr>
            <w:r>
              <w:t>deoxyribodipyrimidine photo-lyase</w:t>
            </w:r>
          </w:p>
        </w:tc>
        <w:tc>
          <w:tcPr>
            <w:tcW w:w="0" w:type="auto"/>
          </w:tcPr>
          <w:p w14:paraId="17B74C3D" w14:textId="77777777" w:rsidR="00DE2E1C" w:rsidRDefault="00000000">
            <w:pPr>
              <w:pStyle w:val="Compact"/>
            </w:pPr>
            <w:r>
              <w:t>4.1.99.3</w:t>
            </w:r>
          </w:p>
        </w:tc>
        <w:tc>
          <w:tcPr>
            <w:tcW w:w="0" w:type="auto"/>
          </w:tcPr>
          <w:p w14:paraId="6DF48A30" w14:textId="77777777" w:rsidR="00DE2E1C" w:rsidRDefault="00000000">
            <w:pPr>
              <w:pStyle w:val="Compact"/>
            </w:pPr>
            <w:r>
              <w:t>NA</w:t>
            </w:r>
          </w:p>
        </w:tc>
      </w:tr>
      <w:tr w:rsidR="00DE2E1C" w14:paraId="4CE9B1F3" w14:textId="77777777">
        <w:tc>
          <w:tcPr>
            <w:tcW w:w="0" w:type="auto"/>
          </w:tcPr>
          <w:p w14:paraId="428A3005" w14:textId="77777777" w:rsidR="00DE2E1C" w:rsidRDefault="00000000">
            <w:pPr>
              <w:pStyle w:val="Compact"/>
            </w:pPr>
            <w:r>
              <w:t>aldehyde oxygenase (deformylating)</w:t>
            </w:r>
          </w:p>
        </w:tc>
        <w:tc>
          <w:tcPr>
            <w:tcW w:w="0" w:type="auto"/>
          </w:tcPr>
          <w:p w14:paraId="4A6102B0" w14:textId="77777777" w:rsidR="00DE2E1C" w:rsidRDefault="00000000">
            <w:pPr>
              <w:pStyle w:val="Compact"/>
            </w:pPr>
            <w:r>
              <w:t>4.1.99.5</w:t>
            </w:r>
          </w:p>
        </w:tc>
        <w:tc>
          <w:tcPr>
            <w:tcW w:w="0" w:type="auto"/>
          </w:tcPr>
          <w:p w14:paraId="06B0EFBC" w14:textId="77777777" w:rsidR="00DE2E1C" w:rsidRDefault="00000000">
            <w:pPr>
              <w:pStyle w:val="Compact"/>
            </w:pPr>
            <w:r>
              <w:t>NA</w:t>
            </w:r>
          </w:p>
        </w:tc>
      </w:tr>
      <w:tr w:rsidR="00DE2E1C" w14:paraId="74E3AB49" w14:textId="77777777">
        <w:tc>
          <w:tcPr>
            <w:tcW w:w="0" w:type="auto"/>
          </w:tcPr>
          <w:p w14:paraId="3C5C8906" w14:textId="77777777" w:rsidR="00DE2E1C" w:rsidRDefault="00000000">
            <w:pPr>
              <w:pStyle w:val="Compact"/>
            </w:pPr>
            <w:r>
              <w:t>nitrile hydratase</w:t>
            </w:r>
          </w:p>
        </w:tc>
        <w:tc>
          <w:tcPr>
            <w:tcW w:w="0" w:type="auto"/>
          </w:tcPr>
          <w:p w14:paraId="45018B8A" w14:textId="77777777" w:rsidR="00DE2E1C" w:rsidRDefault="00000000">
            <w:pPr>
              <w:pStyle w:val="Compact"/>
            </w:pPr>
            <w:r>
              <w:t>4.2.1.84</w:t>
            </w:r>
          </w:p>
        </w:tc>
        <w:tc>
          <w:tcPr>
            <w:tcW w:w="0" w:type="auto"/>
          </w:tcPr>
          <w:p w14:paraId="6752F73C" w14:textId="77777777" w:rsidR="00DE2E1C" w:rsidRDefault="00000000">
            <w:pPr>
              <w:pStyle w:val="Compact"/>
            </w:pPr>
            <w:r>
              <w:t>NA</w:t>
            </w:r>
          </w:p>
        </w:tc>
      </w:tr>
      <w:tr w:rsidR="00DE2E1C" w14:paraId="7EF9CD35" w14:textId="77777777">
        <w:tc>
          <w:tcPr>
            <w:tcW w:w="0" w:type="auto"/>
          </w:tcPr>
          <w:p w14:paraId="5D2EFE56" w14:textId="77777777" w:rsidR="00DE2E1C" w:rsidRDefault="00000000">
            <w:pPr>
              <w:pStyle w:val="Compact"/>
            </w:pPr>
            <w:r>
              <w:t>chorismate synthase</w:t>
            </w:r>
          </w:p>
        </w:tc>
        <w:tc>
          <w:tcPr>
            <w:tcW w:w="0" w:type="auto"/>
          </w:tcPr>
          <w:p w14:paraId="6EE01BF4" w14:textId="77777777" w:rsidR="00DE2E1C" w:rsidRDefault="00000000">
            <w:pPr>
              <w:pStyle w:val="Compact"/>
            </w:pPr>
            <w:r>
              <w:t>4.2.3.5</w:t>
            </w:r>
          </w:p>
        </w:tc>
        <w:tc>
          <w:tcPr>
            <w:tcW w:w="0" w:type="auto"/>
          </w:tcPr>
          <w:p w14:paraId="269D635E" w14:textId="77777777" w:rsidR="00DE2E1C" w:rsidRDefault="00000000">
            <w:pPr>
              <w:pStyle w:val="Compact"/>
            </w:pPr>
            <w:r>
              <w:t>NA</w:t>
            </w:r>
          </w:p>
        </w:tc>
      </w:tr>
      <w:tr w:rsidR="00DE2E1C" w14:paraId="60D51B18" w14:textId="77777777">
        <w:tc>
          <w:tcPr>
            <w:tcW w:w="0" w:type="auto"/>
          </w:tcPr>
          <w:p w14:paraId="50427612" w14:textId="77777777" w:rsidR="00DE2E1C" w:rsidRDefault="00000000">
            <w:pPr>
              <w:pStyle w:val="Compact"/>
            </w:pPr>
            <w:r>
              <w:t>DNA-(apurinic or apyrimidinic site) lyase</w:t>
            </w:r>
          </w:p>
        </w:tc>
        <w:tc>
          <w:tcPr>
            <w:tcW w:w="0" w:type="auto"/>
          </w:tcPr>
          <w:p w14:paraId="20B86848" w14:textId="77777777" w:rsidR="00DE2E1C" w:rsidRDefault="00000000">
            <w:pPr>
              <w:pStyle w:val="Compact"/>
            </w:pPr>
            <w:r>
              <w:t>4.2.99.18</w:t>
            </w:r>
          </w:p>
        </w:tc>
        <w:tc>
          <w:tcPr>
            <w:tcW w:w="0" w:type="auto"/>
          </w:tcPr>
          <w:p w14:paraId="5D856088" w14:textId="77777777" w:rsidR="00DE2E1C" w:rsidRDefault="00000000">
            <w:pPr>
              <w:pStyle w:val="Compact"/>
            </w:pPr>
            <w:r>
              <w:t>NA</w:t>
            </w:r>
          </w:p>
        </w:tc>
      </w:tr>
      <w:tr w:rsidR="00DE2E1C" w14:paraId="4E643765" w14:textId="77777777">
        <w:tc>
          <w:tcPr>
            <w:tcW w:w="0" w:type="auto"/>
          </w:tcPr>
          <w:p w14:paraId="6A7D51D1" w14:textId="77777777" w:rsidR="00DE2E1C" w:rsidRDefault="00000000">
            <w:pPr>
              <w:pStyle w:val="Compact"/>
            </w:pPr>
            <w:r>
              <w:t>lactoylglutathione lyase</w:t>
            </w:r>
          </w:p>
        </w:tc>
        <w:tc>
          <w:tcPr>
            <w:tcW w:w="0" w:type="auto"/>
          </w:tcPr>
          <w:p w14:paraId="64B8A08E" w14:textId="77777777" w:rsidR="00DE2E1C" w:rsidRDefault="00000000">
            <w:pPr>
              <w:pStyle w:val="Compact"/>
            </w:pPr>
            <w:r>
              <w:t>4.4.1.5</w:t>
            </w:r>
          </w:p>
        </w:tc>
        <w:tc>
          <w:tcPr>
            <w:tcW w:w="0" w:type="auto"/>
          </w:tcPr>
          <w:p w14:paraId="19F45B6D" w14:textId="77777777" w:rsidR="00DE2E1C" w:rsidRDefault="00000000">
            <w:pPr>
              <w:pStyle w:val="Compact"/>
            </w:pPr>
            <w:r>
              <w:t>NA</w:t>
            </w:r>
          </w:p>
        </w:tc>
      </w:tr>
      <w:tr w:rsidR="00DE2E1C" w14:paraId="0C3E2353" w14:textId="77777777">
        <w:tc>
          <w:tcPr>
            <w:tcW w:w="0" w:type="auto"/>
          </w:tcPr>
          <w:p w14:paraId="75ADEC83" w14:textId="77777777" w:rsidR="00DE2E1C" w:rsidRDefault="00000000">
            <w:pPr>
              <w:pStyle w:val="Compact"/>
            </w:pPr>
            <w:r>
              <w:t>adenylate cyclase</w:t>
            </w:r>
          </w:p>
        </w:tc>
        <w:tc>
          <w:tcPr>
            <w:tcW w:w="0" w:type="auto"/>
          </w:tcPr>
          <w:p w14:paraId="2C576117" w14:textId="77777777" w:rsidR="00DE2E1C" w:rsidRDefault="00000000">
            <w:pPr>
              <w:pStyle w:val="Compact"/>
            </w:pPr>
            <w:r>
              <w:t>4.6.1.1</w:t>
            </w:r>
          </w:p>
        </w:tc>
        <w:tc>
          <w:tcPr>
            <w:tcW w:w="0" w:type="auto"/>
          </w:tcPr>
          <w:p w14:paraId="2F3480CE" w14:textId="77777777" w:rsidR="00DE2E1C" w:rsidRDefault="00000000">
            <w:pPr>
              <w:pStyle w:val="Compact"/>
            </w:pPr>
            <w:r>
              <w:t>NA</w:t>
            </w:r>
          </w:p>
        </w:tc>
      </w:tr>
      <w:tr w:rsidR="00DE2E1C" w14:paraId="6AFE6AC5" w14:textId="77777777">
        <w:tc>
          <w:tcPr>
            <w:tcW w:w="0" w:type="auto"/>
          </w:tcPr>
          <w:p w14:paraId="46DDDB61" w14:textId="77777777" w:rsidR="00DE2E1C" w:rsidRDefault="00000000">
            <w:pPr>
              <w:pStyle w:val="Compact"/>
            </w:pPr>
            <w:r>
              <w:t>guanylate cyclase</w:t>
            </w:r>
          </w:p>
        </w:tc>
        <w:tc>
          <w:tcPr>
            <w:tcW w:w="0" w:type="auto"/>
          </w:tcPr>
          <w:p w14:paraId="4835E2DE" w14:textId="77777777" w:rsidR="00DE2E1C" w:rsidRDefault="00000000">
            <w:pPr>
              <w:pStyle w:val="Compact"/>
            </w:pPr>
            <w:r>
              <w:t>4.6.1.2</w:t>
            </w:r>
          </w:p>
        </w:tc>
        <w:tc>
          <w:tcPr>
            <w:tcW w:w="0" w:type="auto"/>
          </w:tcPr>
          <w:p w14:paraId="564D3531" w14:textId="77777777" w:rsidR="00DE2E1C" w:rsidRDefault="00000000">
            <w:pPr>
              <w:pStyle w:val="Compact"/>
            </w:pPr>
            <w:r>
              <w:t>NA</w:t>
            </w:r>
          </w:p>
        </w:tc>
      </w:tr>
      <w:tr w:rsidR="00DE2E1C" w14:paraId="16FDF6BD" w14:textId="77777777">
        <w:tc>
          <w:tcPr>
            <w:tcW w:w="0" w:type="auto"/>
          </w:tcPr>
          <w:p w14:paraId="3D52FCD4" w14:textId="77777777" w:rsidR="00DE2E1C" w:rsidRDefault="00000000">
            <w:pPr>
              <w:pStyle w:val="Compact"/>
            </w:pPr>
            <w:r>
              <w:t>long-chain-fatty-acid—CoA ligase</w:t>
            </w:r>
          </w:p>
        </w:tc>
        <w:tc>
          <w:tcPr>
            <w:tcW w:w="0" w:type="auto"/>
          </w:tcPr>
          <w:p w14:paraId="33BA3532" w14:textId="77777777" w:rsidR="00DE2E1C" w:rsidRDefault="00000000">
            <w:pPr>
              <w:pStyle w:val="Compact"/>
            </w:pPr>
            <w:r>
              <w:t>6.2.1.3</w:t>
            </w:r>
          </w:p>
        </w:tc>
        <w:tc>
          <w:tcPr>
            <w:tcW w:w="0" w:type="auto"/>
          </w:tcPr>
          <w:p w14:paraId="09979363" w14:textId="77777777" w:rsidR="00DE2E1C" w:rsidRDefault="00000000">
            <w:pPr>
              <w:pStyle w:val="Compact"/>
            </w:pPr>
            <w:r>
              <w:t>NA</w:t>
            </w:r>
          </w:p>
        </w:tc>
      </w:tr>
      <w:tr w:rsidR="00DE2E1C" w14:paraId="1CC9BCF3" w14:textId="77777777">
        <w:tc>
          <w:tcPr>
            <w:tcW w:w="0" w:type="auto"/>
          </w:tcPr>
          <w:p w14:paraId="27EF65DC" w14:textId="77777777" w:rsidR="00DE2E1C" w:rsidRDefault="00000000">
            <w:pPr>
              <w:pStyle w:val="Compact"/>
            </w:pPr>
            <w:r>
              <w:t>DNA ligase (ATP)</w:t>
            </w:r>
          </w:p>
        </w:tc>
        <w:tc>
          <w:tcPr>
            <w:tcW w:w="0" w:type="auto"/>
          </w:tcPr>
          <w:p w14:paraId="2623816A" w14:textId="77777777" w:rsidR="00DE2E1C" w:rsidRDefault="00000000">
            <w:pPr>
              <w:pStyle w:val="Compact"/>
            </w:pPr>
            <w:r>
              <w:t>6.5.1.1</w:t>
            </w:r>
          </w:p>
        </w:tc>
        <w:tc>
          <w:tcPr>
            <w:tcW w:w="0" w:type="auto"/>
          </w:tcPr>
          <w:p w14:paraId="3B2886D7" w14:textId="77777777" w:rsidR="00DE2E1C" w:rsidRDefault="00000000">
            <w:pPr>
              <w:pStyle w:val="Compact"/>
            </w:pPr>
            <w:r>
              <w:t>NA</w:t>
            </w:r>
          </w:p>
        </w:tc>
      </w:tr>
      <w:tr w:rsidR="00DE2E1C" w14:paraId="6B62D182" w14:textId="77777777">
        <w:tc>
          <w:tcPr>
            <w:tcW w:w="0" w:type="auto"/>
          </w:tcPr>
          <w:p w14:paraId="02627DC3" w14:textId="77777777" w:rsidR="00DE2E1C" w:rsidRDefault="00000000">
            <w:pPr>
              <w:pStyle w:val="Compact"/>
            </w:pPr>
            <w:r>
              <w:t>DNA ligase (NAD+)</w:t>
            </w:r>
          </w:p>
        </w:tc>
        <w:tc>
          <w:tcPr>
            <w:tcW w:w="0" w:type="auto"/>
          </w:tcPr>
          <w:p w14:paraId="177F6042" w14:textId="77777777" w:rsidR="00DE2E1C" w:rsidRDefault="00000000">
            <w:pPr>
              <w:pStyle w:val="Compact"/>
            </w:pPr>
            <w:r>
              <w:t>6.5.1.2</w:t>
            </w:r>
          </w:p>
        </w:tc>
        <w:tc>
          <w:tcPr>
            <w:tcW w:w="0" w:type="auto"/>
          </w:tcPr>
          <w:p w14:paraId="0C9C8339" w14:textId="77777777" w:rsidR="00DE2E1C" w:rsidRDefault="00000000">
            <w:pPr>
              <w:pStyle w:val="Compact"/>
            </w:pPr>
            <w:r>
              <w:t>NA</w:t>
            </w:r>
          </w:p>
        </w:tc>
      </w:tr>
      <w:tr w:rsidR="00DE2E1C" w14:paraId="5EA773E1" w14:textId="77777777">
        <w:tc>
          <w:tcPr>
            <w:tcW w:w="0" w:type="auto"/>
          </w:tcPr>
          <w:p w14:paraId="490C6415" w14:textId="77777777" w:rsidR="00DE2E1C" w:rsidRDefault="00000000">
            <w:pPr>
              <w:pStyle w:val="Compact"/>
            </w:pPr>
            <w:r>
              <w:t>cytochrome-c oxidase</w:t>
            </w:r>
          </w:p>
        </w:tc>
        <w:tc>
          <w:tcPr>
            <w:tcW w:w="0" w:type="auto"/>
          </w:tcPr>
          <w:p w14:paraId="7B685D35" w14:textId="77777777" w:rsidR="00DE2E1C" w:rsidRDefault="00000000">
            <w:pPr>
              <w:pStyle w:val="Compact"/>
            </w:pPr>
            <w:r>
              <w:t>7.1.1.9</w:t>
            </w:r>
          </w:p>
        </w:tc>
        <w:tc>
          <w:tcPr>
            <w:tcW w:w="0" w:type="auto"/>
          </w:tcPr>
          <w:p w14:paraId="6DCCA373" w14:textId="77777777" w:rsidR="00DE2E1C" w:rsidRDefault="00000000">
            <w:pPr>
              <w:pStyle w:val="Compact"/>
            </w:pPr>
            <w:r>
              <w:t>NA</w:t>
            </w:r>
          </w:p>
        </w:tc>
      </w:tr>
      <w:tr w:rsidR="00DE2E1C" w14:paraId="7E02933E" w14:textId="77777777">
        <w:tc>
          <w:tcPr>
            <w:tcW w:w="0" w:type="auto"/>
          </w:tcPr>
          <w:p w14:paraId="59155761" w14:textId="77777777" w:rsidR="00DE2E1C" w:rsidRDefault="00000000">
            <w:pPr>
              <w:pStyle w:val="Compact"/>
            </w:pPr>
            <w:r>
              <w:t>Flavodiiron (Flv1a/3a)</w:t>
            </w:r>
          </w:p>
        </w:tc>
        <w:tc>
          <w:tcPr>
            <w:tcW w:w="0" w:type="auto"/>
          </w:tcPr>
          <w:p w14:paraId="22C5F982" w14:textId="77777777" w:rsidR="00DE2E1C" w:rsidRDefault="00000000">
            <w:pPr>
              <w:pStyle w:val="Compact"/>
            </w:pPr>
            <w:r>
              <w:t>NA</w:t>
            </w:r>
          </w:p>
        </w:tc>
        <w:tc>
          <w:tcPr>
            <w:tcW w:w="0" w:type="auto"/>
          </w:tcPr>
          <w:p w14:paraId="2001BED4" w14:textId="77777777" w:rsidR="00DE2E1C" w:rsidRDefault="00000000">
            <w:pPr>
              <w:pStyle w:val="Compact"/>
            </w:pPr>
            <w:r>
              <w:t>NA</w:t>
            </w:r>
          </w:p>
        </w:tc>
      </w:tr>
    </w:tbl>
    <w:p w14:paraId="43D7B59F" w14:textId="77777777" w:rsidR="00DE2E1C" w:rsidRDefault="00DE2E1C"/>
    <w:p w14:paraId="5F015005" w14:textId="77777777" w:rsidR="00C04E49" w:rsidRDefault="00C04E49">
      <w:pPr>
        <w:pStyle w:val="TableCaption"/>
        <w:sectPr w:rsidR="00C04E49" w:rsidSect="00C04E49">
          <w:pgSz w:w="15840" w:h="12240" w:orient="landscape"/>
          <w:pgMar w:top="1440" w:right="1440" w:bottom="1440" w:left="1440" w:header="720" w:footer="720" w:gutter="0"/>
          <w:lnNumType w:countBy="1" w:restart="continuous"/>
          <w:cols w:space="720"/>
          <w:docGrid w:linePitch="326"/>
        </w:sectPr>
      </w:pPr>
    </w:p>
    <w:p w14:paraId="455F7798" w14:textId="65A317CE" w:rsidR="00DE2E1C" w:rsidRPr="00C04E49" w:rsidRDefault="00F371B8">
      <w:pPr>
        <w:pStyle w:val="TableCaption"/>
        <w:rPr>
          <w:b/>
          <w:bCs/>
        </w:rPr>
      </w:pPr>
      <w:r>
        <w:rPr>
          <w:b/>
          <w:bCs/>
        </w:rPr>
        <w:lastRenderedPageBreak/>
        <w:t>S2 Table</w:t>
      </w:r>
      <w:r w:rsidRPr="00C04E49">
        <w:rPr>
          <w:b/>
          <w:bCs/>
        </w:rPr>
        <w:t>: The maximum growth rate, µ</w:t>
      </w:r>
      <w:r w:rsidRPr="00C04E49">
        <w:rPr>
          <w:b/>
          <w:bCs/>
          <w:vertAlign w:val="subscript"/>
        </w:rPr>
        <w:t>max</w:t>
      </w:r>
      <w:r w:rsidRPr="00C04E49">
        <w:rPr>
          <w:b/>
          <w:bCs/>
        </w:rPr>
        <w:t xml:space="preserve"> (d</w:t>
      </w:r>
      <w:r w:rsidRPr="00C04E49">
        <w:rPr>
          <w:b/>
          <w:bCs/>
          <w:vertAlign w:val="superscript"/>
        </w:rPr>
        <w:t>-1</w:t>
      </w:r>
      <w:r w:rsidRPr="00C04E49">
        <w:rPr>
          <w:b/>
          <w:bCs/>
        </w:rPr>
        <w:t>) achieved for each strain under each [O</w:t>
      </w:r>
      <w:r w:rsidRPr="00C04E49">
        <w:rPr>
          <w:b/>
          <w:bCs/>
          <w:vertAlign w:val="subscript"/>
        </w:rPr>
        <w:t>2</w:t>
      </w:r>
      <w:r w:rsidRPr="00C04E49">
        <w:rPr>
          <w:b/>
          <w:bCs/>
        </w:rPr>
        <w:t>], with the corresponding photoperiod, PAR level and spectral waveband.</w:t>
      </w:r>
    </w:p>
    <w:tbl>
      <w:tblPr>
        <w:tblStyle w:val="Table"/>
        <w:tblW w:w="5000" w:type="pct"/>
        <w:tblLook w:val="0020" w:firstRow="1" w:lastRow="0" w:firstColumn="0" w:lastColumn="0" w:noHBand="0" w:noVBand="0"/>
        <w:tblCaption w:val="Table 3: The maximum growth rate, µmax (d-1) achieved for each strain under each [O2], with the corresponding photoperiod, PAR level and spectral waveband."/>
      </w:tblPr>
      <w:tblGrid>
        <w:gridCol w:w="1380"/>
        <w:gridCol w:w="1410"/>
        <w:gridCol w:w="1348"/>
        <w:gridCol w:w="2184"/>
        <w:gridCol w:w="3464"/>
        <w:gridCol w:w="3174"/>
      </w:tblGrid>
      <w:tr w:rsidR="00DE2E1C" w14:paraId="2E2BFC62" w14:textId="77777777" w:rsidTr="00DE2E1C">
        <w:trPr>
          <w:cnfStyle w:val="100000000000" w:firstRow="1" w:lastRow="0" w:firstColumn="0" w:lastColumn="0" w:oddVBand="0" w:evenVBand="0" w:oddHBand="0" w:evenHBand="0" w:firstRowFirstColumn="0" w:firstRowLastColumn="0" w:lastRowFirstColumn="0" w:lastRowLastColumn="0"/>
          <w:tblHeader/>
        </w:trPr>
        <w:tc>
          <w:tcPr>
            <w:tcW w:w="0" w:type="auto"/>
          </w:tcPr>
          <w:p w14:paraId="7A7BCC18" w14:textId="77777777" w:rsidR="00DE2E1C" w:rsidRDefault="00000000">
            <w:pPr>
              <w:pStyle w:val="Compact"/>
            </w:pPr>
            <w:r>
              <w:t>Strain</w:t>
            </w:r>
          </w:p>
        </w:tc>
        <w:tc>
          <w:tcPr>
            <w:tcW w:w="0" w:type="auto"/>
          </w:tcPr>
          <w:p w14:paraId="7A51B8AA" w14:textId="77777777" w:rsidR="00DE2E1C" w:rsidRDefault="00000000">
            <w:pPr>
              <w:pStyle w:val="Compact"/>
            </w:pPr>
            <w:r>
              <w:t>[O</w:t>
            </w:r>
            <w:r>
              <w:rPr>
                <w:vertAlign w:val="subscript"/>
              </w:rPr>
              <w:t>2</w:t>
            </w:r>
            <w:r>
              <w:t>] (µM)</w:t>
            </w:r>
          </w:p>
        </w:tc>
        <w:tc>
          <w:tcPr>
            <w:tcW w:w="0" w:type="auto"/>
          </w:tcPr>
          <w:p w14:paraId="2C264D04" w14:textId="77777777" w:rsidR="00DE2E1C" w:rsidRDefault="00000000">
            <w:pPr>
              <w:pStyle w:val="Compact"/>
            </w:pPr>
            <w:r>
              <w:t>µ</w:t>
            </w:r>
            <w:r>
              <w:rPr>
                <w:vertAlign w:val="subscript"/>
              </w:rPr>
              <w:t>max</w:t>
            </w:r>
            <w:r>
              <w:t xml:space="preserve"> (d</w:t>
            </w:r>
            <w:r>
              <w:rPr>
                <w:vertAlign w:val="superscript"/>
              </w:rPr>
              <w:t>-1</w:t>
            </w:r>
            <w:r>
              <w:t>)</w:t>
            </w:r>
          </w:p>
        </w:tc>
        <w:tc>
          <w:tcPr>
            <w:tcW w:w="0" w:type="auto"/>
          </w:tcPr>
          <w:p w14:paraId="546564A6" w14:textId="77777777" w:rsidR="00DE2E1C" w:rsidRDefault="00000000">
            <w:pPr>
              <w:pStyle w:val="Compact"/>
            </w:pPr>
            <w:r>
              <w:t>Photoperiod (h)</w:t>
            </w:r>
          </w:p>
        </w:tc>
        <w:tc>
          <w:tcPr>
            <w:tcW w:w="0" w:type="auto"/>
          </w:tcPr>
          <w:p w14:paraId="50D3181C" w14:textId="77777777" w:rsidR="00DE2E1C" w:rsidRDefault="00000000">
            <w:pPr>
              <w:pStyle w:val="Compact"/>
            </w:pPr>
            <w:r>
              <w:t>PAR (µmol photons m</w:t>
            </w:r>
            <w:r>
              <w:rPr>
                <w:vertAlign w:val="superscript"/>
              </w:rPr>
              <w:t>-2</w:t>
            </w:r>
            <w:r>
              <w:t xml:space="preserve"> s</w:t>
            </w:r>
            <w:r>
              <w:rPr>
                <w:vertAlign w:val="superscript"/>
              </w:rPr>
              <w:t>-1</w:t>
            </w:r>
            <w:r>
              <w:t>)</w:t>
            </w:r>
          </w:p>
        </w:tc>
        <w:tc>
          <w:tcPr>
            <w:tcW w:w="0" w:type="auto"/>
          </w:tcPr>
          <w:p w14:paraId="4D50C1EA" w14:textId="77777777" w:rsidR="00DE2E1C" w:rsidRDefault="00000000">
            <w:pPr>
              <w:pStyle w:val="Compact"/>
            </w:pPr>
            <w:r>
              <w:t>Spectral waveband (nm)</w:t>
            </w:r>
          </w:p>
        </w:tc>
      </w:tr>
      <w:tr w:rsidR="00DE2E1C" w14:paraId="0B1A6FFA" w14:textId="77777777">
        <w:tc>
          <w:tcPr>
            <w:tcW w:w="0" w:type="auto"/>
          </w:tcPr>
          <w:p w14:paraId="687E154A" w14:textId="77777777" w:rsidR="00DE2E1C" w:rsidRDefault="00000000">
            <w:pPr>
              <w:pStyle w:val="Compact"/>
            </w:pPr>
            <w:r>
              <w:t>MED4</w:t>
            </w:r>
          </w:p>
        </w:tc>
        <w:tc>
          <w:tcPr>
            <w:tcW w:w="0" w:type="auto"/>
          </w:tcPr>
          <w:p w14:paraId="4803A1FB" w14:textId="77777777" w:rsidR="00DE2E1C" w:rsidRDefault="00000000">
            <w:pPr>
              <w:pStyle w:val="Compact"/>
            </w:pPr>
            <w:r>
              <w:t>250</w:t>
            </w:r>
          </w:p>
        </w:tc>
        <w:tc>
          <w:tcPr>
            <w:tcW w:w="0" w:type="auto"/>
          </w:tcPr>
          <w:p w14:paraId="4E69FBD1" w14:textId="77777777" w:rsidR="00DE2E1C" w:rsidRDefault="00000000">
            <w:pPr>
              <w:pStyle w:val="Compact"/>
            </w:pPr>
            <w:r>
              <w:t>0.68</w:t>
            </w:r>
          </w:p>
        </w:tc>
        <w:tc>
          <w:tcPr>
            <w:tcW w:w="0" w:type="auto"/>
          </w:tcPr>
          <w:p w14:paraId="52EE4E67" w14:textId="77777777" w:rsidR="00DE2E1C" w:rsidRDefault="00000000">
            <w:pPr>
              <w:pStyle w:val="Compact"/>
            </w:pPr>
            <w:r>
              <w:t>16</w:t>
            </w:r>
          </w:p>
        </w:tc>
        <w:tc>
          <w:tcPr>
            <w:tcW w:w="0" w:type="auto"/>
          </w:tcPr>
          <w:p w14:paraId="1B429837" w14:textId="77777777" w:rsidR="00DE2E1C" w:rsidRDefault="00000000">
            <w:pPr>
              <w:pStyle w:val="Compact"/>
            </w:pPr>
            <w:r>
              <w:t>180</w:t>
            </w:r>
          </w:p>
        </w:tc>
        <w:tc>
          <w:tcPr>
            <w:tcW w:w="0" w:type="auto"/>
          </w:tcPr>
          <w:p w14:paraId="64D644CE" w14:textId="77777777" w:rsidR="00DE2E1C" w:rsidRDefault="00000000">
            <w:pPr>
              <w:pStyle w:val="Compact"/>
            </w:pPr>
            <w:r>
              <w:t>450</w:t>
            </w:r>
          </w:p>
        </w:tc>
      </w:tr>
      <w:tr w:rsidR="00DE2E1C" w14:paraId="4B1C9D1B" w14:textId="77777777">
        <w:tc>
          <w:tcPr>
            <w:tcW w:w="0" w:type="auto"/>
          </w:tcPr>
          <w:p w14:paraId="104674D5" w14:textId="77777777" w:rsidR="00DE2E1C" w:rsidRDefault="00000000">
            <w:pPr>
              <w:pStyle w:val="Compact"/>
            </w:pPr>
            <w:r>
              <w:t>MED4</w:t>
            </w:r>
          </w:p>
        </w:tc>
        <w:tc>
          <w:tcPr>
            <w:tcW w:w="0" w:type="auto"/>
          </w:tcPr>
          <w:p w14:paraId="79FCCCE4" w14:textId="77777777" w:rsidR="00DE2E1C" w:rsidRDefault="00000000">
            <w:pPr>
              <w:pStyle w:val="Compact"/>
            </w:pPr>
            <w:r>
              <w:t>25</w:t>
            </w:r>
          </w:p>
        </w:tc>
        <w:tc>
          <w:tcPr>
            <w:tcW w:w="0" w:type="auto"/>
          </w:tcPr>
          <w:p w14:paraId="724D4BE6" w14:textId="77777777" w:rsidR="00DE2E1C" w:rsidRDefault="00000000">
            <w:pPr>
              <w:pStyle w:val="Compact"/>
            </w:pPr>
            <w:r>
              <w:t>0.65</w:t>
            </w:r>
          </w:p>
        </w:tc>
        <w:tc>
          <w:tcPr>
            <w:tcW w:w="0" w:type="auto"/>
          </w:tcPr>
          <w:p w14:paraId="1A65A72D" w14:textId="77777777" w:rsidR="00DE2E1C" w:rsidRDefault="00000000">
            <w:pPr>
              <w:pStyle w:val="Compact"/>
            </w:pPr>
            <w:r>
              <w:t>12</w:t>
            </w:r>
          </w:p>
        </w:tc>
        <w:tc>
          <w:tcPr>
            <w:tcW w:w="0" w:type="auto"/>
          </w:tcPr>
          <w:p w14:paraId="48CB1D1F" w14:textId="77777777" w:rsidR="00DE2E1C" w:rsidRDefault="00000000">
            <w:pPr>
              <w:pStyle w:val="Compact"/>
            </w:pPr>
            <w:r>
              <w:t>90</w:t>
            </w:r>
          </w:p>
        </w:tc>
        <w:tc>
          <w:tcPr>
            <w:tcW w:w="0" w:type="auto"/>
          </w:tcPr>
          <w:p w14:paraId="33291BCF" w14:textId="77777777" w:rsidR="00DE2E1C" w:rsidRDefault="00000000">
            <w:pPr>
              <w:pStyle w:val="Compact"/>
            </w:pPr>
            <w:r>
              <w:t>450</w:t>
            </w:r>
          </w:p>
        </w:tc>
      </w:tr>
      <w:tr w:rsidR="00DE2E1C" w14:paraId="3828E19B" w14:textId="77777777">
        <w:tc>
          <w:tcPr>
            <w:tcW w:w="0" w:type="auto"/>
          </w:tcPr>
          <w:p w14:paraId="23C3E489" w14:textId="77777777" w:rsidR="00DE2E1C" w:rsidRDefault="00000000">
            <w:pPr>
              <w:pStyle w:val="Compact"/>
            </w:pPr>
            <w:r>
              <w:t>MED4</w:t>
            </w:r>
          </w:p>
        </w:tc>
        <w:tc>
          <w:tcPr>
            <w:tcW w:w="0" w:type="auto"/>
          </w:tcPr>
          <w:p w14:paraId="2D231970" w14:textId="77777777" w:rsidR="00DE2E1C" w:rsidRDefault="00000000">
            <w:pPr>
              <w:pStyle w:val="Compact"/>
            </w:pPr>
            <w:r>
              <w:t>2.5</w:t>
            </w:r>
          </w:p>
        </w:tc>
        <w:tc>
          <w:tcPr>
            <w:tcW w:w="0" w:type="auto"/>
          </w:tcPr>
          <w:p w14:paraId="3693A3F9" w14:textId="77777777" w:rsidR="00DE2E1C" w:rsidRDefault="00000000">
            <w:pPr>
              <w:pStyle w:val="Compact"/>
            </w:pPr>
            <w:r>
              <w:t>0.00</w:t>
            </w:r>
          </w:p>
        </w:tc>
        <w:tc>
          <w:tcPr>
            <w:tcW w:w="0" w:type="auto"/>
          </w:tcPr>
          <w:p w14:paraId="59064978" w14:textId="77777777" w:rsidR="00DE2E1C" w:rsidRDefault="00000000">
            <w:pPr>
              <w:pStyle w:val="Compact"/>
            </w:pPr>
            <w:r>
              <w:t>All tested</w:t>
            </w:r>
          </w:p>
        </w:tc>
        <w:tc>
          <w:tcPr>
            <w:tcW w:w="0" w:type="auto"/>
          </w:tcPr>
          <w:p w14:paraId="613D5B68" w14:textId="77777777" w:rsidR="00DE2E1C" w:rsidRDefault="00000000">
            <w:pPr>
              <w:pStyle w:val="Compact"/>
            </w:pPr>
            <w:r>
              <w:t>All tested</w:t>
            </w:r>
          </w:p>
        </w:tc>
        <w:tc>
          <w:tcPr>
            <w:tcW w:w="0" w:type="auto"/>
          </w:tcPr>
          <w:p w14:paraId="09E88452" w14:textId="77777777" w:rsidR="00DE2E1C" w:rsidRDefault="00000000">
            <w:pPr>
              <w:pStyle w:val="Compact"/>
            </w:pPr>
            <w:r>
              <w:t>All tested</w:t>
            </w:r>
          </w:p>
        </w:tc>
      </w:tr>
      <w:tr w:rsidR="00DE2E1C" w14:paraId="59401742" w14:textId="77777777">
        <w:tc>
          <w:tcPr>
            <w:tcW w:w="0" w:type="auto"/>
          </w:tcPr>
          <w:p w14:paraId="1363CA68" w14:textId="77777777" w:rsidR="00DE2E1C" w:rsidRDefault="00000000">
            <w:pPr>
              <w:pStyle w:val="Compact"/>
            </w:pPr>
            <w:r>
              <w:t>SS120</w:t>
            </w:r>
          </w:p>
        </w:tc>
        <w:tc>
          <w:tcPr>
            <w:tcW w:w="0" w:type="auto"/>
          </w:tcPr>
          <w:p w14:paraId="7658BC1D" w14:textId="77777777" w:rsidR="00DE2E1C" w:rsidRDefault="00000000">
            <w:pPr>
              <w:pStyle w:val="Compact"/>
            </w:pPr>
            <w:r>
              <w:t>250</w:t>
            </w:r>
          </w:p>
        </w:tc>
        <w:tc>
          <w:tcPr>
            <w:tcW w:w="0" w:type="auto"/>
          </w:tcPr>
          <w:p w14:paraId="4535978D" w14:textId="77777777" w:rsidR="00DE2E1C" w:rsidRDefault="00000000">
            <w:pPr>
              <w:pStyle w:val="Compact"/>
            </w:pPr>
            <w:r>
              <w:t>0.50</w:t>
            </w:r>
          </w:p>
        </w:tc>
        <w:tc>
          <w:tcPr>
            <w:tcW w:w="0" w:type="auto"/>
          </w:tcPr>
          <w:p w14:paraId="3403CF2B" w14:textId="77777777" w:rsidR="00DE2E1C" w:rsidRDefault="00000000">
            <w:pPr>
              <w:pStyle w:val="Compact"/>
            </w:pPr>
            <w:r>
              <w:t>16</w:t>
            </w:r>
          </w:p>
        </w:tc>
        <w:tc>
          <w:tcPr>
            <w:tcW w:w="0" w:type="auto"/>
          </w:tcPr>
          <w:p w14:paraId="112F8163" w14:textId="77777777" w:rsidR="00DE2E1C" w:rsidRDefault="00000000">
            <w:pPr>
              <w:pStyle w:val="Compact"/>
            </w:pPr>
            <w:r>
              <w:t>90</w:t>
            </w:r>
          </w:p>
        </w:tc>
        <w:tc>
          <w:tcPr>
            <w:tcW w:w="0" w:type="auto"/>
          </w:tcPr>
          <w:p w14:paraId="6683617E" w14:textId="77777777" w:rsidR="00DE2E1C" w:rsidRDefault="00000000">
            <w:pPr>
              <w:pStyle w:val="Compact"/>
            </w:pPr>
            <w:r>
              <w:t>White LED</w:t>
            </w:r>
          </w:p>
        </w:tc>
      </w:tr>
      <w:tr w:rsidR="00DE2E1C" w14:paraId="49762AC8" w14:textId="77777777">
        <w:tc>
          <w:tcPr>
            <w:tcW w:w="0" w:type="auto"/>
          </w:tcPr>
          <w:p w14:paraId="0AC91BD1" w14:textId="77777777" w:rsidR="00DE2E1C" w:rsidRDefault="00000000">
            <w:pPr>
              <w:pStyle w:val="Compact"/>
            </w:pPr>
            <w:r>
              <w:t>SS120</w:t>
            </w:r>
          </w:p>
        </w:tc>
        <w:tc>
          <w:tcPr>
            <w:tcW w:w="0" w:type="auto"/>
          </w:tcPr>
          <w:p w14:paraId="603CD66C" w14:textId="77777777" w:rsidR="00DE2E1C" w:rsidRDefault="00000000">
            <w:pPr>
              <w:pStyle w:val="Compact"/>
            </w:pPr>
            <w:r>
              <w:t>25</w:t>
            </w:r>
          </w:p>
        </w:tc>
        <w:tc>
          <w:tcPr>
            <w:tcW w:w="0" w:type="auto"/>
          </w:tcPr>
          <w:p w14:paraId="18FAE19A" w14:textId="77777777" w:rsidR="00DE2E1C" w:rsidRDefault="00000000">
            <w:pPr>
              <w:pStyle w:val="Compact"/>
            </w:pPr>
            <w:r>
              <w:t>0.45</w:t>
            </w:r>
          </w:p>
        </w:tc>
        <w:tc>
          <w:tcPr>
            <w:tcW w:w="0" w:type="auto"/>
          </w:tcPr>
          <w:p w14:paraId="6BAD87CA" w14:textId="77777777" w:rsidR="00DE2E1C" w:rsidRDefault="00000000">
            <w:pPr>
              <w:pStyle w:val="Compact"/>
            </w:pPr>
            <w:r>
              <w:t>8</w:t>
            </w:r>
          </w:p>
        </w:tc>
        <w:tc>
          <w:tcPr>
            <w:tcW w:w="0" w:type="auto"/>
          </w:tcPr>
          <w:p w14:paraId="7B3F4F15" w14:textId="77777777" w:rsidR="00DE2E1C" w:rsidRDefault="00000000">
            <w:pPr>
              <w:pStyle w:val="Compact"/>
            </w:pPr>
            <w:r>
              <w:t>90</w:t>
            </w:r>
          </w:p>
        </w:tc>
        <w:tc>
          <w:tcPr>
            <w:tcW w:w="0" w:type="auto"/>
          </w:tcPr>
          <w:p w14:paraId="46C9DED3" w14:textId="77777777" w:rsidR="00DE2E1C" w:rsidRDefault="00000000">
            <w:pPr>
              <w:pStyle w:val="Compact"/>
            </w:pPr>
            <w:r>
              <w:t>450</w:t>
            </w:r>
          </w:p>
        </w:tc>
      </w:tr>
      <w:tr w:rsidR="00DE2E1C" w14:paraId="57145721" w14:textId="77777777">
        <w:tc>
          <w:tcPr>
            <w:tcW w:w="0" w:type="auto"/>
          </w:tcPr>
          <w:p w14:paraId="5554043C" w14:textId="77777777" w:rsidR="00DE2E1C" w:rsidRDefault="00000000">
            <w:pPr>
              <w:pStyle w:val="Compact"/>
            </w:pPr>
            <w:r>
              <w:t>SS120</w:t>
            </w:r>
          </w:p>
        </w:tc>
        <w:tc>
          <w:tcPr>
            <w:tcW w:w="0" w:type="auto"/>
          </w:tcPr>
          <w:p w14:paraId="133359E0" w14:textId="77777777" w:rsidR="00DE2E1C" w:rsidRDefault="00000000">
            <w:pPr>
              <w:pStyle w:val="Compact"/>
            </w:pPr>
            <w:r>
              <w:t>2.5</w:t>
            </w:r>
          </w:p>
        </w:tc>
        <w:tc>
          <w:tcPr>
            <w:tcW w:w="0" w:type="auto"/>
          </w:tcPr>
          <w:p w14:paraId="340BA551" w14:textId="77777777" w:rsidR="00DE2E1C" w:rsidRDefault="00000000">
            <w:pPr>
              <w:pStyle w:val="Compact"/>
            </w:pPr>
            <w:r>
              <w:t>0.15</w:t>
            </w:r>
          </w:p>
        </w:tc>
        <w:tc>
          <w:tcPr>
            <w:tcW w:w="0" w:type="auto"/>
          </w:tcPr>
          <w:p w14:paraId="3DD1DE15" w14:textId="77777777" w:rsidR="00DE2E1C" w:rsidRDefault="00000000">
            <w:pPr>
              <w:pStyle w:val="Compact"/>
            </w:pPr>
            <w:r>
              <w:t>12</w:t>
            </w:r>
          </w:p>
        </w:tc>
        <w:tc>
          <w:tcPr>
            <w:tcW w:w="0" w:type="auto"/>
          </w:tcPr>
          <w:p w14:paraId="3741944F" w14:textId="77777777" w:rsidR="00DE2E1C" w:rsidRDefault="00000000">
            <w:pPr>
              <w:pStyle w:val="Compact"/>
            </w:pPr>
            <w:r>
              <w:t>30</w:t>
            </w:r>
          </w:p>
        </w:tc>
        <w:tc>
          <w:tcPr>
            <w:tcW w:w="0" w:type="auto"/>
          </w:tcPr>
          <w:p w14:paraId="69E37BE1" w14:textId="77777777" w:rsidR="00DE2E1C" w:rsidRDefault="00000000">
            <w:pPr>
              <w:pStyle w:val="Compact"/>
            </w:pPr>
            <w:r>
              <w:t>660</w:t>
            </w:r>
          </w:p>
        </w:tc>
      </w:tr>
      <w:tr w:rsidR="00DE2E1C" w14:paraId="7DF5778C" w14:textId="77777777">
        <w:tc>
          <w:tcPr>
            <w:tcW w:w="0" w:type="auto"/>
          </w:tcPr>
          <w:p w14:paraId="425F7883" w14:textId="77777777" w:rsidR="00DE2E1C" w:rsidRDefault="00000000">
            <w:pPr>
              <w:pStyle w:val="Compact"/>
            </w:pPr>
            <w:r>
              <w:t>MIT9313</w:t>
            </w:r>
          </w:p>
        </w:tc>
        <w:tc>
          <w:tcPr>
            <w:tcW w:w="0" w:type="auto"/>
          </w:tcPr>
          <w:p w14:paraId="639F062A" w14:textId="77777777" w:rsidR="00DE2E1C" w:rsidRDefault="00000000">
            <w:pPr>
              <w:pStyle w:val="Compact"/>
            </w:pPr>
            <w:r>
              <w:t>250</w:t>
            </w:r>
          </w:p>
        </w:tc>
        <w:tc>
          <w:tcPr>
            <w:tcW w:w="0" w:type="auto"/>
          </w:tcPr>
          <w:p w14:paraId="66BC6B85" w14:textId="77777777" w:rsidR="00DE2E1C" w:rsidRDefault="00000000">
            <w:pPr>
              <w:pStyle w:val="Compact"/>
            </w:pPr>
            <w:r>
              <w:t>0.54</w:t>
            </w:r>
          </w:p>
        </w:tc>
        <w:tc>
          <w:tcPr>
            <w:tcW w:w="0" w:type="auto"/>
          </w:tcPr>
          <w:p w14:paraId="6575CD97" w14:textId="77777777" w:rsidR="00DE2E1C" w:rsidRDefault="00000000">
            <w:pPr>
              <w:pStyle w:val="Compact"/>
            </w:pPr>
            <w:r>
              <w:t>16</w:t>
            </w:r>
          </w:p>
        </w:tc>
        <w:tc>
          <w:tcPr>
            <w:tcW w:w="0" w:type="auto"/>
          </w:tcPr>
          <w:p w14:paraId="735D18DB" w14:textId="77777777" w:rsidR="00DE2E1C" w:rsidRDefault="00000000">
            <w:pPr>
              <w:pStyle w:val="Compact"/>
            </w:pPr>
            <w:r>
              <w:t>30</w:t>
            </w:r>
          </w:p>
        </w:tc>
        <w:tc>
          <w:tcPr>
            <w:tcW w:w="0" w:type="auto"/>
          </w:tcPr>
          <w:p w14:paraId="558F8530" w14:textId="77777777" w:rsidR="00DE2E1C" w:rsidRDefault="00000000">
            <w:pPr>
              <w:pStyle w:val="Compact"/>
            </w:pPr>
            <w:r>
              <w:t>450</w:t>
            </w:r>
          </w:p>
        </w:tc>
      </w:tr>
      <w:tr w:rsidR="00DE2E1C" w14:paraId="34210E0E" w14:textId="77777777">
        <w:tc>
          <w:tcPr>
            <w:tcW w:w="0" w:type="auto"/>
          </w:tcPr>
          <w:p w14:paraId="4CF83264" w14:textId="77777777" w:rsidR="00DE2E1C" w:rsidRDefault="00000000">
            <w:pPr>
              <w:pStyle w:val="Compact"/>
            </w:pPr>
            <w:r>
              <w:t>MIT9313</w:t>
            </w:r>
          </w:p>
        </w:tc>
        <w:tc>
          <w:tcPr>
            <w:tcW w:w="0" w:type="auto"/>
          </w:tcPr>
          <w:p w14:paraId="68B1FBF8" w14:textId="77777777" w:rsidR="00DE2E1C" w:rsidRDefault="00000000">
            <w:pPr>
              <w:pStyle w:val="Compact"/>
            </w:pPr>
            <w:r>
              <w:t>25</w:t>
            </w:r>
          </w:p>
        </w:tc>
        <w:tc>
          <w:tcPr>
            <w:tcW w:w="0" w:type="auto"/>
          </w:tcPr>
          <w:p w14:paraId="0F1C4A8A" w14:textId="77777777" w:rsidR="00DE2E1C" w:rsidRDefault="00000000">
            <w:pPr>
              <w:pStyle w:val="Compact"/>
            </w:pPr>
            <w:r>
              <w:t>1.01</w:t>
            </w:r>
          </w:p>
        </w:tc>
        <w:tc>
          <w:tcPr>
            <w:tcW w:w="0" w:type="auto"/>
          </w:tcPr>
          <w:p w14:paraId="4B6443C2" w14:textId="77777777" w:rsidR="00DE2E1C" w:rsidRDefault="00000000">
            <w:pPr>
              <w:pStyle w:val="Compact"/>
            </w:pPr>
            <w:r>
              <w:t>16</w:t>
            </w:r>
          </w:p>
        </w:tc>
        <w:tc>
          <w:tcPr>
            <w:tcW w:w="0" w:type="auto"/>
          </w:tcPr>
          <w:p w14:paraId="60884915" w14:textId="77777777" w:rsidR="00DE2E1C" w:rsidRDefault="00000000">
            <w:pPr>
              <w:pStyle w:val="Compact"/>
            </w:pPr>
            <w:r>
              <w:t>90</w:t>
            </w:r>
          </w:p>
        </w:tc>
        <w:tc>
          <w:tcPr>
            <w:tcW w:w="0" w:type="auto"/>
          </w:tcPr>
          <w:p w14:paraId="6768A223" w14:textId="77777777" w:rsidR="00DE2E1C" w:rsidRDefault="00000000">
            <w:pPr>
              <w:pStyle w:val="Compact"/>
            </w:pPr>
            <w:r>
              <w:t>White LED</w:t>
            </w:r>
          </w:p>
        </w:tc>
      </w:tr>
      <w:tr w:rsidR="00DE2E1C" w14:paraId="6F431C09" w14:textId="77777777">
        <w:tc>
          <w:tcPr>
            <w:tcW w:w="0" w:type="auto"/>
          </w:tcPr>
          <w:p w14:paraId="7324F3CB" w14:textId="77777777" w:rsidR="00DE2E1C" w:rsidRDefault="00000000">
            <w:pPr>
              <w:pStyle w:val="Compact"/>
            </w:pPr>
            <w:r>
              <w:t>MIT9313</w:t>
            </w:r>
          </w:p>
        </w:tc>
        <w:tc>
          <w:tcPr>
            <w:tcW w:w="0" w:type="auto"/>
          </w:tcPr>
          <w:p w14:paraId="6BA9A23D" w14:textId="77777777" w:rsidR="00DE2E1C" w:rsidRDefault="00000000">
            <w:pPr>
              <w:pStyle w:val="Compact"/>
            </w:pPr>
            <w:r>
              <w:t>2.5</w:t>
            </w:r>
          </w:p>
        </w:tc>
        <w:tc>
          <w:tcPr>
            <w:tcW w:w="0" w:type="auto"/>
          </w:tcPr>
          <w:p w14:paraId="65C1E2C9" w14:textId="77777777" w:rsidR="00DE2E1C" w:rsidRDefault="00000000">
            <w:pPr>
              <w:pStyle w:val="Compact"/>
            </w:pPr>
            <w:r>
              <w:t>0.45</w:t>
            </w:r>
          </w:p>
        </w:tc>
        <w:tc>
          <w:tcPr>
            <w:tcW w:w="0" w:type="auto"/>
          </w:tcPr>
          <w:p w14:paraId="5A26371F" w14:textId="77777777" w:rsidR="00DE2E1C" w:rsidRDefault="00000000">
            <w:pPr>
              <w:pStyle w:val="Compact"/>
            </w:pPr>
            <w:r>
              <w:t>12</w:t>
            </w:r>
          </w:p>
        </w:tc>
        <w:tc>
          <w:tcPr>
            <w:tcW w:w="0" w:type="auto"/>
          </w:tcPr>
          <w:p w14:paraId="071D9501" w14:textId="77777777" w:rsidR="00DE2E1C" w:rsidRDefault="00000000">
            <w:pPr>
              <w:pStyle w:val="Compact"/>
            </w:pPr>
            <w:r>
              <w:t>90</w:t>
            </w:r>
          </w:p>
        </w:tc>
        <w:tc>
          <w:tcPr>
            <w:tcW w:w="0" w:type="auto"/>
          </w:tcPr>
          <w:p w14:paraId="14E9FAB1" w14:textId="77777777" w:rsidR="00DE2E1C" w:rsidRDefault="00000000">
            <w:pPr>
              <w:pStyle w:val="Compact"/>
            </w:pPr>
            <w:r>
              <w:t>450</w:t>
            </w:r>
          </w:p>
        </w:tc>
      </w:tr>
    </w:tbl>
    <w:p w14:paraId="4AD07143" w14:textId="77777777" w:rsidR="00C04E49" w:rsidRDefault="00C04E49">
      <w:pPr>
        <w:pStyle w:val="Heading1"/>
        <w:rPr>
          <w:sz w:val="36"/>
          <w:szCs w:val="36"/>
        </w:rPr>
        <w:sectPr w:rsidR="00C04E49" w:rsidSect="00C04E49">
          <w:pgSz w:w="15840" w:h="12240" w:orient="landscape"/>
          <w:pgMar w:top="1440" w:right="1440" w:bottom="1440" w:left="1440" w:header="720" w:footer="720" w:gutter="0"/>
          <w:lnNumType w:countBy="1" w:restart="continuous"/>
          <w:cols w:space="720"/>
          <w:docGrid w:linePitch="326"/>
        </w:sectPr>
      </w:pPr>
      <w:bookmarkStart w:id="1267" w:name="data-availability"/>
      <w:bookmarkEnd w:id="1246"/>
    </w:p>
    <w:p w14:paraId="7C9766E6" w14:textId="77777777" w:rsidR="00DE2E1C" w:rsidRPr="00F179C3" w:rsidRDefault="00000000">
      <w:pPr>
        <w:pStyle w:val="Heading1"/>
        <w:rPr>
          <w:ins w:id="1268" w:author="Mireille Savoie" w:date="2024-06-10T18:59:00Z" w16du:dateUtc="2024-06-10T21:59:00Z"/>
          <w:sz w:val="36"/>
          <w:szCs w:val="36"/>
        </w:rPr>
      </w:pPr>
      <w:ins w:id="1269" w:author="Mireille Savoie" w:date="2024-06-10T18:59:00Z" w16du:dateUtc="2024-06-10T21:59:00Z">
        <w:r w:rsidRPr="00F179C3">
          <w:rPr>
            <w:sz w:val="36"/>
            <w:szCs w:val="36"/>
          </w:rPr>
          <w:lastRenderedPageBreak/>
          <w:t>Data availability</w:t>
        </w:r>
      </w:ins>
    </w:p>
    <w:p w14:paraId="57537978" w14:textId="77777777" w:rsidR="00DE2E1C" w:rsidRDefault="00000000">
      <w:pPr>
        <w:pStyle w:val="FirstParagraph"/>
        <w:rPr>
          <w:ins w:id="1270" w:author="Mireille Savoie" w:date="2024-06-10T18:59:00Z" w16du:dateUtc="2024-06-10T21:59:00Z"/>
        </w:rPr>
      </w:pPr>
      <w:ins w:id="1271" w:author="Mireille Savoie" w:date="2024-06-10T18:59:00Z" w16du:dateUtc="2024-06-10T21:59:00Z">
        <w:r>
          <w:t xml:space="preserve">All data and annotated code for data import, transformations and analyses are available at are available on the </w:t>
        </w:r>
        <w:proofErr w:type="spellStart"/>
        <w:r>
          <w:t>figshare</w:t>
        </w:r>
        <w:proofErr w:type="spellEnd"/>
        <w:r>
          <w:t xml:space="preserve"> data repository (DOI: 10.6084/m9.figshare.25959061).</w:t>
        </w:r>
      </w:ins>
    </w:p>
    <w:p w14:paraId="3867CA6F" w14:textId="77777777" w:rsidR="00DE2E1C" w:rsidRDefault="00000000">
      <w:pPr>
        <w:pStyle w:val="BodyText"/>
        <w:rPr>
          <w:ins w:id="1272" w:author="Mireille Savoie" w:date="2024-06-10T18:59:00Z" w16du:dateUtc="2024-06-10T21:59:00Z"/>
        </w:rPr>
      </w:pPr>
      <w:ins w:id="1273" w:author="Mireille Savoie" w:date="2024-06-10T18:59:00Z" w16du:dateUtc="2024-06-10T21:59:00Z">
        <w:r>
          <w:t xml:space="preserve">All data and annotated code are also available at </w:t>
        </w:r>
        <w:r>
          <w:fldChar w:fldCharType="begin"/>
        </w:r>
        <w:r>
          <w:instrText>HYPERLINK "https://github.com/FundyPhytoPhys/prochlorococcus_o2" \h</w:instrText>
        </w:r>
        <w:r>
          <w:fldChar w:fldCharType="separate"/>
        </w:r>
        <w:r>
          <w:rPr>
            <w:rStyle w:val="Hyperlink"/>
          </w:rPr>
          <w:t>https://github.com/FundyPhytoPhys/prochlorococcus_o2</w:t>
        </w:r>
        <w:r>
          <w:rPr>
            <w:rStyle w:val="Hyperlink"/>
          </w:rPr>
          <w:fldChar w:fldCharType="end"/>
        </w:r>
      </w:ins>
    </w:p>
    <w:p w14:paraId="13D7E7C6" w14:textId="77777777" w:rsidR="00DE2E1C" w:rsidRPr="00F179C3" w:rsidRDefault="00000000">
      <w:pPr>
        <w:pStyle w:val="Heading1"/>
        <w:rPr>
          <w:ins w:id="1274" w:author="Mireille Savoie" w:date="2024-06-10T18:59:00Z" w16du:dateUtc="2024-06-10T21:59:00Z"/>
          <w:sz w:val="36"/>
          <w:szCs w:val="36"/>
        </w:rPr>
      </w:pPr>
      <w:bookmarkStart w:id="1275" w:name="funding"/>
      <w:bookmarkEnd w:id="1267"/>
      <w:ins w:id="1276" w:author="Mireille Savoie" w:date="2024-06-10T18:59:00Z" w16du:dateUtc="2024-06-10T21:59:00Z">
        <w:r w:rsidRPr="00F179C3">
          <w:rPr>
            <w:sz w:val="36"/>
            <w:szCs w:val="36"/>
          </w:rPr>
          <w:t>Funding</w:t>
        </w:r>
      </w:ins>
    </w:p>
    <w:p w14:paraId="5CE347DB" w14:textId="77777777" w:rsidR="00DE2E1C" w:rsidRDefault="00000000">
      <w:pPr>
        <w:pStyle w:val="FirstParagraph"/>
        <w:rPr>
          <w:ins w:id="1277" w:author="Mireille Savoie" w:date="2024-06-10T18:59:00Z" w16du:dateUtc="2024-06-10T21:59:00Z"/>
        </w:rPr>
      </w:pPr>
      <w:ins w:id="1278" w:author="Mireille Savoie" w:date="2024-06-10T18:59:00Z" w16du:dateUtc="2024-06-10T21:59:00Z">
        <w:r>
          <w:t xml:space="preserve">Czech Academy of Science (OP) visiting fellowship supporting DAC work at </w:t>
        </w:r>
        <w:proofErr w:type="spellStart"/>
        <w:r>
          <w:t>AlgaTech</w:t>
        </w:r>
        <w:proofErr w:type="spellEnd"/>
      </w:ins>
    </w:p>
    <w:p w14:paraId="16488DDA" w14:textId="77777777" w:rsidR="00DE2E1C" w:rsidRDefault="00000000">
      <w:pPr>
        <w:pStyle w:val="BodyText"/>
        <w:rPr>
          <w:ins w:id="1279" w:author="Mireille Savoie" w:date="2024-06-10T18:59:00Z" w16du:dateUtc="2024-06-10T21:59:00Z"/>
        </w:rPr>
      </w:pPr>
      <w:ins w:id="1280" w:author="Mireille Savoie" w:date="2024-06-10T18:59:00Z" w16du:dateUtc="2024-06-10T21:59:00Z">
        <w:r>
          <w:t>Canada Research Chair in Phytoplankton Ecophysiology (DAC), Grant number CRC-2017-00075</w:t>
        </w:r>
      </w:ins>
    </w:p>
    <w:p w14:paraId="7876B03F" w14:textId="77777777" w:rsidR="00DE2E1C" w:rsidRDefault="00000000">
      <w:pPr>
        <w:pStyle w:val="BodyText"/>
        <w:rPr>
          <w:ins w:id="1281" w:author="Mireille Savoie" w:date="2024-06-10T18:59:00Z" w16du:dateUtc="2024-06-10T21:59:00Z"/>
        </w:rPr>
      </w:pPr>
      <w:ins w:id="1282" w:author="Mireille Savoie" w:date="2024-06-10T18:59:00Z" w16du:dateUtc="2024-06-10T21:59:00Z">
        <w:r>
          <w:t>Natural Sciences and Engineering Research Council of Canada, ‘Latitude and Light’ (DAC)</w:t>
        </w:r>
      </w:ins>
    </w:p>
    <w:p w14:paraId="7C5448BC" w14:textId="77777777" w:rsidR="00DE2E1C" w:rsidRDefault="00000000">
      <w:pPr>
        <w:pStyle w:val="BodyText"/>
        <w:rPr>
          <w:ins w:id="1283" w:author="Mireille Savoie" w:date="2024-06-10T18:59:00Z" w16du:dateUtc="2024-06-10T21:59:00Z"/>
        </w:rPr>
      </w:pPr>
      <w:ins w:id="1284" w:author="Mireille Savoie" w:date="2024-06-10T18:59:00Z" w16du:dateUtc="2024-06-10T21:59:00Z">
        <w:r>
          <w:t>Canada Foundation for Innovation (DAC)</w:t>
        </w:r>
      </w:ins>
    </w:p>
    <w:p w14:paraId="48774B35" w14:textId="77777777" w:rsidR="00DE2E1C" w:rsidRDefault="00000000">
      <w:pPr>
        <w:pStyle w:val="BodyText"/>
        <w:rPr>
          <w:ins w:id="1285" w:author="Mireille Savoie" w:date="2024-06-10T18:59:00Z" w16du:dateUtc="2024-06-10T21:59:00Z"/>
        </w:rPr>
      </w:pPr>
      <w:ins w:id="1286" w:author="Mireille Savoie" w:date="2024-06-10T18:59:00Z" w16du:dateUtc="2024-06-10T21:59:00Z">
        <w:r>
          <w:t>New Brunswick Innovation Foundation (DAC)</w:t>
        </w:r>
      </w:ins>
    </w:p>
    <w:p w14:paraId="238D1449" w14:textId="77777777" w:rsidR="00DE2E1C" w:rsidRDefault="00000000">
      <w:pPr>
        <w:pStyle w:val="BodyText"/>
        <w:rPr>
          <w:ins w:id="1287" w:author="Mireille Savoie" w:date="2024-06-10T18:59:00Z" w16du:dateUtc="2024-06-10T21:59:00Z"/>
        </w:rPr>
      </w:pPr>
      <w:ins w:id="1288" w:author="Mireille Savoie" w:date="2024-06-10T18:59:00Z" w16du:dateUtc="2024-06-10T21:59:00Z">
        <w:r>
          <w:t>New Brunswick Innovation Foundation STEM Scholarship 2021 and 2022 (MS)</w:t>
        </w:r>
      </w:ins>
    </w:p>
    <w:p w14:paraId="764FFACD" w14:textId="77777777" w:rsidR="00DE2E1C" w:rsidRDefault="00000000">
      <w:pPr>
        <w:pStyle w:val="BodyText"/>
        <w:rPr>
          <w:ins w:id="1289" w:author="Mireille Savoie" w:date="2024-06-10T18:59:00Z" w16du:dateUtc="2024-06-10T21:59:00Z"/>
        </w:rPr>
      </w:pPr>
      <w:ins w:id="1290" w:author="Mireille Savoie" w:date="2024-06-10T18:59:00Z" w16du:dateUtc="2024-06-10T21:59:00Z">
        <w:r>
          <w:t>Mount Allison University Rice Graduate Fellowship 2021 and 2022 (MS)</w:t>
        </w:r>
      </w:ins>
    </w:p>
    <w:p w14:paraId="755572D8" w14:textId="77777777" w:rsidR="00DE2E1C" w:rsidRDefault="00000000">
      <w:pPr>
        <w:pStyle w:val="BodyText"/>
        <w:rPr>
          <w:ins w:id="1291" w:author="Mireille Savoie" w:date="2024-06-10T18:59:00Z" w16du:dateUtc="2024-06-10T21:59:00Z"/>
        </w:rPr>
      </w:pPr>
      <w:ins w:id="1292" w:author="Mireille Savoie" w:date="2024-06-10T18:59:00Z" w16du:dateUtc="2024-06-10T21:59:00Z">
        <w:r>
          <w:lastRenderedPageBreak/>
          <w:t>The funders had no role in study design, data collection and analysis, decision to publish, or preparation of the manuscript.</w:t>
        </w:r>
      </w:ins>
    </w:p>
    <w:bookmarkEnd w:id="1275"/>
    <w:p w14:paraId="5A8D9C8F" w14:textId="77777777" w:rsidR="00665004" w:rsidRPr="00F179C3" w:rsidRDefault="00665004" w:rsidP="00665004">
      <w:pPr>
        <w:pStyle w:val="Heading1"/>
        <w:rPr>
          <w:moveFrom w:id="1293" w:author="Mireille Savoie" w:date="2024-06-10T18:59:00Z" w16du:dateUtc="2024-06-10T21:59:00Z"/>
          <w:sz w:val="36"/>
          <w:szCs w:val="36"/>
        </w:rPr>
      </w:pPr>
      <w:moveFromRangeStart w:id="1294" w:author="Mireille Savoie" w:date="2024-06-10T18:59:00Z" w:name="move168938404"/>
      <w:moveFrom w:id="1295" w:author="Mireille Savoie" w:date="2024-06-10T18:59:00Z" w16du:dateUtc="2024-06-10T21:59:00Z">
        <w:r w:rsidRPr="00F179C3">
          <w:rPr>
            <w:sz w:val="36"/>
            <w:szCs w:val="36"/>
          </w:rPr>
          <w:t>Acknowledgements</w:t>
        </w:r>
      </w:moveFrom>
    </w:p>
    <w:p w14:paraId="2FED6D67" w14:textId="77777777" w:rsidR="00665004" w:rsidRPr="00665004" w:rsidRDefault="00665004" w:rsidP="00665004">
      <w:pPr>
        <w:pStyle w:val="FirstParagraph"/>
        <w:rPr>
          <w:moveFrom w:id="1296" w:author="Mireille Savoie" w:date="2024-06-10T18:59:00Z" w16du:dateUtc="2024-06-10T21:59:00Z"/>
        </w:rPr>
      </w:pPr>
      <w:moveFromRangeStart w:id="1297" w:author="Mireille Savoie" w:date="2024-06-10T18:59:00Z" w:name="move168938405"/>
      <w:moveFromRangeEnd w:id="1294"/>
      <w:moveFrom w:id="1298" w:author="Mireille Savoie" w:date="2024-06-10T18:59:00Z" w16du:dateUtc="2024-06-10T21:59:00Z">
        <w:r>
          <w:t>Makoto Saito for edits and feedback pertaining to the Ocean Protein Portal dataset.</w:t>
        </w:r>
      </w:moveFrom>
      <w:moveFromRangeEnd w:id="1297"/>
      <w:del w:id="1299" w:author="Mireille Savoie" w:date="2024-06-10T18:59:00Z" w16du:dateUtc="2024-06-10T21:59:00Z">
        <w:r w:rsidR="0057794F">
          <w:delText xml:space="preserve"> </w:delText>
        </w:r>
        <w:r w:rsidR="00F2456C">
          <w:delText xml:space="preserve">Miranda Corkum maintained cultures and trained personnel in culture handling. </w:delText>
        </w:r>
      </w:del>
      <w:moveFromRangeStart w:id="1300" w:author="Mireille Savoie" w:date="2024-06-10T18:59:00Z" w:name="move168938406"/>
      <w:moveFrom w:id="1301" w:author="Mireille Savoie" w:date="2024-06-10T18:59:00Z" w16du:dateUtc="2024-06-10T21:59:00Z">
        <w:r>
          <w:t>Carlie Barnhill (Mount Allison Student) assisted with code for import of multicultivator growth data files. Sarah Arthur &amp; Daytona McMackin (Mount Allison Students) assisted with culturing and setting up multicultivator runs.</w:t>
        </w:r>
      </w:moveFrom>
    </w:p>
    <w:moveFromRangeEnd w:id="1300"/>
    <w:p w14:paraId="6A23C9B8" w14:textId="428ACF60" w:rsidR="00DE2E1C" w:rsidRDefault="00DE2E1C"/>
    <w:sectPr w:rsidR="00DE2E1C" w:rsidSect="00EC1D14">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288F7D" w14:textId="77777777" w:rsidR="0028379C" w:rsidRDefault="0028379C">
      <w:pPr>
        <w:spacing w:after="0"/>
      </w:pPr>
      <w:r>
        <w:separator/>
      </w:r>
    </w:p>
  </w:endnote>
  <w:endnote w:type="continuationSeparator" w:id="0">
    <w:p w14:paraId="3AEDDE5F" w14:textId="77777777" w:rsidR="0028379C" w:rsidRDefault="0028379C">
      <w:pPr>
        <w:spacing w:after="0"/>
      </w:pPr>
      <w:r>
        <w:continuationSeparator/>
      </w:r>
    </w:p>
  </w:endnote>
  <w:endnote w:type="continuationNotice" w:id="1">
    <w:p w14:paraId="7DCA4FC2" w14:textId="77777777" w:rsidR="0028379C" w:rsidRDefault="0028379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62606573"/>
      <w:docPartObj>
        <w:docPartGallery w:val="Page Numbers (Bottom of Page)"/>
        <w:docPartUnique/>
      </w:docPartObj>
    </w:sdtPr>
    <w:sdtContent>
      <w:p w14:paraId="78C95913" w14:textId="77777777" w:rsidR="008D2E2F"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6B3299" w14:textId="77777777" w:rsidR="008D2E2F" w:rsidRDefault="008D2E2F" w:rsidP="008947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310244267"/>
      <w:docPartObj>
        <w:docPartGallery w:val="Page Numbers (Bottom of Page)"/>
        <w:docPartUnique/>
      </w:docPartObj>
    </w:sdtPr>
    <w:sdtContent>
      <w:p w14:paraId="27AE6063" w14:textId="77777777" w:rsidR="008D2E2F" w:rsidRDefault="00000000" w:rsidP="00826EE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4702F" w14:textId="77777777" w:rsidR="008D2E2F" w:rsidRDefault="008D2E2F" w:rsidP="008947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AE3A0" w14:textId="77777777" w:rsidR="0028379C" w:rsidRDefault="0028379C">
      <w:r>
        <w:separator/>
      </w:r>
    </w:p>
  </w:footnote>
  <w:footnote w:type="continuationSeparator" w:id="0">
    <w:p w14:paraId="68A6D559" w14:textId="77777777" w:rsidR="0028379C" w:rsidRDefault="0028379C">
      <w:r>
        <w:continuationSeparator/>
      </w:r>
    </w:p>
  </w:footnote>
  <w:footnote w:type="continuationNotice" w:id="1">
    <w:p w14:paraId="1A81994D" w14:textId="77777777" w:rsidR="0028379C" w:rsidRDefault="0028379C">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D842E0" w14:textId="77777777" w:rsidR="008D2E2F" w:rsidRDefault="008D2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032B0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C1079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CDCB51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5C4067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60A6B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D08C1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48601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A2C37C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D22F9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27C993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74CE5CA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C776BA9"/>
    <w:multiLevelType w:val="hybridMultilevel"/>
    <w:tmpl w:val="B972C114"/>
    <w:lvl w:ilvl="0" w:tplc="361E776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6473309">
    <w:abstractNumId w:val="10"/>
  </w:num>
  <w:num w:numId="2" w16cid:durableId="1813597175">
    <w:abstractNumId w:val="9"/>
  </w:num>
  <w:num w:numId="3" w16cid:durableId="1000352298">
    <w:abstractNumId w:val="7"/>
  </w:num>
  <w:num w:numId="4" w16cid:durableId="1519612701">
    <w:abstractNumId w:val="6"/>
  </w:num>
  <w:num w:numId="5" w16cid:durableId="343871466">
    <w:abstractNumId w:val="5"/>
  </w:num>
  <w:num w:numId="6" w16cid:durableId="1828860125">
    <w:abstractNumId w:val="4"/>
  </w:num>
  <w:num w:numId="7" w16cid:durableId="1435511651">
    <w:abstractNumId w:val="8"/>
  </w:num>
  <w:num w:numId="8" w16cid:durableId="519856940">
    <w:abstractNumId w:val="3"/>
  </w:num>
  <w:num w:numId="9" w16cid:durableId="1361323259">
    <w:abstractNumId w:val="2"/>
  </w:num>
  <w:num w:numId="10" w16cid:durableId="1535657381">
    <w:abstractNumId w:val="1"/>
  </w:num>
  <w:num w:numId="11" w16cid:durableId="1918007385">
    <w:abstractNumId w:val="0"/>
  </w:num>
  <w:num w:numId="12" w16cid:durableId="178082410">
    <w:abstractNumId w:val="10"/>
  </w:num>
  <w:num w:numId="13" w16cid:durableId="209219377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1C"/>
    <w:rsid w:val="000530A9"/>
    <w:rsid w:val="000C7FFC"/>
    <w:rsid w:val="000E74C5"/>
    <w:rsid w:val="00105AF3"/>
    <w:rsid w:val="00132452"/>
    <w:rsid w:val="0021519A"/>
    <w:rsid w:val="00221270"/>
    <w:rsid w:val="002705B5"/>
    <w:rsid w:val="0028379C"/>
    <w:rsid w:val="002C2B36"/>
    <w:rsid w:val="00317C91"/>
    <w:rsid w:val="003844E3"/>
    <w:rsid w:val="00396AB7"/>
    <w:rsid w:val="00454CBE"/>
    <w:rsid w:val="004B0952"/>
    <w:rsid w:val="004E2955"/>
    <w:rsid w:val="005278D4"/>
    <w:rsid w:val="0057794F"/>
    <w:rsid w:val="00585455"/>
    <w:rsid w:val="00665004"/>
    <w:rsid w:val="006A260B"/>
    <w:rsid w:val="006B177D"/>
    <w:rsid w:val="006F3A4A"/>
    <w:rsid w:val="008860D4"/>
    <w:rsid w:val="00892E01"/>
    <w:rsid w:val="008D2E2F"/>
    <w:rsid w:val="0093702F"/>
    <w:rsid w:val="00944224"/>
    <w:rsid w:val="0098163C"/>
    <w:rsid w:val="00A159B8"/>
    <w:rsid w:val="00AE33E1"/>
    <w:rsid w:val="00B0092A"/>
    <w:rsid w:val="00BC7AD4"/>
    <w:rsid w:val="00BE421E"/>
    <w:rsid w:val="00BE72E2"/>
    <w:rsid w:val="00C04E49"/>
    <w:rsid w:val="00C06013"/>
    <w:rsid w:val="00C1281A"/>
    <w:rsid w:val="00CE7B3F"/>
    <w:rsid w:val="00DE2E1C"/>
    <w:rsid w:val="00DF1D49"/>
    <w:rsid w:val="00E174F1"/>
    <w:rsid w:val="00EB61A6"/>
    <w:rsid w:val="00EE716B"/>
    <w:rsid w:val="00EF515F"/>
    <w:rsid w:val="00F179C3"/>
    <w:rsid w:val="00F2456C"/>
    <w:rsid w:val="00F371B8"/>
    <w:rsid w:val="00FA662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36922A"/>
  <w15:docId w15:val="{6C86B18C-4CC1-4EE4-940D-68F7C6F1E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700F6"/>
    <w:pPr>
      <w:spacing w:before="300" w:after="300" w:line="480" w:lineRule="auto"/>
      <w:ind w:firstLine="720"/>
      <w:jc w:val="both"/>
    </w:pPr>
  </w:style>
  <w:style w:type="paragraph" w:customStyle="1" w:styleId="FirstParagraph">
    <w:name w:val="First Paragraph"/>
    <w:basedOn w:val="BodyText"/>
    <w:next w:val="BodyText"/>
    <w:qFormat/>
    <w:rsid w:val="00D700F6"/>
  </w:style>
  <w:style w:type="paragraph" w:customStyle="1" w:styleId="Compact">
    <w:name w:val="Compact"/>
    <w:qFormat/>
    <w:rsid w:val="00CE388A"/>
    <w:pPr>
      <w:spacing w:before="36" w:after="36"/>
    </w:pPr>
    <w:rPr>
      <w:sz w:val="20"/>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rsid w:val="00417B46"/>
    <w:pPr>
      <w:spacing w:after="120"/>
    </w:pPr>
  </w:style>
  <w:style w:type="paragraph" w:customStyle="1" w:styleId="TableCaption">
    <w:name w:val="Table Caption"/>
    <w:basedOn w:val="Caption"/>
    <w:pPr>
      <w:keepNext/>
    </w:pPr>
  </w:style>
  <w:style w:type="paragraph" w:customStyle="1" w:styleId="ImageCaption">
    <w:name w:val="Image Caption"/>
    <w:basedOn w:val="Caption"/>
    <w:rsid w:val="00116CDF"/>
    <w:pPr>
      <w:jc w:val="both"/>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417B46"/>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Footer">
    <w:name w:val="footer"/>
    <w:basedOn w:val="Normal"/>
    <w:link w:val="FooterChar"/>
    <w:unhideWhenUsed/>
    <w:rsid w:val="0089478A"/>
    <w:pPr>
      <w:tabs>
        <w:tab w:val="center" w:pos="4680"/>
        <w:tab w:val="right" w:pos="9360"/>
      </w:tabs>
      <w:spacing w:after="0"/>
    </w:pPr>
  </w:style>
  <w:style w:type="character" w:customStyle="1" w:styleId="FooterChar">
    <w:name w:val="Footer Char"/>
    <w:basedOn w:val="DefaultParagraphFont"/>
    <w:link w:val="Footer"/>
    <w:rsid w:val="0089478A"/>
  </w:style>
  <w:style w:type="character" w:styleId="PageNumber">
    <w:name w:val="page number"/>
    <w:basedOn w:val="DefaultParagraphFont"/>
    <w:semiHidden/>
    <w:unhideWhenUsed/>
    <w:rsid w:val="0089478A"/>
  </w:style>
  <w:style w:type="character" w:styleId="LineNumber">
    <w:name w:val="line number"/>
    <w:basedOn w:val="DefaultParagraphFont"/>
    <w:semiHidden/>
    <w:unhideWhenUsed/>
    <w:rsid w:val="0089478A"/>
  </w:style>
  <w:style w:type="paragraph" w:styleId="Header">
    <w:name w:val="header"/>
    <w:basedOn w:val="Normal"/>
    <w:link w:val="HeaderChar"/>
    <w:uiPriority w:val="99"/>
    <w:unhideWhenUsed/>
    <w:rsid w:val="00AD3350"/>
    <w:pPr>
      <w:tabs>
        <w:tab w:val="center" w:pos="4680"/>
        <w:tab w:val="right" w:pos="9360"/>
      </w:tabs>
      <w:spacing w:after="0"/>
    </w:pPr>
  </w:style>
  <w:style w:type="character" w:customStyle="1" w:styleId="HeaderChar">
    <w:name w:val="Header Char"/>
    <w:basedOn w:val="DefaultParagraphFont"/>
    <w:link w:val="Header"/>
    <w:uiPriority w:val="99"/>
    <w:rsid w:val="00AD3350"/>
  </w:style>
  <w:style w:type="character" w:customStyle="1" w:styleId="BodyTextChar">
    <w:name w:val="Body Text Char"/>
    <w:basedOn w:val="DefaultParagraphFont"/>
    <w:link w:val="BodyText"/>
    <w:rsid w:val="00D700F6"/>
  </w:style>
  <w:style w:type="character" w:styleId="UnresolvedMention">
    <w:name w:val="Unresolved Mention"/>
    <w:basedOn w:val="DefaultParagraphFont"/>
    <w:uiPriority w:val="99"/>
    <w:semiHidden/>
    <w:unhideWhenUsed/>
    <w:rsid w:val="006650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S0967-0637(99)00108-9" TargetMode="External"/><Relationship Id="rId21" Type="http://schemas.openxmlformats.org/officeDocument/2006/relationships/hyperlink" Target="https://doi.org/10.1038/30965" TargetMode="External"/><Relationship Id="rId42" Type="http://schemas.openxmlformats.org/officeDocument/2006/relationships/hyperlink" Target="https://doi.org/10.1126/science.268.5216.1480" TargetMode="External"/><Relationship Id="rId47" Type="http://schemas.openxmlformats.org/officeDocument/2006/relationships/hyperlink" Target="https://doi.org/10.1029/2021AV000470" TargetMode="External"/><Relationship Id="rId63" Type="http://schemas.openxmlformats.org/officeDocument/2006/relationships/hyperlink" Target="https://doi.org/10.1021/acs.jproteome.0c00385" TargetMode="External"/><Relationship Id="rId68" Type="http://schemas.openxmlformats.org/officeDocument/2006/relationships/hyperlink" Target="https://zoo.R-Forge.R-project.org/" TargetMode="External"/><Relationship Id="rId84" Type="http://schemas.openxmlformats.org/officeDocument/2006/relationships/hyperlink" Target="https://doi.org/10.1016/S0176-1617(11)80900-4" TargetMode="External"/><Relationship Id="rId89" Type="http://schemas.openxmlformats.org/officeDocument/2006/relationships/hyperlink" Target="https://doi.org/10.1016/j.xplc.2022.100502" TargetMode="External"/><Relationship Id="rId16" Type="http://schemas.openxmlformats.org/officeDocument/2006/relationships/footer" Target="footer1.xml"/><Relationship Id="rId11" Type="http://schemas.openxmlformats.org/officeDocument/2006/relationships/hyperlink" Target="https://www.uniprot.org/" TargetMode="External"/><Relationship Id="rId32" Type="http://schemas.openxmlformats.org/officeDocument/2006/relationships/hyperlink" Target="https://doi.org/10.1007/s11120-018-0539-3" TargetMode="External"/><Relationship Id="rId37" Type="http://schemas.openxmlformats.org/officeDocument/2006/relationships/hyperlink" Target="https://doi.org/10.7717/peerj.4320" TargetMode="External"/><Relationship Id="rId53" Type="http://schemas.openxmlformats.org/officeDocument/2006/relationships/hyperlink" Target="https://doi.org/10.1357/0022240933223963" TargetMode="External"/><Relationship Id="rId58" Type="http://schemas.openxmlformats.org/officeDocument/2006/relationships/hyperlink" Target="https://doi.org/10.1002/pmic.201400630" TargetMode="External"/><Relationship Id="rId74" Type="http://schemas.openxmlformats.org/officeDocument/2006/relationships/hyperlink" Target="https://doi.org/10.1016/j.jphotobiol.2005.10.002" TargetMode="External"/><Relationship Id="rId79" Type="http://schemas.openxmlformats.org/officeDocument/2006/relationships/hyperlink" Target="https://doi.org/10.1111/ppl.12571" TargetMode="External"/><Relationship Id="rId102" Type="http://schemas.openxmlformats.org/officeDocument/2006/relationships/hyperlink" Target="https://doi.org/10.1016/j.femsec.2004.06.009" TargetMode="External"/><Relationship Id="rId5" Type="http://schemas.openxmlformats.org/officeDocument/2006/relationships/footnotes" Target="footnotes.xml"/><Relationship Id="rId90" Type="http://schemas.openxmlformats.org/officeDocument/2006/relationships/hyperlink" Target="https://doi.org/10.1016/j.bbabio.2023.149017" TargetMode="External"/><Relationship Id="rId95" Type="http://schemas.openxmlformats.org/officeDocument/2006/relationships/hyperlink" Target="https://doi.org/10.1021/cr0204348" TargetMode="External"/><Relationship Id="rId22" Type="http://schemas.openxmlformats.org/officeDocument/2006/relationships/hyperlink" Target="https://doi.org/10.1038/nrmicro3378" TargetMode="External"/><Relationship Id="rId27" Type="http://schemas.openxmlformats.org/officeDocument/2006/relationships/hyperlink" Target="https://doi.org/10.1111/j.1758-2229.2010.00167.x" TargetMode="External"/><Relationship Id="rId43" Type="http://schemas.openxmlformats.org/officeDocument/2006/relationships/hyperlink" Target="https://doi.org/10.3389/fmars.2021.642372" TargetMode="External"/><Relationship Id="rId48" Type="http://schemas.openxmlformats.org/officeDocument/2006/relationships/hyperlink" Target="https://doi.org/10.1021/acs.jproteome.0c00382" TargetMode="External"/><Relationship Id="rId64" Type="http://schemas.openxmlformats.org/officeDocument/2006/relationships/hyperlink" Target="https://doi.org/10.1128/AEM.02479-07" TargetMode="External"/><Relationship Id="rId69" Type="http://schemas.openxmlformats.org/officeDocument/2006/relationships/hyperlink" Target="https://doi.org/10.1007/s00211-018-0977-z" TargetMode="External"/><Relationship Id="rId80" Type="http://schemas.openxmlformats.org/officeDocument/2006/relationships/hyperlink" Target="https://doi.org/10.1016/j.bbabio.2004.09.001" TargetMode="External"/><Relationship Id="rId85" Type="http://schemas.openxmlformats.org/officeDocument/2006/relationships/hyperlink" Target="https://doi.org/10.1128/JB.184.17.4775-4782.2002" TargetMode="External"/><Relationship Id="rId12" Type="http://schemas.openxmlformats.org/officeDocument/2006/relationships/hyperlink" Target="https://www.megasoftware.net/" TargetMode="External"/><Relationship Id="rId17" Type="http://schemas.openxmlformats.org/officeDocument/2006/relationships/footer" Target="footer2.xml"/><Relationship Id="rId25" Type="http://schemas.openxmlformats.org/officeDocument/2006/relationships/hyperlink" Target="https://doi.org/10.1146/annurev-marine-120308-081034" TargetMode="External"/><Relationship Id="rId33" Type="http://schemas.openxmlformats.org/officeDocument/2006/relationships/hyperlink" Target="https://doi.org/10.1126/science.1118052" TargetMode="External"/><Relationship Id="rId38" Type="http://schemas.openxmlformats.org/officeDocument/2006/relationships/hyperlink" Target="https://doi.org/10.1073/pnas.1307701110" TargetMode="External"/><Relationship Id="rId46" Type="http://schemas.openxmlformats.org/officeDocument/2006/relationships/hyperlink" Target="https://doi.org/10.1029/2011GL049513" TargetMode="External"/><Relationship Id="rId59" Type="http://schemas.openxmlformats.org/officeDocument/2006/relationships/hyperlink" Target="https://CRAN.R-project.org/package=tidyverse" TargetMode="External"/><Relationship Id="rId67" Type="http://schemas.openxmlformats.org/officeDocument/2006/relationships/hyperlink" Target="https://doi.org/10.1007/BF00441695" TargetMode="External"/><Relationship Id="rId103" Type="http://schemas.openxmlformats.org/officeDocument/2006/relationships/fontTable" Target="fontTable.xml"/><Relationship Id="rId20" Type="http://schemas.openxmlformats.org/officeDocument/2006/relationships/hyperlink" Target="https://doi.org/10.1038/nature01947" TargetMode="External"/><Relationship Id="rId41" Type="http://schemas.openxmlformats.org/officeDocument/2006/relationships/hyperlink" Target="https://doi.org/10.1007/978-94-011-2805-6_1" TargetMode="External"/><Relationship Id="rId54" Type="http://schemas.openxmlformats.org/officeDocument/2006/relationships/hyperlink" Target="https://doi.org/10.1023/A:1013835924610" TargetMode="External"/><Relationship Id="rId62" Type="http://schemas.openxmlformats.org/officeDocument/2006/relationships/hyperlink" Target="https://doi.org/10.1073/pnas.2200014119" TargetMode="External"/><Relationship Id="rId70" Type="http://schemas.openxmlformats.org/officeDocument/2006/relationships/hyperlink" Target="https://CRAN.R-project.org/package=minpack.lm" TargetMode="External"/><Relationship Id="rId75" Type="http://schemas.openxmlformats.org/officeDocument/2006/relationships/hyperlink" Target="https://doi.org/10.5061/DRYAD.KH1893284" TargetMode="External"/><Relationship Id="rId83" Type="http://schemas.openxmlformats.org/officeDocument/2006/relationships/hyperlink" Target="https://doi.org/10.1093/aob/mcq059" TargetMode="External"/><Relationship Id="rId88" Type="http://schemas.openxmlformats.org/officeDocument/2006/relationships/hyperlink" Target="https://doi.org/10.1111/j.1399-3054.2004.00436.x" TargetMode="External"/><Relationship Id="rId91" Type="http://schemas.openxmlformats.org/officeDocument/2006/relationships/hyperlink" Target="https://doi.org/10.3354/ame01528" TargetMode="External"/><Relationship Id="rId96" Type="http://schemas.openxmlformats.org/officeDocument/2006/relationships/hyperlink" Target="https://doi.org/10.1038/ismej.2010.6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hyperlink" Target="https://doi.org/10.3354/meps068121" TargetMode="External"/><Relationship Id="rId28" Type="http://schemas.openxmlformats.org/officeDocument/2006/relationships/hyperlink" Target="https://doi.org/10.1073/pnas.2025638118" TargetMode="External"/><Relationship Id="rId36" Type="http://schemas.openxmlformats.org/officeDocument/2006/relationships/hyperlink" Target="https://doi.org/10.1128/AEM.65.6.2585-2591.1999" TargetMode="External"/><Relationship Id="rId49" Type="http://schemas.openxmlformats.org/officeDocument/2006/relationships/hyperlink" Target="https://doi.org/10.4319/lo.1999.44.3.0628" TargetMode="External"/><Relationship Id="rId57" Type="http://schemas.openxmlformats.org/officeDocument/2006/relationships/hyperlink" Target="https://doi.org/10.1126/science.1256450" TargetMode="External"/><Relationship Id="rId10" Type="http://schemas.openxmlformats.org/officeDocument/2006/relationships/hyperlink" Target="https://www.bco-dmo.org/dataset/646115/" TargetMode="External"/><Relationship Id="rId31" Type="http://schemas.openxmlformats.org/officeDocument/2006/relationships/hyperlink" Target="https://doi.org/10.1016/S0967-0645(99)00041-7" TargetMode="External"/><Relationship Id="rId44" Type="http://schemas.openxmlformats.org/officeDocument/2006/relationships/hyperlink" Target="https://doi.org/10.1093/icb/icac069" TargetMode="External"/><Relationship Id="rId52" Type="http://schemas.openxmlformats.org/officeDocument/2006/relationships/hyperlink" Target="https://doi.org/10.4319/lo.1992.37.2.0425" TargetMode="External"/><Relationship Id="rId60" Type="http://schemas.openxmlformats.org/officeDocument/2006/relationships/hyperlink" Target="http://www.posit.co/" TargetMode="External"/><Relationship Id="rId65" Type="http://schemas.openxmlformats.org/officeDocument/2006/relationships/hyperlink" Target="https://doi.org/10.1371/journal.pone.0016805" TargetMode="External"/><Relationship Id="rId73" Type="http://schemas.openxmlformats.org/officeDocument/2006/relationships/hyperlink" Target="http://dx.doi.org.libproxy.mta.ca/10.1371/journal.pone.0168991" TargetMode="External"/><Relationship Id="rId78" Type="http://schemas.openxmlformats.org/officeDocument/2006/relationships/hyperlink" Target="https://doi.org/10.1016/0005-2728(93)90134-2" TargetMode="External"/><Relationship Id="rId81" Type="http://schemas.openxmlformats.org/officeDocument/2006/relationships/hyperlink" Target="https://doi.org/10.1016/s0014-5793(00)01871-8" TargetMode="External"/><Relationship Id="rId86" Type="http://schemas.openxmlformats.org/officeDocument/2006/relationships/hyperlink" Target="https://doi.org/10.1105/tpc.112.100891" TargetMode="External"/><Relationship Id="rId94" Type="http://schemas.openxmlformats.org/officeDocument/2006/relationships/hyperlink" Target="https://doi.org/10.1562/0031-8655(2000)0710129SIPVBP2.0.CO2" TargetMode="External"/><Relationship Id="rId99" Type="http://schemas.openxmlformats.org/officeDocument/2006/relationships/hyperlink" Target="https://doi.org/10.1371/journal.pone.0003416" TargetMode="External"/><Relationship Id="rId101" Type="http://schemas.openxmlformats.org/officeDocument/2006/relationships/hyperlink" Target="https://doi.org/10.1073/pnas.1221775110" TargetMode="External"/><Relationship Id="rId4" Type="http://schemas.openxmlformats.org/officeDocument/2006/relationships/webSettings" Target="webSettings.xml"/><Relationship Id="rId9" Type="http://schemas.openxmlformats.org/officeDocument/2006/relationships/hyperlink" Target="https://www.bco-dmo.org/dataset-deployment/730728" TargetMode="External"/><Relationship Id="rId13" Type="http://schemas.openxmlformats.org/officeDocument/2006/relationships/hyperlink" Target="https://www.ebi.ac.uk/pride/archive/projects/PXD030684" TargetMode="External"/><Relationship Id="rId18" Type="http://schemas.openxmlformats.org/officeDocument/2006/relationships/hyperlink" Target="https://doi.org/10.1007/BF00245165" TargetMode="External"/><Relationship Id="rId39" Type="http://schemas.openxmlformats.org/officeDocument/2006/relationships/hyperlink" Target="https://doi.org/10.1073/pnas.1519080113" TargetMode="External"/><Relationship Id="rId34" Type="http://schemas.openxmlformats.org/officeDocument/2006/relationships/hyperlink" Target="https://doi.org/10.4319/lo.2007.52.5.2205" TargetMode="External"/><Relationship Id="rId50" Type="http://schemas.openxmlformats.org/officeDocument/2006/relationships/hyperlink" Target="https://doi.org/10.1029/2020GB006824" TargetMode="External"/><Relationship Id="rId55" Type="http://schemas.openxmlformats.org/officeDocument/2006/relationships/hyperlink" Target="https://doi.org/10.1093/nar/gkaa1025" TargetMode="External"/><Relationship Id="rId76" Type="http://schemas.openxmlformats.org/officeDocument/2006/relationships/hyperlink" Target="https://doi.org/10.1093/bib/bbx085" TargetMode="External"/><Relationship Id="rId97" Type="http://schemas.openxmlformats.org/officeDocument/2006/relationships/hyperlink" Target="https://doi.org/10.3390/microorganisms10040821" TargetMode="External"/><Relationship Id="rId104" Type="http://schemas.openxmlformats.org/officeDocument/2006/relationships/theme" Target="theme/theme1.xml"/><Relationship Id="rId7" Type="http://schemas.openxmlformats.org/officeDocument/2006/relationships/hyperlink" Target="https://www.oceanproteinportal.org/" TargetMode="External"/><Relationship Id="rId71" Type="http://schemas.openxmlformats.org/officeDocument/2006/relationships/hyperlink" Target="https://doi.org/10.1201/9781315370279" TargetMode="External"/><Relationship Id="rId92" Type="http://schemas.openxmlformats.org/officeDocument/2006/relationships/hyperlink" Target="https://doi.org/10.1021/bi048616e" TargetMode="External"/><Relationship Id="rId2" Type="http://schemas.openxmlformats.org/officeDocument/2006/relationships/styles" Target="styles.xml"/><Relationship Id="rId29" Type="http://schemas.openxmlformats.org/officeDocument/2006/relationships/hyperlink" Target="https://doi.org/10.1073/pnas.1619844114" TargetMode="External"/><Relationship Id="rId24" Type="http://schemas.openxmlformats.org/officeDocument/2006/relationships/hyperlink" Target="https://doi.org/10.1038/334340a0" TargetMode="External"/><Relationship Id="rId40" Type="http://schemas.openxmlformats.org/officeDocument/2006/relationships/hyperlink" Target="https://doi.org/10.1111/jpy.12483" TargetMode="External"/><Relationship Id="rId45" Type="http://schemas.openxmlformats.org/officeDocument/2006/relationships/hyperlink" Target="https://doi.org/10.1029/2002GB001997" TargetMode="External"/><Relationship Id="rId66" Type="http://schemas.openxmlformats.org/officeDocument/2006/relationships/hyperlink" Target="https://doi.org/10.1046/j.1529-8817.2001.01052.x" TargetMode="External"/><Relationship Id="rId87" Type="http://schemas.openxmlformats.org/officeDocument/2006/relationships/hyperlink" Target="https://doi.org/10.1111/mmi.12940" TargetMode="External"/><Relationship Id="rId61" Type="http://schemas.openxmlformats.org/officeDocument/2006/relationships/hyperlink" Target="https://doi.org/10.1371/journal.pone.0209115" TargetMode="External"/><Relationship Id="rId82" Type="http://schemas.openxmlformats.org/officeDocument/2006/relationships/hyperlink" Target="https://doi.org/10.1105/tpc.107.053868" TargetMode="External"/><Relationship Id="rId19" Type="http://schemas.openxmlformats.org/officeDocument/2006/relationships/hyperlink" Target="https://www.ncbi.nlm.nih.gov/pmc/articles/PMC98958" TargetMode="External"/><Relationship Id="rId14" Type="http://schemas.openxmlformats.org/officeDocument/2006/relationships/hyperlink" Target="GO:0006281" TargetMode="External"/><Relationship Id="rId30" Type="http://schemas.openxmlformats.org/officeDocument/2006/relationships/hyperlink" Target="https://doi.org/10.1038/s41559-020-01330-x" TargetMode="External"/><Relationship Id="rId35" Type="http://schemas.openxmlformats.org/officeDocument/2006/relationships/hyperlink" Target="https://doi.org/10.1038/s41396-018-0287-6" TargetMode="External"/><Relationship Id="rId56" Type="http://schemas.openxmlformats.org/officeDocument/2006/relationships/hyperlink" Target="https://doi.org/10.7284/903696" TargetMode="External"/><Relationship Id="rId77" Type="http://schemas.openxmlformats.org/officeDocument/2006/relationships/hyperlink" Target="https://doi.org/10.3390/life5010716" TargetMode="External"/><Relationship Id="rId100" Type="http://schemas.openxmlformats.org/officeDocument/2006/relationships/hyperlink" Target="https://doi.org/10.3389/fmicb.2017.00327" TargetMode="External"/><Relationship Id="rId8" Type="http://schemas.openxmlformats.org/officeDocument/2006/relationships/hyperlink" Target="https://www.bco-dmo.org/project/2236" TargetMode="External"/><Relationship Id="rId51" Type="http://schemas.openxmlformats.org/officeDocument/2006/relationships/hyperlink" Target="https://doi.org/10.1016/0146-6291(78)90623-9" TargetMode="External"/><Relationship Id="rId72" Type="http://schemas.openxmlformats.org/officeDocument/2006/relationships/hyperlink" Target="https://CRAN.R-project.org/package=mgcv" TargetMode="External"/><Relationship Id="rId93" Type="http://schemas.openxmlformats.org/officeDocument/2006/relationships/hyperlink" Target="https://doi.org/10.1016/j.febslet.2006.12.028" TargetMode="External"/><Relationship Id="rId98" Type="http://schemas.openxmlformats.org/officeDocument/2006/relationships/hyperlink" Target="https://doi.org/10.1038/ismej.2015.36"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83</Pages>
  <Words>18299</Words>
  <Characters>104306</Characters>
  <Application>Microsoft Office Word</Application>
  <DocSecurity>0</DocSecurity>
  <Lines>869</Lines>
  <Paragraphs>244</Paragraphs>
  <ScaleCrop>false</ScaleCrop>
  <HeadingPairs>
    <vt:vector size="2" baseType="variant">
      <vt:variant>
        <vt:lpstr>Title</vt:lpstr>
      </vt:variant>
      <vt:variant>
        <vt:i4>1</vt:i4>
      </vt:variant>
    </vt:vector>
  </HeadingPairs>
  <TitlesOfParts>
    <vt:vector size="1" baseType="lpstr">
      <vt:lpstr>Prochlorococcus marinus responses to light and oxygen</vt:lpstr>
    </vt:vector>
  </TitlesOfParts>
  <Company/>
  <LinksUpToDate>false</LinksUpToDate>
  <CharactersWithSpaces>122361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Prochlorococcus marinus responses to light and oxygen</dc:title>
  <dc:creator>Mireille Savoie1, Aurora Mattison2,3, Laurel Genge1,4, Julie Nadeau1, Sylwia Śliwińska-Wilczewska1,5, Maximilian Berthold1, Naaman M. Omar1, Ondřej Prášil1,6, Amanda M. Cockshutt2,7, and Douglas A. Campbell1</dc:creator>
  <cp:keywords/>
  <cp:lastModifiedBy>Mireille Savoie</cp:lastModifiedBy>
  <cp:revision>1</cp:revision>
  <dcterms:created xsi:type="dcterms:W3CDTF">2024-06-10T19:09:00Z</dcterms:created>
  <dcterms:modified xsi:type="dcterms:W3CDTF">2024-06-10T22:02:00Z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bookdown">
    <vt:lpwstr/>
  </property>
  <property fmtid="{D5CDD505-2E9C-101B-9397-08002B2CF9AE}" pid="5" name="csl">
    <vt:lpwstr>../Docs/plos-one.csl</vt:lpwstr>
  </property>
  <property fmtid="{D5CDD505-2E9C-101B-9397-08002B2CF9AE}" pid="6" name="date">
    <vt:lpwstr>2024-06-10</vt:lpwstr>
  </property>
  <property fmtid="{D5CDD505-2E9C-101B-9397-08002B2CF9AE}" pid="7" name="editor_options">
    <vt:lpwstr/>
  </property>
  <property fmtid="{D5CDD505-2E9C-101B-9397-08002B2CF9AE}" pid="8" name="knit">
    <vt:lpwstr>(function(input, encoding) { rmarkdown::render(input, output_dir = file.path(‘..’, ‘Output’), output_format = c(“bookdown::word_document2”, “bookdown::html_document2”), clean = TRUE)})</vt:lpwstr>
  </property>
  <property fmtid="{D5CDD505-2E9C-101B-9397-08002B2CF9AE}" pid="9" name="output">
    <vt:lpwstr/>
  </property>
</Properties>
</file>